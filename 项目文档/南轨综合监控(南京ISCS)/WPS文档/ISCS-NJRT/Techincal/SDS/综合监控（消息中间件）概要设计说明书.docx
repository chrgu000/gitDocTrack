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rPr>
          <w:rFonts w:hint="eastAsia"/>
          <w:b/>
          <w:sz w:val="52"/>
          <w:szCs w:val="52"/>
        </w:rPr>
      </w:pPr>
    </w:p>
    <w:p>
      <w:pPr>
        <w:pStyle w:val="17"/>
        <w:jc w:val="center"/>
        <w:rPr>
          <w:rFonts w:hint="eastAsia"/>
          <w:b/>
          <w:sz w:val="52"/>
          <w:szCs w:val="52"/>
        </w:rPr>
      </w:pPr>
    </w:p>
    <w:p>
      <w:pPr>
        <w:pStyle w:val="17"/>
        <w:jc w:val="center"/>
        <w:rPr>
          <w:rFonts w:hint="eastAsia"/>
          <w:b/>
          <w:sz w:val="52"/>
          <w:szCs w:val="52"/>
        </w:rPr>
      </w:pPr>
    </w:p>
    <w:p>
      <w:pPr>
        <w:pStyle w:val="17"/>
        <w:jc w:val="center"/>
        <w:rPr>
          <w:rFonts w:hint="eastAsia" w:eastAsia="宋体"/>
          <w:b/>
          <w:sz w:val="52"/>
          <w:szCs w:val="52"/>
          <w:lang w:val="en-US" w:eastAsia="zh-CN"/>
        </w:rPr>
      </w:pPr>
      <w:r>
        <w:rPr>
          <w:rFonts w:hint="eastAsia"/>
          <w:b/>
          <w:sz w:val="52"/>
          <w:szCs w:val="52"/>
          <w:lang w:val="en-US" w:eastAsia="zh-CN"/>
        </w:rPr>
        <w:t>综合监控（消息中间件）</w:t>
      </w:r>
    </w:p>
    <w:p>
      <w:pPr>
        <w:pStyle w:val="17"/>
        <w:jc w:val="center"/>
        <w:rPr>
          <w:rFonts w:hint="eastAsia"/>
          <w:b/>
          <w:bCs/>
          <w:sz w:val="52"/>
        </w:rPr>
      </w:pPr>
      <w:r>
        <w:rPr>
          <w:rFonts w:hint="eastAsia"/>
          <w:b/>
          <w:bCs/>
          <w:sz w:val="52"/>
        </w:rPr>
        <w:t>概要设计说明书</w:t>
      </w:r>
    </w:p>
    <w:p>
      <w:pPr>
        <w:pStyle w:val="17"/>
        <w:jc w:val="center"/>
        <w:rPr>
          <w:rFonts w:hint="eastAsia" w:ascii="黑体" w:eastAsia="黑体"/>
          <w:b/>
          <w:sz w:val="44"/>
          <w:szCs w:val="44"/>
        </w:rPr>
      </w:pPr>
    </w:p>
    <w:p>
      <w:pPr>
        <w:pStyle w:val="17"/>
        <w:jc w:val="center"/>
        <w:rPr>
          <w:rFonts w:hint="eastAsia" w:ascii="黑体" w:eastAsia="黑体"/>
          <w:b/>
          <w:sz w:val="44"/>
          <w:szCs w:val="44"/>
        </w:rPr>
      </w:pPr>
    </w:p>
    <w:tbl>
      <w:tblPr>
        <w:tblStyle w:val="37"/>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pStyle w:val="12"/>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ins w:id="0" w:author="冯达(Boris)" w:date="2018-04-09T13:10:30Z">
              <w:r>
                <w:rPr>
                  <w:rFonts w:hint="default" w:ascii="宋体" w:hAnsi="宋体"/>
                  <w:lang w:val="en-US"/>
                </w:rPr>
                <w:t>1</w:t>
              </w:r>
            </w:ins>
            <w:bookmarkStart w:id="53" w:name="_GoBack"/>
            <w:bookmarkEnd w:id="53"/>
          </w:p>
        </w:tc>
        <w:tc>
          <w:tcPr>
            <w:tcW w:w="1734" w:type="dxa"/>
            <w:vAlign w:val="center"/>
          </w:tcPr>
          <w:p>
            <w:pPr>
              <w:pStyle w:val="12"/>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NG_TS_</w:t>
            </w:r>
            <w:r>
              <w:rPr>
                <w:rFonts w:hint="eastAsia" w:ascii="宋体" w:hAnsi="宋体"/>
                <w:bCs/>
                <w:szCs w:val="21"/>
                <w:lang w:val="en-US" w:eastAsia="zh-CN"/>
              </w:rPr>
              <w:t>MQ</w:t>
            </w:r>
            <w:r>
              <w:rPr>
                <w:rFonts w:hint="eastAsia" w:ascii="宋体" w:hAnsi="宋体"/>
                <w:bCs/>
                <w:szCs w:val="21"/>
              </w:rPr>
              <w:t>_SDS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lang w:val="en-US" w:eastAsia="zh-CN"/>
              </w:rPr>
            </w:pPr>
            <w:r>
              <w:rPr>
                <w:rFonts w:hint="eastAsia" w:ascii="宋体" w:hAnsi="宋体"/>
                <w:lang w:val="en-US" w:eastAsia="zh-CN"/>
              </w:rPr>
              <w:t>AVP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ascii="宋体" w:hAnsi="宋体" w:eastAsia="宋体"/>
                <w:lang w:eastAsia="zh-CN"/>
              </w:rPr>
            </w:pPr>
            <w:r>
              <w:rPr>
                <w:rFonts w:hint="eastAsia" w:ascii="宋体" w:hAnsi="宋体"/>
                <w:lang w:val="en-US" w:eastAsia="zh-CN"/>
              </w:rPr>
              <w:t>Boris.F</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w:t>
            </w:r>
            <w:r>
              <w:rPr>
                <w:rFonts w:hint="eastAsia" w:ascii="宋体" w:hAnsi="宋体"/>
                <w:lang w:val="en-US" w:eastAsia="zh-CN"/>
              </w:rPr>
              <w:t>7</w:t>
            </w:r>
            <w:r>
              <w:rPr>
                <w:rFonts w:hint="eastAsia" w:ascii="宋体" w:hAnsi="宋体"/>
              </w:rPr>
              <w:t>-</w:t>
            </w:r>
            <w:r>
              <w:rPr>
                <w:rFonts w:hint="eastAsia" w:ascii="宋体" w:hAnsi="宋体"/>
                <w:lang w:val="en-US" w:eastAsia="zh-CN"/>
              </w:rPr>
              <w:t>12</w:t>
            </w:r>
            <w:r>
              <w:rPr>
                <w:rFonts w:hint="eastAsia" w:ascii="宋体" w:hAnsi="宋体"/>
              </w:rPr>
              <w:t>-</w:t>
            </w:r>
            <w:r>
              <w:rPr>
                <w:rFonts w:hint="eastAsia" w:ascii="宋体" w:hAnsi="宋体"/>
                <w:lang w:val="en-US" w:eastAsia="zh-CN"/>
              </w:rPr>
              <w:t>04</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5"/>
        <w:rPr>
          <w:rFonts w:hint="eastAsia" w:ascii="宋体" w:hAnsi="宋体" w:eastAsia="宋体"/>
          <w:b/>
          <w:sz w:val="28"/>
          <w:szCs w:val="28"/>
        </w:rPr>
      </w:pPr>
      <w:r>
        <w:rPr>
          <w:rFonts w:hint="eastAsia" w:ascii="宋体" w:hAnsi="宋体" w:eastAsia="宋体"/>
          <w:b/>
          <w:sz w:val="28"/>
          <w:szCs w:val="28"/>
        </w:rPr>
        <w:t>版权信息</w:t>
      </w:r>
    </w:p>
    <w:p>
      <w:pPr>
        <w:jc w:val="center"/>
        <w:rPr>
          <w:rFonts w:hint="eastAsia"/>
        </w:rPr>
      </w:pPr>
      <w:r>
        <w:t>本文件涉及之信息，属</w:t>
      </w:r>
      <w:r>
        <w:rPr>
          <w:rFonts w:hint="eastAsia"/>
        </w:rPr>
        <w:t>南京轨道交通系统工程有限公司</w:t>
      </w:r>
      <w:r>
        <w:t>所有。</w:t>
      </w:r>
    </w:p>
    <w:p>
      <w:pPr>
        <w:ind w:left="-420" w:leftChars="-200"/>
        <w:jc w:val="center"/>
        <w:rPr>
          <w:rFonts w:hint="eastAsia"/>
        </w:rPr>
      </w:pPr>
      <w:r>
        <w:t>未经</w:t>
      </w:r>
      <w:r>
        <w:rPr>
          <w:rFonts w:hint="eastAsia"/>
        </w:rPr>
        <w:t>南京轨道交通系统工程有限公司</w:t>
      </w:r>
      <w:r>
        <w:t>允许，文件中的任何部分都不能以任何形式向第三方散发。</w:t>
      </w:r>
    </w:p>
    <w:p>
      <w:pPr>
        <w:jc w:val="center"/>
        <w:rPr>
          <w:rFonts w:hint="eastAsia"/>
        </w:rPr>
      </w:pPr>
      <w:r>
        <w:rPr>
          <w:rFonts w:hint="eastAsia"/>
        </w:rPr>
        <w:t>网址：</w:t>
      </w:r>
      <w:r>
        <w:t>http://www.nanjingrail.com/</w:t>
      </w:r>
    </w:p>
    <w:p>
      <w:pPr>
        <w:pStyle w:val="23"/>
        <w:spacing w:line="360" w:lineRule="auto"/>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b/>
          <w:sz w:val="28"/>
          <w:szCs w:val="28"/>
        </w:rPr>
      </w:pPr>
      <w:r>
        <w:rPr>
          <w:rFonts w:hint="eastAsia"/>
          <w:b/>
          <w:sz w:val="28"/>
          <w:szCs w:val="28"/>
        </w:rPr>
        <w:t>文档修订记录</w:t>
      </w:r>
    </w:p>
    <w:tbl>
      <w:tblPr>
        <w:tblStyle w:val="37"/>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rFonts w:hint="eastAsia"/>
                <w:b/>
                <w:color w:val="000000"/>
              </w:rPr>
            </w:pPr>
            <w:r>
              <w:rPr>
                <w:rFonts w:hint="eastAsia"/>
                <w:b/>
                <w:color w:val="000000"/>
              </w:rPr>
              <w:t>版本号</w:t>
            </w:r>
          </w:p>
        </w:tc>
        <w:tc>
          <w:tcPr>
            <w:tcW w:w="1266" w:type="dxa"/>
            <w:shd w:val="pct10" w:color="auto" w:fill="auto"/>
            <w:vAlign w:val="center"/>
          </w:tcPr>
          <w:p>
            <w:pPr>
              <w:jc w:val="center"/>
              <w:rPr>
                <w:rFonts w:hint="eastAsia"/>
                <w:b/>
                <w:color w:val="000000"/>
              </w:rPr>
            </w:pPr>
            <w:r>
              <w:rPr>
                <w:rFonts w:hint="eastAsia"/>
                <w:b/>
                <w:color w:val="000000"/>
              </w:rPr>
              <w:t>修订日期</w:t>
            </w:r>
          </w:p>
        </w:tc>
        <w:tc>
          <w:tcPr>
            <w:tcW w:w="946" w:type="dxa"/>
            <w:shd w:val="pct10" w:color="auto" w:fill="auto"/>
            <w:vAlign w:val="center"/>
          </w:tcPr>
          <w:p>
            <w:pPr>
              <w:jc w:val="center"/>
              <w:rPr>
                <w:rFonts w:hint="eastAsia"/>
                <w:b/>
                <w:color w:val="000000"/>
              </w:rPr>
            </w:pPr>
            <w:r>
              <w:rPr>
                <w:rFonts w:hint="eastAsia"/>
                <w:b/>
                <w:color w:val="000000"/>
              </w:rPr>
              <w:t>修订人</w:t>
            </w:r>
          </w:p>
        </w:tc>
        <w:tc>
          <w:tcPr>
            <w:tcW w:w="945" w:type="dxa"/>
            <w:shd w:val="pct10" w:color="auto" w:fill="auto"/>
            <w:vAlign w:val="center"/>
          </w:tcPr>
          <w:p>
            <w:pPr>
              <w:jc w:val="center"/>
              <w:rPr>
                <w:rFonts w:hint="eastAsia"/>
                <w:b/>
                <w:color w:val="000000"/>
              </w:rPr>
            </w:pPr>
            <w:r>
              <w:rPr>
                <w:rFonts w:hint="eastAsia"/>
                <w:b/>
                <w:color w:val="000000"/>
              </w:rPr>
              <w:t>修订说明</w:t>
            </w:r>
          </w:p>
        </w:tc>
        <w:tc>
          <w:tcPr>
            <w:tcW w:w="715" w:type="dxa"/>
            <w:shd w:val="pct10" w:color="auto" w:fill="auto"/>
            <w:vAlign w:val="center"/>
          </w:tcPr>
          <w:p>
            <w:pPr>
              <w:jc w:val="center"/>
              <w:rPr>
                <w:rFonts w:hint="eastAsia"/>
                <w:b/>
                <w:color w:val="000000"/>
              </w:rPr>
            </w:pPr>
            <w:r>
              <w:rPr>
                <w:rFonts w:hint="eastAsia"/>
                <w:b/>
                <w:color w:val="000000"/>
              </w:rPr>
              <w:t>修订状态</w:t>
            </w:r>
          </w:p>
        </w:tc>
        <w:tc>
          <w:tcPr>
            <w:tcW w:w="1280" w:type="dxa"/>
            <w:shd w:val="pct10" w:color="auto" w:fill="auto"/>
            <w:vAlign w:val="center"/>
          </w:tcPr>
          <w:p>
            <w:pPr>
              <w:jc w:val="center"/>
              <w:rPr>
                <w:rFonts w:hint="eastAsia"/>
                <w:b/>
                <w:color w:val="000000"/>
              </w:rPr>
            </w:pPr>
            <w:r>
              <w:rPr>
                <w:rFonts w:hint="eastAsia"/>
                <w:b/>
                <w:color w:val="000000"/>
              </w:rPr>
              <w:t>审核日期</w:t>
            </w:r>
          </w:p>
        </w:tc>
        <w:tc>
          <w:tcPr>
            <w:tcW w:w="1155" w:type="dxa"/>
            <w:shd w:val="pct10" w:color="auto" w:fill="auto"/>
            <w:vAlign w:val="center"/>
          </w:tcPr>
          <w:p>
            <w:pPr>
              <w:jc w:val="center"/>
              <w:rPr>
                <w:rFonts w:hint="eastAsia"/>
                <w:b/>
                <w:color w:val="000000"/>
              </w:rPr>
            </w:pPr>
            <w:r>
              <w:rPr>
                <w:rFonts w:hint="eastAsia"/>
                <w:b/>
                <w:color w:val="000000"/>
              </w:rPr>
              <w:t>审核人</w:t>
            </w:r>
          </w:p>
        </w:tc>
        <w:tc>
          <w:tcPr>
            <w:tcW w:w="955" w:type="dxa"/>
            <w:shd w:val="pct10" w:color="auto" w:fill="auto"/>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color w:val="000000"/>
              </w:rPr>
            </w:pPr>
            <w:r>
              <w:rPr>
                <w:rFonts w:hint="eastAsia"/>
                <w:color w:val="000000"/>
              </w:rPr>
              <w:t>V1.0</w:t>
            </w:r>
          </w:p>
        </w:tc>
        <w:tc>
          <w:tcPr>
            <w:tcW w:w="1266" w:type="dxa"/>
            <w:vAlign w:val="top"/>
          </w:tcPr>
          <w:p>
            <w:pPr>
              <w:jc w:val="center"/>
              <w:rPr>
                <w:rFonts w:hint="eastAsia"/>
                <w:color w:val="000000"/>
              </w:rPr>
            </w:pPr>
            <w:r>
              <w:rPr>
                <w:rFonts w:hint="eastAsia" w:ascii="宋体" w:hAnsi="宋体"/>
              </w:rPr>
              <w:t>20</w:t>
            </w:r>
            <w:r>
              <w:rPr>
                <w:rFonts w:hint="eastAsia" w:ascii="宋体" w:hAnsi="宋体"/>
                <w:lang w:val="en-US" w:eastAsia="zh-CN"/>
              </w:rPr>
              <w:t>17</w:t>
            </w:r>
            <w:r>
              <w:rPr>
                <w:rFonts w:hint="eastAsia" w:ascii="宋体" w:hAnsi="宋体"/>
              </w:rPr>
              <w:t>-</w:t>
            </w:r>
            <w:r>
              <w:rPr>
                <w:rFonts w:hint="eastAsia" w:ascii="宋体" w:hAnsi="宋体"/>
                <w:lang w:val="en-US" w:eastAsia="zh-CN"/>
              </w:rPr>
              <w:t>12</w:t>
            </w:r>
            <w:r>
              <w:rPr>
                <w:rFonts w:hint="eastAsia" w:ascii="宋体" w:hAnsi="宋体"/>
              </w:rPr>
              <w:t>-</w:t>
            </w:r>
            <w:r>
              <w:rPr>
                <w:rFonts w:hint="eastAsia" w:ascii="宋体" w:hAnsi="宋体"/>
                <w:lang w:val="en-US" w:eastAsia="zh-CN"/>
              </w:rPr>
              <w:t>04</w:t>
            </w:r>
          </w:p>
        </w:tc>
        <w:tc>
          <w:tcPr>
            <w:tcW w:w="946" w:type="dxa"/>
            <w:vAlign w:val="top"/>
          </w:tcPr>
          <w:p>
            <w:pPr>
              <w:jc w:val="center"/>
              <w:rPr>
                <w:rFonts w:hint="eastAsia" w:eastAsia="宋体"/>
                <w:color w:val="000000"/>
                <w:lang w:eastAsia="zh-CN"/>
              </w:rPr>
            </w:pPr>
            <w:r>
              <w:rPr>
                <w:rFonts w:hint="eastAsia"/>
                <w:color w:val="000000"/>
                <w:lang w:val="en-US" w:eastAsia="zh-CN"/>
              </w:rPr>
              <w:t>Boris.F</w:t>
            </w:r>
          </w:p>
        </w:tc>
        <w:tc>
          <w:tcPr>
            <w:tcW w:w="945" w:type="dxa"/>
            <w:vAlign w:val="top"/>
          </w:tcPr>
          <w:p>
            <w:pPr>
              <w:jc w:val="center"/>
              <w:rPr>
                <w:rFonts w:hint="eastAsia"/>
                <w:color w:val="000000"/>
              </w:rPr>
            </w:pPr>
            <w:r>
              <w:rPr>
                <w:rFonts w:hint="eastAsia"/>
                <w:color w:val="000000"/>
              </w:rPr>
              <w:t>正式版</w:t>
            </w:r>
          </w:p>
        </w:tc>
        <w:tc>
          <w:tcPr>
            <w:tcW w:w="715" w:type="dxa"/>
            <w:vAlign w:val="top"/>
          </w:tcPr>
          <w:p>
            <w:pPr>
              <w:rPr>
                <w:rFonts w:hint="eastAsia"/>
                <w:color w:val="000000"/>
              </w:rPr>
            </w:pPr>
            <w:r>
              <w:rPr>
                <w:rFonts w:hint="eastAsia"/>
                <w:color w:val="000000"/>
              </w:rPr>
              <w:t>A</w:t>
            </w:r>
          </w:p>
        </w:tc>
        <w:tc>
          <w:tcPr>
            <w:tcW w:w="1280" w:type="dxa"/>
            <w:vAlign w:val="top"/>
          </w:tcPr>
          <w:p>
            <w:pPr>
              <w:jc w:val="center"/>
              <w:rPr>
                <w:rFonts w:hint="eastAsia"/>
                <w:color w:val="000000"/>
              </w:rPr>
            </w:pPr>
          </w:p>
        </w:tc>
        <w:tc>
          <w:tcPr>
            <w:tcW w:w="1155" w:type="dxa"/>
            <w:vAlign w:val="top"/>
          </w:tcPr>
          <w:p>
            <w:pPr>
              <w:jc w:val="center"/>
              <w:rPr>
                <w:rFonts w:hint="eastAsia"/>
                <w:color w:val="000000"/>
              </w:rPr>
            </w:pPr>
          </w:p>
        </w:tc>
        <w:tc>
          <w:tcPr>
            <w:tcW w:w="955" w:type="dxa"/>
            <w:vAlign w:val="top"/>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宋体" w:hAnsi="宋体"/>
          <w:b/>
          <w:kern w:val="22"/>
          <w:szCs w:val="28"/>
        </w:rPr>
      </w:pPr>
      <w:r>
        <w:rPr>
          <w:rFonts w:ascii="宋体" w:hAnsi="宋体"/>
          <w:szCs w:val="28"/>
        </w:rPr>
        <w:br w:type="page"/>
      </w:r>
      <w:r>
        <w:rPr>
          <w:rFonts w:hint="eastAsia" w:ascii="宋体" w:hAnsi="宋体"/>
          <w:b/>
          <w:szCs w:val="28"/>
        </w:rPr>
        <w:t>目　录</w:t>
      </w:r>
    </w:p>
    <w:p>
      <w:pPr>
        <w:pStyle w:val="22"/>
        <w:spacing w:after="0" w:line="320" w:lineRule="exact"/>
        <w:rPr>
          <w:rFonts w:ascii="Calibri" w:hAnsi="Calibri"/>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rPr>
          <w:rStyle w:val="36"/>
          <w:b w:val="0"/>
        </w:rPr>
        <w:fldChar w:fldCharType="begin"/>
      </w:r>
      <w:r>
        <w:rPr>
          <w:rStyle w:val="36"/>
          <w:b w:val="0"/>
        </w:rPr>
        <w:instrText xml:space="preserve"> </w:instrText>
      </w:r>
      <w:r>
        <w:instrText xml:space="preserve">HYPERLINK \l "_Toc287377107"</w:instrText>
      </w:r>
      <w:r>
        <w:rPr>
          <w:rStyle w:val="36"/>
          <w:b w:val="0"/>
        </w:rPr>
        <w:instrText xml:space="preserve"> </w:instrText>
      </w:r>
      <w:r>
        <w:rPr>
          <w:rStyle w:val="36"/>
          <w:b w:val="0"/>
        </w:rPr>
        <w:fldChar w:fldCharType="separate"/>
      </w:r>
      <w:r>
        <w:rPr>
          <w:rStyle w:val="36"/>
          <w:rFonts w:eastAsia="仿宋_GB2312"/>
          <w:b w:val="0"/>
        </w:rPr>
        <w:t>1.</w:t>
      </w:r>
      <w:r>
        <w:rPr>
          <w:rFonts w:ascii="Calibri" w:hAnsi="Calibri"/>
          <w:szCs w:val="22"/>
        </w:rPr>
        <w:tab/>
      </w:r>
      <w:r>
        <w:rPr>
          <w:rStyle w:val="36"/>
          <w:rFonts w:hint="eastAsia"/>
          <w:b w:val="0"/>
        </w:rPr>
        <w:t>引言</w:t>
      </w:r>
      <w:r>
        <w:tab/>
      </w:r>
      <w:r>
        <w:fldChar w:fldCharType="begin"/>
      </w:r>
      <w:r>
        <w:instrText xml:space="preserve"> PAGEREF _Toc287377107 \h </w:instrText>
      </w:r>
      <w:r>
        <w:fldChar w:fldCharType="separate"/>
      </w:r>
      <w:r>
        <w:t>1</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"_Toc287377108"</w:instrText>
      </w:r>
      <w:r>
        <w:rPr>
          <w:rStyle w:val="36"/>
        </w:rPr>
        <w:instrText xml:space="preserve"> </w:instrText>
      </w:r>
      <w:r>
        <w:rPr>
          <w:rStyle w:val="36"/>
        </w:rPr>
        <w:fldChar w:fldCharType="separate"/>
      </w:r>
      <w:r>
        <w:rPr>
          <w:rStyle w:val="36"/>
        </w:rPr>
        <w:t>1.1.</w:t>
      </w:r>
      <w:r>
        <w:rPr>
          <w:rFonts w:ascii="Calibri" w:hAnsi="Calibri"/>
          <w:szCs w:val="22"/>
        </w:rPr>
        <w:tab/>
      </w:r>
      <w:r>
        <w:rPr>
          <w:rStyle w:val="36"/>
          <w:rFonts w:hint="eastAsia"/>
        </w:rPr>
        <w:t>编写目的</w:t>
      </w:r>
      <w:r>
        <w:tab/>
      </w:r>
      <w:r>
        <w:fldChar w:fldCharType="begin"/>
      </w:r>
      <w:r>
        <w:instrText xml:space="preserve"> PAGEREF _Toc287377108 \h </w:instrText>
      </w:r>
      <w:r>
        <w:fldChar w:fldCharType="separate"/>
      </w:r>
      <w:r>
        <w:t>1</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"_Toc287377109"</w:instrText>
      </w:r>
      <w:r>
        <w:rPr>
          <w:rStyle w:val="36"/>
        </w:rPr>
        <w:instrText xml:space="preserve"> </w:instrText>
      </w:r>
      <w:r>
        <w:rPr>
          <w:rStyle w:val="36"/>
        </w:rPr>
        <w:fldChar w:fldCharType="separate"/>
      </w:r>
      <w:r>
        <w:rPr>
          <w:rStyle w:val="36"/>
        </w:rPr>
        <w:t>1.2.</w:t>
      </w:r>
      <w:r>
        <w:rPr>
          <w:rFonts w:ascii="Calibri" w:hAnsi="Calibri"/>
          <w:szCs w:val="22"/>
        </w:rPr>
        <w:tab/>
      </w:r>
      <w:r>
        <w:rPr>
          <w:rStyle w:val="36"/>
          <w:rFonts w:hint="eastAsia"/>
        </w:rPr>
        <w:t>背景</w:t>
      </w:r>
      <w:r>
        <w:tab/>
      </w:r>
      <w:r>
        <w:fldChar w:fldCharType="begin"/>
      </w:r>
      <w:r>
        <w:instrText xml:space="preserve"> PAGEREF _Toc287377109 \h </w:instrText>
      </w:r>
      <w:r>
        <w:fldChar w:fldCharType="separate"/>
      </w:r>
      <w:r>
        <w:t>1</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"_Toc287377110"</w:instrText>
      </w:r>
      <w:r>
        <w:rPr>
          <w:rStyle w:val="36"/>
        </w:rPr>
        <w:instrText xml:space="preserve"> </w:instrText>
      </w:r>
      <w:r>
        <w:rPr>
          <w:rStyle w:val="36"/>
        </w:rPr>
        <w:fldChar w:fldCharType="separate"/>
      </w:r>
      <w:r>
        <w:rPr>
          <w:rStyle w:val="36"/>
        </w:rPr>
        <w:t>1.3.</w:t>
      </w:r>
      <w:r>
        <w:rPr>
          <w:rFonts w:ascii="Calibri" w:hAnsi="Calibri"/>
          <w:szCs w:val="22"/>
        </w:rPr>
        <w:tab/>
      </w:r>
      <w:r>
        <w:rPr>
          <w:rStyle w:val="36"/>
          <w:rFonts w:hint="eastAsia"/>
        </w:rPr>
        <w:t>术语</w:t>
      </w:r>
      <w:r>
        <w:tab/>
      </w:r>
      <w:r>
        <w:fldChar w:fldCharType="begin"/>
      </w:r>
      <w:r>
        <w:instrText xml:space="preserve"> PAGEREF _Toc287377110 \h </w:instrText>
      </w:r>
      <w:r>
        <w:fldChar w:fldCharType="separate"/>
      </w:r>
      <w:r>
        <w:t>1</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"_Toc287377111"</w:instrText>
      </w:r>
      <w:r>
        <w:rPr>
          <w:rStyle w:val="36"/>
        </w:rPr>
        <w:instrText xml:space="preserve"> </w:instrText>
      </w:r>
      <w:r>
        <w:rPr>
          <w:rStyle w:val="36"/>
        </w:rPr>
        <w:fldChar w:fldCharType="separate"/>
      </w:r>
      <w:r>
        <w:rPr>
          <w:rStyle w:val="36"/>
        </w:rPr>
        <w:t>1.4.</w:t>
      </w:r>
      <w:r>
        <w:rPr>
          <w:rFonts w:ascii="Calibri" w:hAnsi="Calibri"/>
          <w:szCs w:val="22"/>
        </w:rPr>
        <w:tab/>
      </w:r>
      <w:r>
        <w:rPr>
          <w:rStyle w:val="36"/>
          <w:rFonts w:hint="eastAsia"/>
        </w:rPr>
        <w:t>预期读者与阅读建议</w:t>
      </w:r>
      <w:r>
        <w:tab/>
      </w:r>
      <w:r>
        <w:fldChar w:fldCharType="begin"/>
      </w:r>
      <w:r>
        <w:instrText xml:space="preserve"> PAGEREF _Toc287377111 \h </w:instrText>
      </w:r>
      <w:r>
        <w:fldChar w:fldCharType="separate"/>
      </w:r>
      <w:r>
        <w:t>1</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"_Toc287377112"</w:instrText>
      </w:r>
      <w:r>
        <w:rPr>
          <w:rStyle w:val="36"/>
        </w:rPr>
        <w:instrText xml:space="preserve"> </w:instrText>
      </w:r>
      <w:r>
        <w:rPr>
          <w:rStyle w:val="36"/>
        </w:rPr>
        <w:fldChar w:fldCharType="separate"/>
      </w:r>
      <w:r>
        <w:rPr>
          <w:rStyle w:val="36"/>
        </w:rPr>
        <w:t>1.5.</w:t>
      </w:r>
      <w:r>
        <w:rPr>
          <w:rFonts w:ascii="Calibri" w:hAnsi="Calibri"/>
          <w:szCs w:val="22"/>
        </w:rPr>
        <w:tab/>
      </w:r>
      <w:r>
        <w:rPr>
          <w:rStyle w:val="36"/>
          <w:rFonts w:hint="eastAsia"/>
        </w:rPr>
        <w:t>参考资料</w:t>
      </w:r>
      <w:r>
        <w:tab/>
      </w:r>
      <w:r>
        <w:fldChar w:fldCharType="begin"/>
      </w:r>
      <w:r>
        <w:instrText xml:space="preserve"> PAGEREF _Toc287377112 \h </w:instrText>
      </w:r>
      <w:r>
        <w:fldChar w:fldCharType="separate"/>
      </w:r>
      <w:r>
        <w:t>1</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"_Toc287377113"</w:instrText>
      </w:r>
      <w:r>
        <w:rPr>
          <w:rStyle w:val="36"/>
          <w:b w:val="0"/>
        </w:rPr>
        <w:instrText xml:space="preserve"> </w:instrText>
      </w:r>
      <w:r>
        <w:rPr>
          <w:rStyle w:val="36"/>
          <w:b w:val="0"/>
        </w:rPr>
        <w:fldChar w:fldCharType="separate"/>
      </w:r>
      <w:r>
        <w:rPr>
          <w:rStyle w:val="36"/>
          <w:rFonts w:eastAsia="仿宋_GB2312"/>
          <w:b w:val="0"/>
        </w:rPr>
        <w:t>2.</w:t>
      </w:r>
      <w:r>
        <w:rPr>
          <w:rFonts w:ascii="Calibri" w:hAnsi="Calibri"/>
          <w:szCs w:val="22"/>
        </w:rPr>
        <w:tab/>
      </w:r>
      <w:r>
        <w:rPr>
          <w:rStyle w:val="36"/>
          <w:rFonts w:hint="eastAsia"/>
          <w:b w:val="0"/>
        </w:rPr>
        <w:t>总体设计</w:t>
      </w:r>
      <w:r>
        <w:tab/>
      </w:r>
      <w:r>
        <w:fldChar w:fldCharType="begin"/>
      </w:r>
      <w:r>
        <w:instrText xml:space="preserve"> PAGEREF _Toc287377113 \h </w:instrText>
      </w:r>
      <w:r>
        <w:fldChar w:fldCharType="separate"/>
      </w:r>
      <w:r>
        <w:t>2</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"_Toc287377114"</w:instrText>
      </w:r>
      <w:r>
        <w:rPr>
          <w:rStyle w:val="36"/>
        </w:rPr>
        <w:instrText xml:space="preserve"> </w:instrText>
      </w:r>
      <w:r>
        <w:rPr>
          <w:rStyle w:val="36"/>
        </w:rPr>
        <w:fldChar w:fldCharType="separate"/>
      </w:r>
      <w:r>
        <w:rPr>
          <w:rStyle w:val="36"/>
          <w:rFonts w:eastAsia="仿宋_GB2312"/>
        </w:rPr>
        <w:t>2.1.</w:t>
      </w:r>
      <w:r>
        <w:rPr>
          <w:rFonts w:ascii="Calibri" w:hAnsi="Calibri"/>
          <w:szCs w:val="22"/>
        </w:rPr>
        <w:tab/>
      </w:r>
      <w:r>
        <w:rPr>
          <w:rStyle w:val="36"/>
          <w:rFonts w:hint="eastAsia"/>
        </w:rPr>
        <w:t>设计概述</w:t>
      </w:r>
      <w:r>
        <w:tab/>
      </w:r>
      <w:r>
        <w:fldChar w:fldCharType="begin"/>
      </w:r>
      <w:r>
        <w:instrText xml:space="preserve"> PAGEREF _Toc287377114 \h </w:instrText>
      </w:r>
      <w:r>
        <w:fldChar w:fldCharType="separate"/>
      </w:r>
      <w:r>
        <w:t>2</w:t>
      </w:r>
      <w:r>
        <w:fldChar w:fldCharType="end"/>
      </w:r>
      <w:r>
        <w:rPr>
          <w:rStyle w:val="36"/>
        </w:rPr>
        <w:fldChar w:fldCharType="end"/>
      </w:r>
    </w:p>
    <w:p>
      <w:pPr>
        <w:pStyle w:val="20"/>
        <w:spacing w:line="320" w:lineRule="exact"/>
        <w:rPr>
          <w:rFonts w:ascii="Calibri" w:hAnsi="Calibri"/>
          <w:szCs w:val="22"/>
        </w:rPr>
      </w:pPr>
      <w:r>
        <w:rPr>
          <w:rStyle w:val="36"/>
          <w:i w:val="0"/>
        </w:rPr>
        <w:fldChar w:fldCharType="begin"/>
      </w:r>
      <w:r>
        <w:rPr>
          <w:rStyle w:val="36"/>
          <w:i w:val="0"/>
        </w:rPr>
        <w:instrText xml:space="preserve"> </w:instrText>
      </w:r>
      <w:r>
        <w:instrText xml:space="preserve">HYPERLINK \l "_Toc287377115"</w:instrText>
      </w:r>
      <w:r>
        <w:rPr>
          <w:rStyle w:val="36"/>
          <w:i w:val="0"/>
        </w:rPr>
        <w:instrText xml:space="preserve"> </w:instrText>
      </w:r>
      <w:r>
        <w:rPr>
          <w:rStyle w:val="36"/>
          <w:i w:val="0"/>
        </w:rPr>
        <w:fldChar w:fldCharType="separate"/>
      </w:r>
      <w:r>
        <w:rPr>
          <w:rStyle w:val="36"/>
          <w:i w:val="0"/>
          <w:lang w:val="en-AU"/>
        </w:rPr>
        <w:t xml:space="preserve">2.1.1 </w:t>
      </w:r>
      <w:r>
        <w:rPr>
          <w:rStyle w:val="36"/>
          <w:rFonts w:hint="eastAsia"/>
          <w:i w:val="0"/>
          <w:lang w:val="en-AU"/>
        </w:rPr>
        <w:t>设计约束</w:t>
      </w:r>
      <w:r>
        <w:tab/>
      </w:r>
      <w:r>
        <w:fldChar w:fldCharType="begin"/>
      </w:r>
      <w:r>
        <w:instrText xml:space="preserve"> PAGEREF _Toc287377115 \h </w:instrText>
      </w:r>
      <w:r>
        <w:fldChar w:fldCharType="separate"/>
      </w:r>
      <w:r>
        <w:t>2</w:t>
      </w:r>
      <w:r>
        <w:fldChar w:fldCharType="end"/>
      </w:r>
      <w:r>
        <w:rPr>
          <w:rStyle w:val="36"/>
          <w:i w:val="0"/>
        </w:rPr>
        <w:fldChar w:fldCharType="end"/>
      </w:r>
    </w:p>
    <w:p>
      <w:pPr>
        <w:pStyle w:val="20"/>
        <w:spacing w:line="320" w:lineRule="exact"/>
        <w:rPr>
          <w:rFonts w:ascii="Calibri" w:hAnsi="Calibri"/>
          <w:szCs w:val="22"/>
        </w:rPr>
      </w:pPr>
      <w:r>
        <w:rPr>
          <w:rStyle w:val="36"/>
          <w:i w:val="0"/>
        </w:rPr>
        <w:fldChar w:fldCharType="begin"/>
      </w:r>
      <w:r>
        <w:rPr>
          <w:rStyle w:val="36"/>
          <w:i w:val="0"/>
        </w:rPr>
        <w:instrText xml:space="preserve"> </w:instrText>
      </w:r>
      <w:r>
        <w:instrText xml:space="preserve">HYPERLINK \l "_Toc287377116"</w:instrText>
      </w:r>
      <w:r>
        <w:rPr>
          <w:rStyle w:val="36"/>
          <w:i w:val="0"/>
        </w:rPr>
        <w:instrText xml:space="preserve"> </w:instrText>
      </w:r>
      <w:r>
        <w:rPr>
          <w:rStyle w:val="36"/>
          <w:i w:val="0"/>
        </w:rPr>
        <w:fldChar w:fldCharType="separate"/>
      </w:r>
      <w:r>
        <w:rPr>
          <w:rStyle w:val="36"/>
          <w:i w:val="0"/>
          <w:lang w:val="en-AU"/>
        </w:rPr>
        <w:t xml:space="preserve">2.1.2 </w:t>
      </w:r>
      <w:r>
        <w:rPr>
          <w:rStyle w:val="36"/>
          <w:rFonts w:hint="eastAsia"/>
          <w:i w:val="0"/>
          <w:lang w:val="en-AU"/>
        </w:rPr>
        <w:t>设计策略</w:t>
      </w:r>
      <w:r>
        <w:tab/>
      </w:r>
      <w:r>
        <w:fldChar w:fldCharType="begin"/>
      </w:r>
      <w:r>
        <w:instrText xml:space="preserve"> PAGEREF _Toc287377116 \h </w:instrText>
      </w:r>
      <w:r>
        <w:fldChar w:fldCharType="separate"/>
      </w:r>
      <w:r>
        <w:t>2</w:t>
      </w:r>
      <w:r>
        <w:fldChar w:fldCharType="end"/>
      </w:r>
      <w:r>
        <w:rPr>
          <w:rStyle w:val="36"/>
          <w:i w:val="0"/>
        </w:rPr>
        <w:fldChar w:fldCharType="end"/>
      </w:r>
    </w:p>
    <w:p>
      <w:pPr>
        <w:pStyle w:val="20"/>
        <w:spacing w:line="320" w:lineRule="exact"/>
        <w:rPr>
          <w:rFonts w:ascii="Calibri" w:hAnsi="Calibri"/>
          <w:szCs w:val="22"/>
        </w:rPr>
      </w:pPr>
      <w:r>
        <w:rPr>
          <w:rStyle w:val="36"/>
          <w:i w:val="0"/>
        </w:rPr>
        <w:fldChar w:fldCharType="begin"/>
      </w:r>
      <w:r>
        <w:rPr>
          <w:rStyle w:val="36"/>
          <w:i w:val="0"/>
        </w:rPr>
        <w:instrText xml:space="preserve"> </w:instrText>
      </w:r>
      <w:r>
        <w:instrText xml:space="preserve">HYPERLINK \l "_Toc287377117"</w:instrText>
      </w:r>
      <w:r>
        <w:rPr>
          <w:rStyle w:val="36"/>
          <w:i w:val="0"/>
        </w:rPr>
        <w:instrText xml:space="preserve"> </w:instrText>
      </w:r>
      <w:r>
        <w:rPr>
          <w:rStyle w:val="36"/>
          <w:i w:val="0"/>
        </w:rPr>
        <w:fldChar w:fldCharType="separate"/>
      </w:r>
      <w:r>
        <w:rPr>
          <w:rStyle w:val="36"/>
          <w:i w:val="0"/>
          <w:lang w:val="en-AU"/>
        </w:rPr>
        <w:t xml:space="preserve">2.1.3 </w:t>
      </w:r>
      <w:r>
        <w:rPr>
          <w:rStyle w:val="36"/>
          <w:rFonts w:hint="eastAsia"/>
          <w:i w:val="0"/>
          <w:lang w:val="en-AU"/>
        </w:rPr>
        <w:t>设计实现</w:t>
      </w:r>
      <w:r>
        <w:tab/>
      </w:r>
      <w:r>
        <w:fldChar w:fldCharType="begin"/>
      </w:r>
      <w:r>
        <w:instrText xml:space="preserve"> PAGEREF _Toc287377117 \h </w:instrText>
      </w:r>
      <w:r>
        <w:fldChar w:fldCharType="separate"/>
      </w:r>
      <w:r>
        <w:t>2</w:t>
      </w:r>
      <w:r>
        <w:fldChar w:fldCharType="end"/>
      </w:r>
      <w:r>
        <w:rPr>
          <w:rStyle w:val="36"/>
          <w:i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"_Toc287377118"</w:instrText>
      </w:r>
      <w:r>
        <w:rPr>
          <w:rStyle w:val="36"/>
        </w:rPr>
        <w:instrText xml:space="preserve"> </w:instrText>
      </w:r>
      <w:r>
        <w:rPr>
          <w:rStyle w:val="36"/>
        </w:rPr>
        <w:fldChar w:fldCharType="separate"/>
      </w:r>
      <w:r>
        <w:rPr>
          <w:rStyle w:val="36"/>
          <w:rFonts w:eastAsia="仿宋_GB2312"/>
        </w:rPr>
        <w:t>2.2.</w:t>
      </w:r>
      <w:r>
        <w:rPr>
          <w:rFonts w:ascii="Calibri" w:hAnsi="Calibri"/>
          <w:szCs w:val="22"/>
        </w:rPr>
        <w:tab/>
      </w:r>
      <w:r>
        <w:rPr>
          <w:rStyle w:val="36"/>
          <w:rFonts w:hint="eastAsia"/>
        </w:rPr>
        <w:t>设计目标</w:t>
      </w:r>
      <w:r>
        <w:tab/>
      </w:r>
      <w:r>
        <w:fldChar w:fldCharType="begin"/>
      </w:r>
      <w:r>
        <w:instrText xml:space="preserve"> PAGEREF _Toc287377118 \h </w:instrText>
      </w:r>
      <w:r>
        <w:fldChar w:fldCharType="separate"/>
      </w:r>
      <w:r>
        <w:t>2</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"_Toc287377119"</w:instrText>
      </w:r>
      <w:r>
        <w:rPr>
          <w:rStyle w:val="36"/>
        </w:rPr>
        <w:instrText xml:space="preserve"> </w:instrText>
      </w:r>
      <w:r>
        <w:rPr>
          <w:rStyle w:val="36"/>
        </w:rPr>
        <w:fldChar w:fldCharType="separate"/>
      </w:r>
      <w:r>
        <w:rPr>
          <w:rStyle w:val="36"/>
          <w:rFonts w:eastAsia="仿宋_GB2312"/>
        </w:rPr>
        <w:t>2.3.</w:t>
      </w:r>
      <w:r>
        <w:rPr>
          <w:rFonts w:ascii="Calibri" w:hAnsi="Calibri"/>
          <w:szCs w:val="22"/>
        </w:rPr>
        <w:tab/>
      </w:r>
      <w:r>
        <w:rPr>
          <w:rStyle w:val="36"/>
          <w:rFonts w:hint="eastAsia"/>
        </w:rPr>
        <w:t>运行环境</w:t>
      </w:r>
      <w:r>
        <w:tab/>
      </w:r>
      <w:r>
        <w:fldChar w:fldCharType="begin"/>
      </w:r>
      <w:r>
        <w:instrText xml:space="preserve"> PAGEREF _Toc287377119 \h </w:instrText>
      </w:r>
      <w:r>
        <w:fldChar w:fldCharType="separate"/>
      </w:r>
      <w:r>
        <w:t>2</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"_Toc287377120"</w:instrText>
      </w:r>
      <w:r>
        <w:rPr>
          <w:rStyle w:val="36"/>
        </w:rPr>
        <w:instrText xml:space="preserve"> </w:instrText>
      </w:r>
      <w:r>
        <w:rPr>
          <w:rStyle w:val="36"/>
        </w:rPr>
        <w:fldChar w:fldCharType="separate"/>
      </w:r>
      <w:r>
        <w:rPr>
          <w:rStyle w:val="36"/>
          <w:rFonts w:eastAsia="仿宋_GB2312"/>
        </w:rPr>
        <w:t>2.4.</w:t>
      </w:r>
      <w:r>
        <w:rPr>
          <w:rFonts w:ascii="Calibri" w:hAnsi="Calibri"/>
          <w:szCs w:val="22"/>
        </w:rPr>
        <w:tab/>
      </w:r>
      <w:r>
        <w:rPr>
          <w:rStyle w:val="36"/>
          <w:rFonts w:hint="eastAsia"/>
        </w:rPr>
        <w:t>平台架构</w:t>
      </w:r>
      <w:r>
        <w:tab/>
      </w:r>
      <w:r>
        <w:fldChar w:fldCharType="begin"/>
      </w:r>
      <w:r>
        <w:instrText xml:space="preserve"> PAGEREF _Toc287377120 \h </w:instrText>
      </w:r>
      <w:r>
        <w:fldChar w:fldCharType="separate"/>
      </w:r>
      <w:r>
        <w:t>2</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"_Toc287377121"</w:instrText>
      </w:r>
      <w:r>
        <w:rPr>
          <w:rStyle w:val="36"/>
        </w:rPr>
        <w:instrText xml:space="preserve"> </w:instrText>
      </w:r>
      <w:r>
        <w:rPr>
          <w:rStyle w:val="36"/>
        </w:rPr>
        <w:fldChar w:fldCharType="separate"/>
      </w:r>
      <w:r>
        <w:rPr>
          <w:rStyle w:val="36"/>
          <w:rFonts w:eastAsia="仿宋_GB2312"/>
        </w:rPr>
        <w:t>2.5.</w:t>
      </w:r>
      <w:r>
        <w:rPr>
          <w:rFonts w:ascii="Calibri" w:hAnsi="Calibri"/>
          <w:szCs w:val="22"/>
        </w:rPr>
        <w:tab/>
      </w:r>
      <w:r>
        <w:rPr>
          <w:rStyle w:val="36"/>
          <w:rFonts w:hint="eastAsia"/>
        </w:rPr>
        <w:t>总体设计思路和处理流程</w:t>
      </w:r>
      <w:r>
        <w:tab/>
      </w:r>
      <w:r>
        <w:fldChar w:fldCharType="begin"/>
      </w:r>
      <w:r>
        <w:instrText xml:space="preserve"> PAGEREF _Toc287377121 \h </w:instrText>
      </w:r>
      <w:r>
        <w:fldChar w:fldCharType="separate"/>
      </w:r>
      <w:r>
        <w:t>3</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"_Toc287377122"</w:instrText>
      </w:r>
      <w:r>
        <w:rPr>
          <w:rStyle w:val="36"/>
        </w:rPr>
        <w:instrText xml:space="preserve"> </w:instrText>
      </w:r>
      <w:r>
        <w:rPr>
          <w:rStyle w:val="36"/>
        </w:rPr>
        <w:fldChar w:fldCharType="separate"/>
      </w:r>
      <w:r>
        <w:rPr>
          <w:rStyle w:val="36"/>
          <w:rFonts w:eastAsia="仿宋_GB2312"/>
        </w:rPr>
        <w:t>2.6.</w:t>
      </w:r>
      <w:r>
        <w:rPr>
          <w:rFonts w:ascii="Calibri" w:hAnsi="Calibri"/>
          <w:szCs w:val="22"/>
        </w:rPr>
        <w:tab/>
      </w:r>
      <w:r>
        <w:rPr>
          <w:rStyle w:val="36"/>
          <w:rFonts w:hint="eastAsia"/>
        </w:rPr>
        <w:t>模块结构设计</w:t>
      </w:r>
      <w:r>
        <w:tab/>
      </w:r>
      <w:r>
        <w:fldChar w:fldCharType="begin"/>
      </w:r>
      <w:r>
        <w:instrText xml:space="preserve"> PAGEREF _Toc287377122 \h </w:instrText>
      </w:r>
      <w:r>
        <w:fldChar w:fldCharType="separate"/>
      </w:r>
      <w:r>
        <w:t>3</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"_Toc287377123"</w:instrText>
      </w:r>
      <w:r>
        <w:rPr>
          <w:rStyle w:val="36"/>
        </w:rPr>
        <w:instrText xml:space="preserve"> </w:instrText>
      </w:r>
      <w:r>
        <w:rPr>
          <w:rStyle w:val="36"/>
        </w:rPr>
        <w:fldChar w:fldCharType="separate"/>
      </w:r>
      <w:r>
        <w:rPr>
          <w:rStyle w:val="36"/>
          <w:rFonts w:eastAsia="仿宋_GB2312"/>
        </w:rPr>
        <w:t>2.7.</w:t>
      </w:r>
      <w:r>
        <w:rPr>
          <w:rFonts w:ascii="Calibri" w:hAnsi="Calibri"/>
          <w:szCs w:val="22"/>
        </w:rPr>
        <w:tab/>
      </w:r>
      <w:r>
        <w:rPr>
          <w:rStyle w:val="36"/>
          <w:rFonts w:hint="eastAsia"/>
        </w:rPr>
        <w:t>功能需求与程序模块的关系（可选）</w:t>
      </w:r>
      <w:r>
        <w:tab/>
      </w:r>
      <w:r>
        <w:fldChar w:fldCharType="begin"/>
      </w:r>
      <w:r>
        <w:instrText xml:space="preserve"> PAGEREF _Toc287377123 \h </w:instrText>
      </w:r>
      <w:r>
        <w:fldChar w:fldCharType="separate"/>
      </w:r>
      <w:r>
        <w:t>3</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"_Toc287377124"</w:instrText>
      </w:r>
      <w:r>
        <w:rPr>
          <w:rStyle w:val="36"/>
        </w:rPr>
        <w:instrText xml:space="preserve"> </w:instrText>
      </w:r>
      <w:r>
        <w:rPr>
          <w:rStyle w:val="36"/>
        </w:rPr>
        <w:fldChar w:fldCharType="separate"/>
      </w:r>
      <w:r>
        <w:rPr>
          <w:rStyle w:val="36"/>
          <w:rFonts w:eastAsia="仿宋_GB2312"/>
        </w:rPr>
        <w:t>2.8.</w:t>
      </w:r>
      <w:r>
        <w:rPr>
          <w:rFonts w:ascii="Calibri" w:hAnsi="Calibri"/>
          <w:szCs w:val="22"/>
        </w:rPr>
        <w:tab/>
      </w:r>
      <w:r>
        <w:rPr>
          <w:rStyle w:val="36"/>
          <w:rFonts w:hint="eastAsia"/>
        </w:rPr>
        <w:t>尚未解决的问题</w:t>
      </w:r>
      <w:r>
        <w:tab/>
      </w:r>
      <w:r>
        <w:fldChar w:fldCharType="begin"/>
      </w:r>
      <w:r>
        <w:instrText xml:space="preserve"> PAGEREF _Toc287377124 \h </w:instrText>
      </w:r>
      <w:r>
        <w:fldChar w:fldCharType="separate"/>
      </w:r>
      <w:r>
        <w:t>3</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"_Toc287377125"</w:instrText>
      </w:r>
      <w:r>
        <w:rPr>
          <w:rStyle w:val="36"/>
          <w:b w:val="0"/>
        </w:rPr>
        <w:instrText xml:space="preserve"> </w:instrText>
      </w:r>
      <w:r>
        <w:rPr>
          <w:rStyle w:val="36"/>
          <w:b w:val="0"/>
        </w:rPr>
        <w:fldChar w:fldCharType="separate"/>
      </w:r>
      <w:r>
        <w:rPr>
          <w:rStyle w:val="36"/>
          <w:rFonts w:eastAsia="仿宋_GB2312"/>
          <w:b w:val="0"/>
        </w:rPr>
        <w:t>3.</w:t>
      </w:r>
      <w:r>
        <w:rPr>
          <w:rFonts w:ascii="Calibri" w:hAnsi="Calibri"/>
          <w:szCs w:val="22"/>
        </w:rPr>
        <w:tab/>
      </w:r>
      <w:r>
        <w:rPr>
          <w:rStyle w:val="36"/>
          <w:rFonts w:hint="eastAsia"/>
          <w:b w:val="0"/>
        </w:rPr>
        <w:t>接口设计</w:t>
      </w:r>
      <w:r>
        <w:tab/>
      </w:r>
      <w:r>
        <w:fldChar w:fldCharType="begin"/>
      </w:r>
      <w:r>
        <w:instrText xml:space="preserve"> PAGEREF _Toc287377125 \h </w:instrText>
      </w:r>
      <w:r>
        <w:fldChar w:fldCharType="separate"/>
      </w:r>
      <w:r>
        <w:t>3</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"_Toc287377126"</w:instrText>
      </w:r>
      <w:r>
        <w:rPr>
          <w:rStyle w:val="36"/>
        </w:rPr>
        <w:instrText xml:space="preserve"> </w:instrText>
      </w:r>
      <w:r>
        <w:rPr>
          <w:rStyle w:val="36"/>
        </w:rPr>
        <w:fldChar w:fldCharType="separate"/>
      </w:r>
      <w:r>
        <w:rPr>
          <w:rStyle w:val="36"/>
          <w:rFonts w:eastAsia="仿宋_GB2312"/>
        </w:rPr>
        <w:t>3.1.</w:t>
      </w:r>
      <w:r>
        <w:rPr>
          <w:rFonts w:ascii="Calibri" w:hAnsi="Calibri"/>
          <w:szCs w:val="22"/>
        </w:rPr>
        <w:tab/>
      </w:r>
      <w:r>
        <w:rPr>
          <w:rStyle w:val="36"/>
          <w:rFonts w:hint="eastAsia"/>
        </w:rPr>
        <w:t>用户接口</w:t>
      </w:r>
      <w:r>
        <w:tab/>
      </w:r>
      <w:r>
        <w:fldChar w:fldCharType="begin"/>
      </w:r>
      <w:r>
        <w:instrText xml:space="preserve"> PAGEREF _Toc287377126 \h </w:instrText>
      </w:r>
      <w:r>
        <w:fldChar w:fldCharType="separate"/>
      </w:r>
      <w:r>
        <w:t>3</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"_Toc287377127"</w:instrText>
      </w:r>
      <w:r>
        <w:rPr>
          <w:rStyle w:val="36"/>
        </w:rPr>
        <w:instrText xml:space="preserve"> </w:instrText>
      </w:r>
      <w:r>
        <w:rPr>
          <w:rStyle w:val="36"/>
        </w:rPr>
        <w:fldChar w:fldCharType="separate"/>
      </w:r>
      <w:r>
        <w:rPr>
          <w:rStyle w:val="36"/>
          <w:rFonts w:eastAsia="仿宋_GB2312"/>
        </w:rPr>
        <w:t>3.2.</w:t>
      </w:r>
      <w:r>
        <w:rPr>
          <w:rFonts w:ascii="Calibri" w:hAnsi="Calibri"/>
          <w:szCs w:val="22"/>
        </w:rPr>
        <w:tab/>
      </w:r>
      <w:r>
        <w:rPr>
          <w:rStyle w:val="36"/>
          <w:rFonts w:hint="eastAsia"/>
        </w:rPr>
        <w:t>外部接口</w:t>
      </w:r>
      <w:r>
        <w:tab/>
      </w:r>
      <w:r>
        <w:fldChar w:fldCharType="begin"/>
      </w:r>
      <w:r>
        <w:instrText xml:space="preserve"> PAGEREF _Toc287377127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"_Toc287377128"</w:instrText>
      </w:r>
      <w:r>
        <w:rPr>
          <w:rStyle w:val="36"/>
        </w:rPr>
        <w:instrText xml:space="preserve"> </w:instrText>
      </w:r>
      <w:r>
        <w:rPr>
          <w:rStyle w:val="36"/>
        </w:rPr>
        <w:fldChar w:fldCharType="separate"/>
      </w:r>
      <w:r>
        <w:rPr>
          <w:rStyle w:val="36"/>
          <w:rFonts w:eastAsia="仿宋_GB2312"/>
        </w:rPr>
        <w:t>3.3.</w:t>
      </w:r>
      <w:r>
        <w:rPr>
          <w:rFonts w:ascii="Calibri" w:hAnsi="Calibri"/>
          <w:szCs w:val="22"/>
        </w:rPr>
        <w:tab/>
      </w:r>
      <w:r>
        <w:rPr>
          <w:rStyle w:val="36"/>
          <w:rFonts w:hint="eastAsia"/>
        </w:rPr>
        <w:t>内部接口</w:t>
      </w:r>
      <w:r>
        <w:tab/>
      </w:r>
      <w:r>
        <w:fldChar w:fldCharType="begin"/>
      </w:r>
      <w:r>
        <w:instrText xml:space="preserve"> PAGEREF _Toc287377128 \h </w:instrText>
      </w:r>
      <w:r>
        <w:fldChar w:fldCharType="separate"/>
      </w:r>
      <w:r>
        <w:t>4</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"_Toc287377129"</w:instrText>
      </w:r>
      <w:r>
        <w:rPr>
          <w:rStyle w:val="36"/>
          <w:b w:val="0"/>
        </w:rPr>
        <w:instrText xml:space="preserve"> </w:instrText>
      </w:r>
      <w:r>
        <w:rPr>
          <w:rStyle w:val="36"/>
          <w:b w:val="0"/>
        </w:rPr>
        <w:fldChar w:fldCharType="separate"/>
      </w:r>
      <w:r>
        <w:rPr>
          <w:rStyle w:val="36"/>
          <w:rFonts w:eastAsia="仿宋_GB2312"/>
          <w:b w:val="0"/>
        </w:rPr>
        <w:t>4.</w:t>
      </w:r>
      <w:r>
        <w:rPr>
          <w:rFonts w:ascii="Calibri" w:hAnsi="Calibri"/>
          <w:szCs w:val="22"/>
        </w:rPr>
        <w:tab/>
      </w:r>
      <w:r>
        <w:rPr>
          <w:rStyle w:val="36"/>
          <w:rFonts w:hint="eastAsia"/>
          <w:b w:val="0"/>
        </w:rPr>
        <w:t>界面总体设计</w:t>
      </w:r>
      <w:r>
        <w:tab/>
      </w:r>
      <w:r>
        <w:fldChar w:fldCharType="begin"/>
      </w:r>
      <w:r>
        <w:instrText xml:space="preserve"> PAGEREF _Toc287377129 \h </w:instrText>
      </w:r>
      <w:r>
        <w:fldChar w:fldCharType="separate"/>
      </w:r>
      <w:r>
        <w:t>4</w:t>
      </w:r>
      <w:r>
        <w:fldChar w:fldCharType="end"/>
      </w:r>
      <w:r>
        <w:rPr>
          <w:rStyle w:val="36"/>
          <w:b w:val="0"/>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"_Toc287377130"</w:instrText>
      </w:r>
      <w:r>
        <w:rPr>
          <w:rStyle w:val="36"/>
          <w:b w:val="0"/>
        </w:rPr>
        <w:instrText xml:space="preserve"> </w:instrText>
      </w:r>
      <w:r>
        <w:rPr>
          <w:rStyle w:val="36"/>
          <w:b w:val="0"/>
        </w:rPr>
        <w:fldChar w:fldCharType="separate"/>
      </w:r>
      <w:r>
        <w:rPr>
          <w:rStyle w:val="36"/>
          <w:rFonts w:eastAsia="仿宋_GB2312"/>
          <w:b w:val="0"/>
        </w:rPr>
        <w:t>5.</w:t>
      </w:r>
      <w:r>
        <w:rPr>
          <w:rFonts w:ascii="Calibri" w:hAnsi="Calibri"/>
          <w:szCs w:val="22"/>
        </w:rPr>
        <w:tab/>
      </w:r>
      <w:r>
        <w:rPr>
          <w:rStyle w:val="36"/>
          <w:rFonts w:hint="eastAsia"/>
          <w:b w:val="0"/>
        </w:rPr>
        <w:t>数据结构设计</w:t>
      </w:r>
      <w:r>
        <w:tab/>
      </w:r>
      <w:r>
        <w:fldChar w:fldCharType="begin"/>
      </w:r>
      <w:r>
        <w:instrText xml:space="preserve"> PAGEREF _Toc287377130 \h </w:instrText>
      </w:r>
      <w:r>
        <w:fldChar w:fldCharType="separate"/>
      </w:r>
      <w:r>
        <w:t>4</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"_Toc287377131"</w:instrText>
      </w:r>
      <w:r>
        <w:rPr>
          <w:rStyle w:val="36"/>
        </w:rPr>
        <w:instrText xml:space="preserve"> </w:instrText>
      </w:r>
      <w:r>
        <w:rPr>
          <w:rStyle w:val="36"/>
        </w:rPr>
        <w:fldChar w:fldCharType="separate"/>
      </w:r>
      <w:r>
        <w:rPr>
          <w:rStyle w:val="36"/>
          <w:rFonts w:eastAsia="仿宋_GB2312"/>
        </w:rPr>
        <w:t>5.1.</w:t>
      </w:r>
      <w:r>
        <w:rPr>
          <w:rFonts w:ascii="Calibri" w:hAnsi="Calibri"/>
          <w:szCs w:val="22"/>
        </w:rPr>
        <w:tab/>
      </w:r>
      <w:r>
        <w:rPr>
          <w:rStyle w:val="36"/>
          <w:rFonts w:hint="eastAsia"/>
        </w:rPr>
        <w:t>设计原则</w:t>
      </w:r>
      <w:r>
        <w:tab/>
      </w:r>
      <w:r>
        <w:fldChar w:fldCharType="begin"/>
      </w:r>
      <w:r>
        <w:instrText xml:space="preserve"> PAGEREF _Toc287377131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"_Toc287377132"</w:instrText>
      </w:r>
      <w:r>
        <w:rPr>
          <w:rStyle w:val="36"/>
        </w:rPr>
        <w:instrText xml:space="preserve"> </w:instrText>
      </w:r>
      <w:r>
        <w:rPr>
          <w:rStyle w:val="36"/>
        </w:rPr>
        <w:fldChar w:fldCharType="separate"/>
      </w:r>
      <w:r>
        <w:rPr>
          <w:rStyle w:val="36"/>
          <w:rFonts w:eastAsia="仿宋_GB2312"/>
        </w:rPr>
        <w:t>5.2.</w:t>
      </w:r>
      <w:r>
        <w:rPr>
          <w:rFonts w:ascii="Calibri" w:hAnsi="Calibri"/>
          <w:szCs w:val="22"/>
        </w:rPr>
        <w:tab/>
      </w:r>
      <w:r>
        <w:rPr>
          <w:rStyle w:val="36"/>
          <w:rFonts w:hint="eastAsia"/>
        </w:rPr>
        <w:t>数据库环境说明</w:t>
      </w:r>
      <w:r>
        <w:tab/>
      </w:r>
      <w:r>
        <w:fldChar w:fldCharType="begin"/>
      </w:r>
      <w:r>
        <w:instrText xml:space="preserve"> PAGEREF _Toc287377132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"_Toc287377133"</w:instrText>
      </w:r>
      <w:r>
        <w:rPr>
          <w:rStyle w:val="36"/>
        </w:rPr>
        <w:instrText xml:space="preserve"> </w:instrText>
      </w:r>
      <w:r>
        <w:rPr>
          <w:rStyle w:val="36"/>
        </w:rPr>
        <w:fldChar w:fldCharType="separate"/>
      </w:r>
      <w:r>
        <w:rPr>
          <w:rStyle w:val="36"/>
          <w:rFonts w:eastAsia="仿宋_GB2312"/>
        </w:rPr>
        <w:t>5.3.</w:t>
      </w:r>
      <w:r>
        <w:rPr>
          <w:rFonts w:ascii="Calibri" w:hAnsi="Calibri"/>
          <w:szCs w:val="22"/>
        </w:rPr>
        <w:tab/>
      </w:r>
      <w:r>
        <w:rPr>
          <w:rStyle w:val="36"/>
          <w:rFonts w:hint="eastAsia"/>
        </w:rPr>
        <w:t>数据库命名规则</w:t>
      </w:r>
      <w:r>
        <w:tab/>
      </w:r>
      <w:r>
        <w:fldChar w:fldCharType="begin"/>
      </w:r>
      <w:r>
        <w:instrText xml:space="preserve"> PAGEREF _Toc287377133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"_Toc287377134"</w:instrText>
      </w:r>
      <w:r>
        <w:rPr>
          <w:rStyle w:val="36"/>
        </w:rPr>
        <w:instrText xml:space="preserve"> </w:instrText>
      </w:r>
      <w:r>
        <w:rPr>
          <w:rStyle w:val="36"/>
        </w:rPr>
        <w:fldChar w:fldCharType="separate"/>
      </w:r>
      <w:r>
        <w:rPr>
          <w:rStyle w:val="36"/>
          <w:rFonts w:eastAsia="仿宋_GB2312"/>
        </w:rPr>
        <w:t>5.4.</w:t>
      </w:r>
      <w:r>
        <w:rPr>
          <w:rFonts w:ascii="Calibri" w:hAnsi="Calibri"/>
          <w:szCs w:val="22"/>
        </w:rPr>
        <w:tab/>
      </w:r>
      <w:r>
        <w:rPr>
          <w:rStyle w:val="36"/>
          <w:rFonts w:hint="eastAsia"/>
        </w:rPr>
        <w:t>逻辑结构</w:t>
      </w:r>
      <w:r>
        <w:tab/>
      </w:r>
      <w:r>
        <w:fldChar w:fldCharType="begin"/>
      </w:r>
      <w:r>
        <w:instrText xml:space="preserve"> PAGEREF _Toc287377134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"_Toc287377135"</w:instrText>
      </w:r>
      <w:r>
        <w:rPr>
          <w:rStyle w:val="36"/>
        </w:rPr>
        <w:instrText xml:space="preserve"> </w:instrText>
      </w:r>
      <w:r>
        <w:rPr>
          <w:rStyle w:val="36"/>
        </w:rPr>
        <w:fldChar w:fldCharType="separate"/>
      </w:r>
      <w:r>
        <w:rPr>
          <w:rStyle w:val="36"/>
          <w:rFonts w:eastAsia="仿宋_GB2312"/>
        </w:rPr>
        <w:t>5.5.</w:t>
      </w:r>
      <w:r>
        <w:rPr>
          <w:rFonts w:ascii="Calibri" w:hAnsi="Calibri"/>
          <w:szCs w:val="22"/>
        </w:rPr>
        <w:tab/>
      </w:r>
      <w:r>
        <w:rPr>
          <w:rStyle w:val="36"/>
          <w:rFonts w:hint="eastAsia"/>
        </w:rPr>
        <w:t>物理存储</w:t>
      </w:r>
      <w:r>
        <w:tab/>
      </w:r>
      <w:r>
        <w:fldChar w:fldCharType="begin"/>
      </w:r>
      <w:r>
        <w:instrText xml:space="preserve"> PAGEREF _Toc287377135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"_Toc287377136"</w:instrText>
      </w:r>
      <w:r>
        <w:rPr>
          <w:rStyle w:val="36"/>
        </w:rPr>
        <w:instrText xml:space="preserve"> </w:instrText>
      </w:r>
      <w:r>
        <w:rPr>
          <w:rStyle w:val="36"/>
        </w:rPr>
        <w:fldChar w:fldCharType="separate"/>
      </w:r>
      <w:r>
        <w:rPr>
          <w:rStyle w:val="36"/>
          <w:rFonts w:eastAsia="仿宋_GB2312"/>
        </w:rPr>
        <w:t>5.6.</w:t>
      </w:r>
      <w:r>
        <w:rPr>
          <w:rFonts w:ascii="Calibri" w:hAnsi="Calibri"/>
          <w:szCs w:val="22"/>
        </w:rPr>
        <w:tab/>
      </w:r>
      <w:r>
        <w:rPr>
          <w:rStyle w:val="36"/>
          <w:rFonts w:hint="eastAsia"/>
        </w:rPr>
        <w:t>数据备份和恢复</w:t>
      </w:r>
      <w:r>
        <w:tab/>
      </w:r>
      <w:r>
        <w:fldChar w:fldCharType="begin"/>
      </w:r>
      <w:r>
        <w:instrText xml:space="preserve"> PAGEREF _Toc287377136 \h </w:instrText>
      </w:r>
      <w:r>
        <w:fldChar w:fldCharType="separate"/>
      </w:r>
      <w:r>
        <w:t>4</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"_Toc287377137"</w:instrText>
      </w:r>
      <w:r>
        <w:rPr>
          <w:rStyle w:val="36"/>
          <w:b w:val="0"/>
        </w:rPr>
        <w:instrText xml:space="preserve"> </w:instrText>
      </w:r>
      <w:r>
        <w:rPr>
          <w:rStyle w:val="36"/>
          <w:b w:val="0"/>
        </w:rPr>
        <w:fldChar w:fldCharType="separate"/>
      </w:r>
      <w:r>
        <w:rPr>
          <w:rStyle w:val="36"/>
          <w:rFonts w:ascii="宋体" w:hAnsi="宋体" w:eastAsia="仿宋_GB2312"/>
          <w:b w:val="0"/>
        </w:rPr>
        <w:t>6.</w:t>
      </w:r>
      <w:r>
        <w:rPr>
          <w:rFonts w:ascii="Calibri" w:hAnsi="Calibri"/>
          <w:szCs w:val="22"/>
        </w:rPr>
        <w:tab/>
      </w:r>
      <w:r>
        <w:rPr>
          <w:rStyle w:val="36"/>
          <w:rFonts w:hint="eastAsia" w:ascii="宋体" w:hAnsi="宋体"/>
          <w:b w:val="0"/>
        </w:rPr>
        <w:t>系统出错处理设计</w:t>
      </w:r>
      <w:r>
        <w:rPr>
          <w:rStyle w:val="36"/>
          <w:rFonts w:ascii="宋体" w:hAnsi="宋体"/>
          <w:b w:val="0"/>
        </w:rPr>
        <w:t>[</w:t>
      </w:r>
      <w:r>
        <w:rPr>
          <w:rStyle w:val="36"/>
          <w:rFonts w:hint="eastAsia" w:ascii="宋体" w:hAnsi="宋体"/>
          <w:b w:val="0"/>
        </w:rPr>
        <w:t>可选</w:t>
      </w:r>
      <w:r>
        <w:rPr>
          <w:rStyle w:val="36"/>
          <w:rFonts w:ascii="宋体" w:hAnsi="宋体"/>
          <w:b w:val="0"/>
        </w:rPr>
        <w:t>]</w:t>
      </w:r>
      <w:r>
        <w:tab/>
      </w:r>
      <w:r>
        <w:fldChar w:fldCharType="begin"/>
      </w:r>
      <w:r>
        <w:instrText xml:space="preserve"> PAGEREF _Toc287377137 \h </w:instrText>
      </w:r>
      <w:r>
        <w:fldChar w:fldCharType="separate"/>
      </w:r>
      <w:r>
        <w:t>4</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"_Toc287377138"</w:instrText>
      </w:r>
      <w:r>
        <w:rPr>
          <w:rStyle w:val="36"/>
        </w:rPr>
        <w:instrText xml:space="preserve"> </w:instrText>
      </w:r>
      <w:r>
        <w:rPr>
          <w:rStyle w:val="36"/>
        </w:rPr>
        <w:fldChar w:fldCharType="separate"/>
      </w:r>
      <w:r>
        <w:rPr>
          <w:rStyle w:val="36"/>
          <w:rFonts w:eastAsia="仿宋_GB2312"/>
        </w:rPr>
        <w:t>6.1.</w:t>
      </w:r>
      <w:r>
        <w:rPr>
          <w:rFonts w:ascii="Calibri" w:hAnsi="Calibri"/>
          <w:szCs w:val="22"/>
        </w:rPr>
        <w:tab/>
      </w:r>
      <w:r>
        <w:rPr>
          <w:rStyle w:val="36"/>
          <w:rFonts w:hint="eastAsia"/>
        </w:rPr>
        <w:t>出错信息</w:t>
      </w:r>
      <w:r>
        <w:tab/>
      </w:r>
      <w:r>
        <w:fldChar w:fldCharType="begin"/>
      </w:r>
      <w:r>
        <w:instrText xml:space="preserve"> PAGEREF _Toc287377138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"_Toc287377139"</w:instrText>
      </w:r>
      <w:r>
        <w:rPr>
          <w:rStyle w:val="36"/>
        </w:rPr>
        <w:instrText xml:space="preserve"> </w:instrText>
      </w:r>
      <w:r>
        <w:rPr>
          <w:rStyle w:val="36"/>
        </w:rPr>
        <w:fldChar w:fldCharType="separate"/>
      </w:r>
      <w:r>
        <w:rPr>
          <w:rStyle w:val="36"/>
          <w:rFonts w:eastAsia="仿宋_GB2312"/>
        </w:rPr>
        <w:t>6.2.</w:t>
      </w:r>
      <w:r>
        <w:rPr>
          <w:rFonts w:ascii="Calibri" w:hAnsi="Calibri"/>
          <w:szCs w:val="22"/>
        </w:rPr>
        <w:tab/>
      </w:r>
      <w:r>
        <w:rPr>
          <w:rStyle w:val="36"/>
          <w:rFonts w:hint="eastAsia"/>
        </w:rPr>
        <w:t>补救措施</w:t>
      </w:r>
      <w:r>
        <w:tab/>
      </w:r>
      <w:r>
        <w:fldChar w:fldCharType="begin"/>
      </w:r>
      <w:r>
        <w:instrText xml:space="preserve"> PAGEREF _Toc287377139 \h </w:instrText>
      </w:r>
      <w:r>
        <w:fldChar w:fldCharType="separate"/>
      </w:r>
      <w:r>
        <w:t>5</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"_Toc287377140"</w:instrText>
      </w:r>
      <w:r>
        <w:rPr>
          <w:rStyle w:val="36"/>
        </w:rPr>
        <w:instrText xml:space="preserve"> </w:instrText>
      </w:r>
      <w:r>
        <w:rPr>
          <w:rStyle w:val="36"/>
        </w:rPr>
        <w:fldChar w:fldCharType="separate"/>
      </w:r>
      <w:r>
        <w:rPr>
          <w:rStyle w:val="36"/>
          <w:rFonts w:eastAsia="仿宋_GB2312"/>
        </w:rPr>
        <w:t>6.3.</w:t>
      </w:r>
      <w:r>
        <w:rPr>
          <w:rFonts w:ascii="Calibri" w:hAnsi="Calibri"/>
          <w:szCs w:val="22"/>
        </w:rPr>
        <w:tab/>
      </w:r>
      <w:r>
        <w:rPr>
          <w:rStyle w:val="36"/>
          <w:rFonts w:hint="eastAsia"/>
        </w:rPr>
        <w:t>系统维护设计</w:t>
      </w:r>
      <w:r>
        <w:tab/>
      </w:r>
      <w:r>
        <w:fldChar w:fldCharType="begin"/>
      </w:r>
      <w:r>
        <w:instrText xml:space="preserve"> PAGEREF _Toc287377140 \h </w:instrText>
      </w:r>
      <w:r>
        <w:fldChar w:fldCharType="separate"/>
      </w:r>
      <w:r>
        <w:t>5</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"_Toc287377141"</w:instrText>
      </w:r>
      <w:r>
        <w:rPr>
          <w:rStyle w:val="36"/>
          <w:b w:val="0"/>
        </w:rPr>
        <w:instrText xml:space="preserve"> </w:instrText>
      </w:r>
      <w:r>
        <w:rPr>
          <w:rStyle w:val="36"/>
          <w:b w:val="0"/>
        </w:rPr>
        <w:fldChar w:fldCharType="separate"/>
      </w:r>
      <w:r>
        <w:rPr>
          <w:rStyle w:val="36"/>
          <w:rFonts w:eastAsia="仿宋_GB2312"/>
          <w:b w:val="0"/>
        </w:rPr>
        <w:t>7.</w:t>
      </w:r>
      <w:r>
        <w:rPr>
          <w:rFonts w:ascii="Calibri" w:hAnsi="Calibri"/>
          <w:szCs w:val="22"/>
        </w:rPr>
        <w:tab/>
      </w:r>
      <w:r>
        <w:rPr>
          <w:rStyle w:val="36"/>
          <w:rFonts w:hint="eastAsia"/>
          <w:b w:val="0"/>
        </w:rPr>
        <w:t>系统安全设计</w:t>
      </w:r>
      <w:r>
        <w:tab/>
      </w:r>
      <w:r>
        <w:fldChar w:fldCharType="begin"/>
      </w:r>
      <w:r>
        <w:instrText xml:space="preserve"> PAGEREF _Toc287377141 \h </w:instrText>
      </w:r>
      <w:r>
        <w:fldChar w:fldCharType="separate"/>
      </w:r>
      <w:r>
        <w:t>5</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"_Toc287377142"</w:instrText>
      </w:r>
      <w:r>
        <w:rPr>
          <w:rStyle w:val="36"/>
        </w:rPr>
        <w:instrText xml:space="preserve"> </w:instrText>
      </w:r>
      <w:r>
        <w:rPr>
          <w:rStyle w:val="36"/>
        </w:rPr>
        <w:fldChar w:fldCharType="separate"/>
      </w:r>
      <w:r>
        <w:rPr>
          <w:rStyle w:val="36"/>
          <w:rFonts w:eastAsia="仿宋_GB2312"/>
        </w:rPr>
        <w:t>7.1.</w:t>
      </w:r>
      <w:r>
        <w:rPr>
          <w:rFonts w:ascii="Calibri" w:hAnsi="Calibri"/>
          <w:szCs w:val="22"/>
        </w:rPr>
        <w:tab/>
      </w:r>
      <w:r>
        <w:rPr>
          <w:rStyle w:val="36"/>
          <w:rFonts w:hint="eastAsia"/>
        </w:rPr>
        <w:t>数据传输安全性设计</w:t>
      </w:r>
      <w:r>
        <w:tab/>
      </w:r>
      <w:r>
        <w:fldChar w:fldCharType="begin"/>
      </w:r>
      <w:r>
        <w:instrText xml:space="preserve"> PAGEREF _Toc287377142 \h </w:instrText>
      </w:r>
      <w:r>
        <w:fldChar w:fldCharType="separate"/>
      </w:r>
      <w:r>
        <w:t>5</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"_Toc287377143"</w:instrText>
      </w:r>
      <w:r>
        <w:rPr>
          <w:rStyle w:val="36"/>
        </w:rPr>
        <w:instrText xml:space="preserve"> </w:instrText>
      </w:r>
      <w:r>
        <w:rPr>
          <w:rStyle w:val="36"/>
        </w:rPr>
        <w:fldChar w:fldCharType="separate"/>
      </w:r>
      <w:r>
        <w:rPr>
          <w:rStyle w:val="36"/>
          <w:rFonts w:eastAsia="仿宋_GB2312"/>
        </w:rPr>
        <w:t>7.2.</w:t>
      </w:r>
      <w:r>
        <w:rPr>
          <w:rFonts w:ascii="Calibri" w:hAnsi="Calibri"/>
          <w:szCs w:val="22"/>
        </w:rPr>
        <w:tab/>
      </w:r>
      <w:r>
        <w:rPr>
          <w:rStyle w:val="36"/>
          <w:rFonts w:hint="eastAsia"/>
        </w:rPr>
        <w:t>应用系统安全性设计</w:t>
      </w:r>
      <w:r>
        <w:tab/>
      </w:r>
      <w:r>
        <w:fldChar w:fldCharType="begin"/>
      </w:r>
      <w:r>
        <w:instrText xml:space="preserve"> PAGEREF _Toc287377143 \h </w:instrText>
      </w:r>
      <w:r>
        <w:fldChar w:fldCharType="separate"/>
      </w:r>
      <w:r>
        <w:t>5</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"_Toc287377144"</w:instrText>
      </w:r>
      <w:r>
        <w:rPr>
          <w:rStyle w:val="36"/>
        </w:rPr>
        <w:instrText xml:space="preserve"> </w:instrText>
      </w:r>
      <w:r>
        <w:rPr>
          <w:rStyle w:val="36"/>
        </w:rPr>
        <w:fldChar w:fldCharType="separate"/>
      </w:r>
      <w:r>
        <w:rPr>
          <w:rStyle w:val="36"/>
          <w:rFonts w:eastAsia="仿宋_GB2312"/>
        </w:rPr>
        <w:t>7.3.</w:t>
      </w:r>
      <w:r>
        <w:rPr>
          <w:rFonts w:ascii="Calibri" w:hAnsi="Calibri"/>
          <w:szCs w:val="22"/>
        </w:rPr>
        <w:tab/>
      </w:r>
      <w:r>
        <w:rPr>
          <w:rStyle w:val="36"/>
          <w:rFonts w:hint="eastAsia"/>
        </w:rPr>
        <w:t>数据存储安全性设计</w:t>
      </w:r>
      <w:r>
        <w:tab/>
      </w:r>
      <w:r>
        <w:fldChar w:fldCharType="begin"/>
      </w:r>
      <w:r>
        <w:instrText xml:space="preserve"> PAGEREF _Toc287377144 \h </w:instrText>
      </w:r>
      <w:r>
        <w:fldChar w:fldCharType="separate"/>
      </w:r>
      <w:r>
        <w:t>5</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"_Toc287377145"</w:instrText>
      </w:r>
      <w:r>
        <w:rPr>
          <w:rStyle w:val="36"/>
          <w:b w:val="0"/>
        </w:rPr>
        <w:instrText xml:space="preserve"> </w:instrText>
      </w:r>
      <w:r>
        <w:rPr>
          <w:rStyle w:val="36"/>
          <w:b w:val="0"/>
        </w:rPr>
        <w:fldChar w:fldCharType="separate"/>
      </w:r>
      <w:r>
        <w:rPr>
          <w:rStyle w:val="36"/>
          <w:rFonts w:eastAsia="仿宋_GB2312"/>
          <w:b w:val="0"/>
        </w:rPr>
        <w:t>8.</w:t>
      </w:r>
      <w:r>
        <w:rPr>
          <w:rFonts w:ascii="Calibri" w:hAnsi="Calibri"/>
          <w:szCs w:val="22"/>
        </w:rPr>
        <w:tab/>
      </w:r>
      <w:r>
        <w:rPr>
          <w:rStyle w:val="36"/>
          <w:rFonts w:hint="eastAsia"/>
          <w:b w:val="0"/>
        </w:rPr>
        <w:t>系统部署（可选）</w:t>
      </w:r>
      <w:r>
        <w:tab/>
      </w:r>
      <w:r>
        <w:fldChar w:fldCharType="begin"/>
      </w:r>
      <w:r>
        <w:instrText xml:space="preserve"> PAGEREF _Toc287377145 \h </w:instrText>
      </w:r>
      <w:r>
        <w:fldChar w:fldCharType="separate"/>
      </w:r>
      <w:r>
        <w:t>6</w:t>
      </w:r>
      <w:r>
        <w:fldChar w:fldCharType="end"/>
      </w:r>
      <w:r>
        <w:rPr>
          <w:rStyle w:val="36"/>
          <w:b w:val="0"/>
        </w:rPr>
        <w:fldChar w:fldCharType="end"/>
      </w:r>
    </w:p>
    <w:p>
      <w:pPr>
        <w:spacing w:line="320" w:lineRule="exact"/>
        <w:rPr>
          <w:rFonts w:ascii="宋体" w:hAnsi="宋体"/>
          <w:bCs/>
        </w:rPr>
        <w:sectPr>
          <w:headerReference r:id="rId4" w:type="first"/>
          <w:headerReference r:id="rId3" w:type="default"/>
          <w:pgSz w:w="11906" w:h="16838"/>
          <w:pgMar w:top="1440" w:right="1797" w:bottom="1440" w:left="1797" w:header="907" w:footer="992" w:gutter="0"/>
          <w:pgBorders>
            <w:top w:val="none" w:sz="0" w:space="0"/>
            <w:left w:val="none" w:sz="0" w:space="0"/>
            <w:bottom w:val="none" w:sz="0" w:space="0"/>
            <w:right w:val="none" w:sz="0" w:space="0"/>
          </w:pgBorders>
          <w:pgNumType w:start="0"/>
          <w:cols w:space="425" w:num="1"/>
          <w:docGrid w:type="lines" w:linePitch="312" w:charSpace="0"/>
        </w:sectPr>
      </w:pPr>
      <w:r>
        <w:rPr>
          <w:rFonts w:ascii="宋体" w:hAnsi="宋体"/>
          <w:bCs/>
        </w:rPr>
        <w:fldChar w:fldCharType="end"/>
      </w:r>
    </w:p>
    <w:p>
      <w:pPr>
        <w:pStyle w:val="2"/>
        <w:numPr>
          <w:ilvl w:val="0"/>
          <w:numId w:val="2"/>
        </w:numPr>
        <w:spacing w:before="0" w:after="0" w:line="360" w:lineRule="auto"/>
        <w:rPr>
          <w:rFonts w:hint="eastAsia"/>
        </w:rPr>
      </w:pPr>
      <w:bookmarkStart w:id="0" w:name="_Toc287377107"/>
      <w:r>
        <w:rPr>
          <w:rFonts w:hint="eastAsia"/>
        </w:rPr>
        <w:t>引言</w:t>
      </w:r>
      <w:bookmarkEnd w:id="0"/>
    </w:p>
    <w:p>
      <w:pPr>
        <w:pStyle w:val="44"/>
        <w:spacing w:before="0" w:after="0" w:line="360" w:lineRule="auto"/>
        <w:rPr>
          <w:rFonts w:hint="eastAsia"/>
        </w:rPr>
      </w:pPr>
      <w:bookmarkStart w:id="1" w:name="_Toc287377108"/>
      <w:r>
        <w:rPr>
          <w:rFonts w:hint="eastAsia"/>
        </w:rPr>
        <w:t>编写目的</w:t>
      </w:r>
      <w:bookmarkEnd w:id="1"/>
    </w:p>
    <w:p>
      <w:pPr>
        <w:spacing w:line="360" w:lineRule="auto"/>
        <w:ind w:firstLine="420" w:firstLineChars="200"/>
        <w:rPr>
          <w:rFonts w:hint="eastAsia" w:ascii="宋体" w:hAnsi="宋体"/>
        </w:rPr>
      </w:pPr>
      <w:r>
        <w:rPr>
          <w:rFonts w:hint="eastAsia" w:ascii="宋体" w:hAnsi="宋体"/>
        </w:rPr>
        <w:t>本概要设计主要描述的是在</w:t>
      </w:r>
      <w:r>
        <w:rPr>
          <w:rFonts w:hint="eastAsia"/>
          <w:color w:val="auto"/>
          <w:lang w:eastAsia="zh-CN"/>
        </w:rPr>
        <w:t>轨道交通综合监控系统</w:t>
      </w:r>
      <w:r>
        <w:rPr>
          <w:rFonts w:hint="eastAsia" w:ascii="宋体" w:hAnsi="宋体"/>
          <w:lang w:eastAsia="zh-CN"/>
        </w:rPr>
        <w:t>消息</w:t>
      </w:r>
      <w:r>
        <w:rPr>
          <w:rFonts w:hint="eastAsia" w:ascii="宋体" w:hAnsi="宋体"/>
        </w:rPr>
        <w:t>中间件子系统的解决方案。</w:t>
      </w:r>
      <w:r>
        <w:rPr>
          <w:rFonts w:hint="eastAsia"/>
          <w:color w:val="auto"/>
          <w:lang w:eastAsia="zh-CN"/>
        </w:rPr>
        <w:t>保障系统实时高效、可靠、安全的运行。</w:t>
      </w:r>
    </w:p>
    <w:p>
      <w:pPr>
        <w:pStyle w:val="44"/>
        <w:spacing w:before="0" w:after="0" w:line="360" w:lineRule="auto"/>
        <w:rPr>
          <w:rFonts w:hint="eastAsia"/>
        </w:rPr>
      </w:pPr>
      <w:bookmarkStart w:id="2" w:name="_Toc287377109"/>
      <w:r>
        <w:rPr>
          <w:rFonts w:hint="eastAsia"/>
        </w:rPr>
        <w:t>背景</w:t>
      </w:r>
      <w:bookmarkEnd w:id="2"/>
    </w:p>
    <w:p>
      <w:pPr>
        <w:spacing w:line="360" w:lineRule="auto"/>
        <w:ind w:firstLine="420" w:firstLineChars="200"/>
        <w:rPr>
          <w:rFonts w:hint="eastAsia"/>
          <w:color w:val="auto"/>
        </w:rPr>
      </w:pPr>
      <w:r>
        <w:rPr>
          <w:rFonts w:hint="eastAsia"/>
          <w:color w:val="auto"/>
          <w:lang w:eastAsia="zh-CN"/>
        </w:rPr>
        <w:t>由于综合监控系统的复杂性，网络通信的不确定性，以及消息数据的多样性，</w:t>
      </w:r>
      <w:r>
        <w:rPr>
          <w:rFonts w:hint="eastAsia"/>
          <w:color w:val="auto"/>
        </w:rPr>
        <w:t>消息中间件</w:t>
      </w:r>
      <w:r>
        <w:rPr>
          <w:rFonts w:hint="eastAsia"/>
          <w:color w:val="auto"/>
          <w:lang w:eastAsia="zh-CN"/>
        </w:rPr>
        <w:t>需要满足跨网络、高可用、可</w:t>
      </w:r>
      <w:r>
        <w:rPr>
          <w:rFonts w:hint="eastAsia"/>
          <w:color w:val="auto"/>
        </w:rPr>
        <w:t>解耦</w:t>
      </w:r>
      <w:r>
        <w:rPr>
          <w:rFonts w:hint="eastAsia"/>
          <w:color w:val="auto"/>
          <w:lang w:eastAsia="zh-CN"/>
        </w:rPr>
        <w:t>等要求</w:t>
      </w:r>
      <w:r>
        <w:rPr>
          <w:rFonts w:hint="eastAsia"/>
          <w:color w:val="auto"/>
        </w:rPr>
        <w:t>，同时</w:t>
      </w:r>
      <w:r>
        <w:rPr>
          <w:rFonts w:hint="eastAsia"/>
          <w:color w:val="auto"/>
          <w:lang w:eastAsia="zh-CN"/>
        </w:rPr>
        <w:t>也能提供接口</w:t>
      </w:r>
      <w:r>
        <w:rPr>
          <w:rFonts w:hint="eastAsia"/>
          <w:color w:val="auto"/>
        </w:rPr>
        <w:t>异步</w:t>
      </w:r>
      <w:r>
        <w:rPr>
          <w:rFonts w:hint="eastAsia"/>
          <w:color w:val="auto"/>
          <w:lang w:eastAsia="zh-CN"/>
        </w:rPr>
        <w:t>、数据同步</w:t>
      </w:r>
      <w:r>
        <w:rPr>
          <w:rFonts w:hint="eastAsia"/>
          <w:color w:val="auto"/>
        </w:rPr>
        <w:t>等</w:t>
      </w:r>
      <w:r>
        <w:rPr>
          <w:rFonts w:hint="eastAsia"/>
          <w:color w:val="auto"/>
          <w:lang w:eastAsia="zh-CN"/>
        </w:rPr>
        <w:t>功能，其应用场景应满足如下要求：</w:t>
      </w:r>
    </w:p>
    <w:p>
      <w:pPr>
        <w:numPr>
          <w:ilvl w:val="0"/>
          <w:numId w:val="3"/>
        </w:numPr>
        <w:spacing w:line="360" w:lineRule="auto"/>
        <w:rPr>
          <w:rFonts w:hint="eastAsia"/>
          <w:color w:val="auto"/>
        </w:rPr>
      </w:pPr>
      <w:r>
        <w:rPr>
          <w:rFonts w:hint="eastAsia"/>
          <w:color w:val="auto"/>
        </w:rPr>
        <w:t>业务解耦：</w:t>
      </w:r>
      <w:r>
        <w:rPr>
          <w:rFonts w:hint="eastAsia"/>
          <w:color w:val="auto"/>
          <w:lang w:eastAsia="zh-CN"/>
        </w:rPr>
        <w:t>应用</w:t>
      </w:r>
      <w:r>
        <w:rPr>
          <w:rFonts w:hint="eastAsia"/>
          <w:color w:val="auto"/>
        </w:rPr>
        <w:t>系统不需要知道</w:t>
      </w:r>
      <w:r>
        <w:rPr>
          <w:rFonts w:hint="eastAsia"/>
          <w:color w:val="auto"/>
          <w:lang w:eastAsia="zh-CN"/>
        </w:rPr>
        <w:t>消息</w:t>
      </w:r>
      <w:r>
        <w:rPr>
          <w:rFonts w:hint="eastAsia"/>
          <w:color w:val="auto"/>
        </w:rPr>
        <w:t>通知服务的存在，只需要发布消息</w:t>
      </w:r>
      <w:r>
        <w:rPr>
          <w:rFonts w:hint="eastAsia"/>
          <w:color w:val="auto"/>
          <w:lang w:eastAsia="zh-CN"/>
        </w:rPr>
        <w:t>和接受消息；</w:t>
      </w:r>
    </w:p>
    <w:p>
      <w:pPr>
        <w:numPr>
          <w:ilvl w:val="0"/>
          <w:numId w:val="3"/>
        </w:numPr>
        <w:spacing w:line="360" w:lineRule="auto"/>
        <w:rPr>
          <w:rFonts w:hint="default"/>
          <w:color w:val="auto"/>
        </w:rPr>
      </w:pPr>
      <w:r>
        <w:rPr>
          <w:rFonts w:hint="default"/>
          <w:color w:val="auto"/>
        </w:rPr>
        <w:t>削峰填谷：比如上游系统的吞吐能力高于下游系统，在流量洪峰时可能会冲垮下游系统，消息中间件可以在峰值时堆积消息，而在峰值过去后下游系统慢慢消费消息解决流量洪峰的问题</w:t>
      </w:r>
      <w:r>
        <w:rPr>
          <w:rFonts w:hint="eastAsia"/>
          <w:color w:val="auto"/>
          <w:lang w:eastAsia="zh-CN"/>
        </w:rPr>
        <w:t>；</w:t>
      </w:r>
    </w:p>
    <w:p>
      <w:pPr>
        <w:numPr>
          <w:ilvl w:val="0"/>
          <w:numId w:val="3"/>
        </w:numPr>
        <w:spacing w:line="360" w:lineRule="auto"/>
        <w:rPr>
          <w:rFonts w:hint="eastAsia"/>
          <w:color w:val="auto"/>
        </w:rPr>
      </w:pPr>
      <w:r>
        <w:rPr>
          <w:rFonts w:hint="default"/>
          <w:color w:val="auto"/>
        </w:rPr>
        <w:t>事件驱动：系统与系统之间可以通过消息传递的形式驱动业务，以流式的模型处理</w:t>
      </w:r>
      <w:r>
        <w:rPr>
          <w:rFonts w:hint="eastAsia"/>
          <w:color w:val="auto"/>
          <w:lang w:eastAsia="zh-CN"/>
        </w:rPr>
        <w:t>；</w:t>
      </w:r>
    </w:p>
    <w:p>
      <w:pPr>
        <w:numPr>
          <w:ilvl w:val="0"/>
          <w:numId w:val="3"/>
        </w:numPr>
        <w:spacing w:line="360" w:lineRule="auto"/>
        <w:rPr>
          <w:rFonts w:hint="eastAsia"/>
          <w:color w:val="auto"/>
        </w:rPr>
      </w:pPr>
      <w:r>
        <w:rPr>
          <w:rFonts w:hint="eastAsia"/>
          <w:color w:val="auto"/>
          <w:lang w:eastAsia="zh-CN"/>
        </w:rPr>
        <w:t>消息路由：中央层和车站层的中间件之间消息能互相转发至消费者；</w:t>
      </w:r>
    </w:p>
    <w:p>
      <w:pPr>
        <w:numPr>
          <w:ilvl w:val="0"/>
          <w:numId w:val="3"/>
        </w:numPr>
        <w:spacing w:line="360" w:lineRule="auto"/>
        <w:rPr>
          <w:rFonts w:hint="eastAsia" w:ascii="宋体" w:hAnsi="宋体"/>
        </w:rPr>
      </w:pPr>
      <w:r>
        <w:rPr>
          <w:rFonts w:hint="eastAsia"/>
          <w:color w:val="auto"/>
          <w:lang w:eastAsia="zh-CN"/>
        </w:rPr>
        <w:t>失败队列：当消费者连续处理接收到的消息失败次数超过阈值，则该消息将被缓存至失败队列，产生报警通知系统运维进行人工干预。</w:t>
      </w:r>
    </w:p>
    <w:p>
      <w:pPr>
        <w:pStyle w:val="44"/>
        <w:spacing w:before="0" w:after="0" w:line="360" w:lineRule="auto"/>
        <w:rPr>
          <w:rFonts w:hint="eastAsia"/>
        </w:rPr>
      </w:pPr>
      <w:bookmarkStart w:id="3" w:name="_Toc287377110"/>
      <w:r>
        <w:rPr>
          <w:rFonts w:hint="eastAsia"/>
        </w:rPr>
        <w:t>术语</w:t>
      </w:r>
      <w:bookmarkEnd w:id="3"/>
    </w:p>
    <w:p>
      <w:pPr>
        <w:spacing w:line="360" w:lineRule="auto"/>
        <w:ind w:firstLine="420" w:firstLineChars="200"/>
        <w:rPr>
          <w:rFonts w:hint="eastAsia"/>
          <w:color w:val="auto"/>
        </w:rPr>
      </w:pPr>
      <w:r>
        <w:rPr>
          <w:rFonts w:hint="eastAsia"/>
          <w:color w:val="auto"/>
        </w:rPr>
        <w:t>中间件：是一种独立的系统软件或服务程序，分布式应用软件借助这种软件在不同的技术之间共享资源，中间件位于客户机服务器的操作系统之上，管理计算资源和网络通讯。</w:t>
      </w:r>
    </w:p>
    <w:p>
      <w:pPr>
        <w:spacing w:line="360" w:lineRule="auto"/>
        <w:ind w:firstLine="420" w:firstLineChars="200"/>
        <w:rPr>
          <w:rFonts w:hint="eastAsia"/>
          <w:color w:val="auto"/>
          <w:lang w:eastAsia="zh-CN"/>
        </w:rPr>
      </w:pPr>
      <w:r>
        <w:rPr>
          <w:rFonts w:hint="eastAsia"/>
          <w:color w:val="auto"/>
          <w:lang w:eastAsia="zh-CN"/>
        </w:rPr>
        <w:t>生产者：队列中消息的发起方，每次发起都会在队列中新建一条消息。</w:t>
      </w:r>
    </w:p>
    <w:p>
      <w:pPr>
        <w:spacing w:line="360" w:lineRule="auto"/>
        <w:ind w:firstLine="420" w:firstLineChars="200"/>
        <w:rPr>
          <w:rFonts w:hint="eastAsia"/>
          <w:color w:val="auto"/>
          <w:lang w:val="en-US" w:eastAsia="zh-CN"/>
        </w:rPr>
      </w:pPr>
      <w:r>
        <w:rPr>
          <w:rFonts w:hint="eastAsia"/>
          <w:color w:val="auto"/>
          <w:lang w:val="en-US" w:eastAsia="zh-CN"/>
        </w:rPr>
        <w:t>消费者：队列中消息的使用方，当使用完成后，消息从队列中移除。</w:t>
      </w:r>
    </w:p>
    <w:p>
      <w:pPr>
        <w:spacing w:line="360" w:lineRule="auto"/>
        <w:ind w:firstLine="420" w:firstLineChars="200"/>
        <w:rPr>
          <w:rFonts w:hint="eastAsia"/>
          <w:color w:val="auto"/>
          <w:lang w:val="en-US" w:eastAsia="zh-CN"/>
        </w:rPr>
      </w:pPr>
      <w:r>
        <w:rPr>
          <w:rFonts w:hint="eastAsia"/>
          <w:color w:val="auto"/>
          <w:lang w:val="en-US" w:eastAsia="zh-CN"/>
        </w:rPr>
        <w:t>主服务：高可用性主从热备模式下的功能真实提供方。</w:t>
      </w:r>
    </w:p>
    <w:p>
      <w:pPr>
        <w:spacing w:line="360" w:lineRule="auto"/>
        <w:ind w:firstLine="420" w:firstLineChars="200"/>
        <w:rPr>
          <w:rFonts w:hint="eastAsia"/>
          <w:color w:val="auto"/>
          <w:lang w:val="en-US" w:eastAsia="zh-CN"/>
        </w:rPr>
      </w:pPr>
      <w:r>
        <w:rPr>
          <w:rFonts w:hint="eastAsia"/>
          <w:color w:val="auto"/>
          <w:lang w:val="en-US" w:eastAsia="zh-CN"/>
        </w:rPr>
        <w:t>从服务：高可用性主从热备模式下的功能备份提供方。</w:t>
      </w:r>
    </w:p>
    <w:p>
      <w:pPr>
        <w:spacing w:line="360" w:lineRule="auto"/>
        <w:ind w:firstLine="420" w:firstLineChars="200"/>
        <w:rPr>
          <w:rFonts w:hint="eastAsia"/>
          <w:color w:val="auto"/>
          <w:lang w:val="en-US" w:eastAsia="zh-CN"/>
        </w:rPr>
      </w:pPr>
      <w:r>
        <w:rPr>
          <w:rFonts w:hint="eastAsia" w:ascii="宋体" w:hAnsi="宋体" w:eastAsia="宋体" w:cs="宋体"/>
          <w:color w:val="auto"/>
          <w:lang w:val="en-US" w:eastAsia="zh-CN"/>
        </w:rPr>
        <w:t>API：Application Programming Interface</w:t>
      </w:r>
      <w:r>
        <w:rPr>
          <w:rFonts w:hint="eastAsia" w:ascii="宋体" w:hAnsi="宋体" w:cs="宋体"/>
          <w:color w:val="auto"/>
          <w:lang w:val="en-US" w:eastAsia="zh-CN"/>
        </w:rPr>
        <w:t>，</w:t>
      </w:r>
      <w:r>
        <w:rPr>
          <w:rFonts w:hint="eastAsia" w:ascii="宋体" w:hAnsi="宋体" w:eastAsia="宋体" w:cs="宋体"/>
          <w:color w:val="auto"/>
          <w:lang w:val="en-US" w:eastAsia="zh-CN"/>
        </w:rPr>
        <w:t>应用程序接口</w:t>
      </w:r>
      <w:r>
        <w:rPr>
          <w:rFonts w:hint="eastAsia"/>
          <w:color w:val="auto"/>
          <w:lang w:eastAsia="zh-CN"/>
        </w:rPr>
        <w:t>。</w:t>
      </w:r>
    </w:p>
    <w:p>
      <w:pPr>
        <w:pStyle w:val="44"/>
        <w:spacing w:before="0" w:after="0" w:line="360" w:lineRule="auto"/>
        <w:rPr>
          <w:rFonts w:hint="eastAsia"/>
        </w:rPr>
      </w:pPr>
      <w:bookmarkStart w:id="4" w:name="_Toc287377111"/>
      <w:r>
        <w:rPr>
          <w:rFonts w:hint="eastAsia"/>
        </w:rPr>
        <w:t>预期读者与阅读建议</w:t>
      </w:r>
      <w:bookmarkEnd w:id="4"/>
    </w:p>
    <w:tbl>
      <w:tblPr>
        <w:tblStyle w:val="37"/>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vAlign w:val="top"/>
          </w:tcPr>
          <w:p>
            <w:pPr>
              <w:pStyle w:val="13"/>
              <w:ind w:firstLine="480"/>
              <w:jc w:val="center"/>
              <w:rPr>
                <w:rFonts w:hint="eastAsia" w:hAnsi="宋体"/>
                <w:b/>
              </w:rPr>
            </w:pPr>
            <w:r>
              <w:rPr>
                <w:rFonts w:hint="eastAsia" w:hAnsi="宋体"/>
                <w:b/>
              </w:rPr>
              <w:t>预期读者</w:t>
            </w:r>
          </w:p>
        </w:tc>
        <w:tc>
          <w:tcPr>
            <w:tcW w:w="4680" w:type="dxa"/>
            <w:shd w:val="clear" w:color="auto" w:fill="E0E0E0"/>
            <w:vAlign w:val="top"/>
          </w:tcPr>
          <w:p>
            <w:pPr>
              <w:pStyle w:val="13"/>
              <w:ind w:firstLine="480"/>
              <w:jc w:val="center"/>
              <w:rPr>
                <w:rFonts w:hint="eastAsia" w:hAnsi="宋体"/>
                <w:b/>
              </w:rPr>
            </w:pPr>
            <w:r>
              <w:rPr>
                <w:rFonts w:hint="eastAsia" w:hAnsi="宋体"/>
                <w:b/>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lang w:eastAsia="zh-CN"/>
              </w:rPr>
              <w:t>系统</w:t>
            </w:r>
            <w:r>
              <w:rPr>
                <w:rFonts w:hint="eastAsia" w:hAnsi="宋体"/>
              </w:rPr>
              <w:t>领导层</w:t>
            </w:r>
          </w:p>
        </w:tc>
        <w:tc>
          <w:tcPr>
            <w:tcW w:w="4680" w:type="dxa"/>
            <w:vAlign w:val="top"/>
          </w:tcPr>
          <w:p>
            <w:pPr>
              <w:rPr>
                <w:rFonts w:hint="eastAsia"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业务部门、决策部门、具体的使用部门、业务员、系统管理员</w:t>
            </w:r>
          </w:p>
        </w:tc>
        <w:tc>
          <w:tcPr>
            <w:tcW w:w="4680" w:type="dxa"/>
            <w:vAlign w:val="top"/>
          </w:tcPr>
          <w:p>
            <w:pPr>
              <w:rPr>
                <w:rFonts w:hint="eastAsia" w:hAnsi="宋体"/>
              </w:rPr>
            </w:pPr>
            <w:r>
              <w:rPr>
                <w:rFonts w:hint="eastAsia" w:hAnsi="宋体"/>
              </w:rPr>
              <w:t>仔细阅读文档约定，系统功能介绍和维度指标说明。</w:t>
            </w:r>
          </w:p>
          <w:p>
            <w:pPr>
              <w:rPr>
                <w:rFonts w:hint="eastAsia" w:hAnsi="宋体"/>
              </w:rPr>
            </w:pPr>
            <w:r>
              <w:rPr>
                <w:rFonts w:hint="eastAsia" w:hAnsi="宋体"/>
              </w:rPr>
              <w:t>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参加需求评审的人员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系统设计人员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系统测试人员</w:t>
            </w:r>
          </w:p>
        </w:tc>
        <w:tc>
          <w:tcPr>
            <w:tcW w:w="4680" w:type="dxa"/>
            <w:vAlign w:val="top"/>
          </w:tcPr>
          <w:p>
            <w:pPr>
              <w:rPr>
                <w:rFonts w:hint="eastAsia" w:hAnsi="宋体"/>
              </w:rPr>
            </w:pPr>
            <w:r>
              <w:rPr>
                <w:rFonts w:hint="eastAsia" w:hAnsi="宋体"/>
              </w:rPr>
              <w:t xml:space="preserve">仔细阅读文档约定，系统功能介绍和维度指标说明。 </w:t>
            </w:r>
          </w:p>
        </w:tc>
      </w:tr>
    </w:tbl>
    <w:p>
      <w:pPr>
        <w:pStyle w:val="44"/>
        <w:spacing w:before="0" w:after="0" w:line="360" w:lineRule="auto"/>
        <w:rPr>
          <w:rFonts w:hint="eastAsia"/>
        </w:rPr>
      </w:pPr>
      <w:bookmarkStart w:id="5" w:name="_Toc287377112"/>
      <w:r>
        <w:rPr>
          <w:rFonts w:hint="eastAsia"/>
        </w:rPr>
        <w:t>参考资料</w:t>
      </w:r>
      <w:bookmarkEnd w:id="5"/>
      <w:r>
        <w:rPr>
          <w:rFonts w:hint="eastAsia"/>
          <w:lang w:val="en-US" w:eastAsia="zh-CN"/>
        </w:rPr>
        <w:t>TBD</w:t>
      </w:r>
    </w:p>
    <w:p>
      <w:pPr>
        <w:spacing w:line="360" w:lineRule="auto"/>
        <w:ind w:firstLine="420" w:firstLineChars="200"/>
        <w:rPr>
          <w:rFonts w:hint="eastAsia" w:ascii="宋体" w:hAnsi="宋体"/>
        </w:rPr>
      </w:pPr>
      <w:r>
        <w:rPr>
          <w:rFonts w:hint="eastAsia" w:ascii="宋体" w:hAnsi="宋体"/>
        </w:rPr>
        <w:t>列出有关的参考资料，如：</w:t>
      </w:r>
    </w:p>
    <w:p>
      <w:pPr>
        <w:spacing w:line="360" w:lineRule="auto"/>
        <w:ind w:firstLine="420" w:firstLineChars="200"/>
        <w:rPr>
          <w:rFonts w:hint="eastAsia" w:ascii="宋体" w:hAnsi="宋体"/>
        </w:rPr>
      </w:pPr>
      <w:r>
        <w:rPr>
          <w:rFonts w:hint="eastAsia" w:ascii="宋体" w:hAnsi="宋体"/>
        </w:rPr>
        <w:t>a、本项目经核准的计划任务书或合同、上级机关的批文；</w:t>
      </w:r>
    </w:p>
    <w:p>
      <w:pPr>
        <w:spacing w:line="360" w:lineRule="auto"/>
        <w:ind w:firstLine="420" w:firstLineChars="200"/>
        <w:rPr>
          <w:rFonts w:hint="eastAsia" w:ascii="宋体" w:hAnsi="宋体"/>
        </w:rPr>
      </w:pPr>
      <w:r>
        <w:rPr>
          <w:rFonts w:hint="eastAsia" w:ascii="宋体" w:hAnsi="宋体"/>
        </w:rPr>
        <w:t>b、不属于本项目的其他已发表的文件；</w:t>
      </w:r>
    </w:p>
    <w:p>
      <w:pPr>
        <w:spacing w:line="360" w:lineRule="auto"/>
        <w:ind w:firstLine="420" w:firstLineChars="200"/>
        <w:rPr>
          <w:rFonts w:hint="eastAsia" w:ascii="宋体" w:hAnsi="宋体"/>
        </w:rPr>
      </w:pPr>
      <w:r>
        <w:rPr>
          <w:rFonts w:hint="eastAsia" w:ascii="宋体" w:hAnsi="宋体"/>
        </w:rPr>
        <w:t>c、本文件中各处引用的文件、资料、包括所要用到的软件开发标准；</w:t>
      </w:r>
    </w:p>
    <w:p>
      <w:pPr>
        <w:spacing w:line="360" w:lineRule="auto"/>
        <w:ind w:firstLine="420" w:firstLineChars="200"/>
        <w:rPr>
          <w:rFonts w:hint="eastAsia" w:ascii="宋体" w:hAnsi="宋体"/>
        </w:rPr>
      </w:pPr>
      <w:r>
        <w:rPr>
          <w:rFonts w:hint="eastAsia" w:ascii="宋体" w:hAnsi="宋体"/>
        </w:rPr>
        <w:t>d、列出这些文件资料的标题、文件编号、发表日期和出版单位，说明能够得到这些文件资料的来源。</w:t>
      </w:r>
    </w:p>
    <w:p>
      <w:pPr>
        <w:pStyle w:val="2"/>
        <w:numPr>
          <w:ilvl w:val="0"/>
          <w:numId w:val="2"/>
        </w:numPr>
        <w:spacing w:before="0" w:after="0" w:line="360" w:lineRule="auto"/>
        <w:rPr>
          <w:rFonts w:hint="eastAsia"/>
        </w:rPr>
      </w:pPr>
      <w:bookmarkStart w:id="6" w:name="_Toc287377113"/>
      <w:r>
        <w:rPr>
          <w:rFonts w:hint="eastAsia"/>
        </w:rPr>
        <w:t>总体设计</w:t>
      </w:r>
      <w:bookmarkEnd w:id="6"/>
    </w:p>
    <w:p>
      <w:pPr>
        <w:pStyle w:val="44"/>
        <w:numPr>
          <w:ilvl w:val="1"/>
          <w:numId w:val="2"/>
        </w:numPr>
        <w:spacing w:before="0" w:after="0" w:line="360" w:lineRule="auto"/>
        <w:rPr>
          <w:rFonts w:hint="eastAsia"/>
        </w:rPr>
      </w:pPr>
      <w:bookmarkStart w:id="7" w:name="_Toc287377114"/>
      <w:r>
        <w:rPr>
          <w:rFonts w:hint="eastAsia"/>
        </w:rPr>
        <w:t>设计概述</w:t>
      </w:r>
      <w:bookmarkEnd w:id="7"/>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rPr>
      </w:pPr>
      <w:bookmarkStart w:id="8" w:name="_Toc287377115"/>
      <w:r>
        <w:rPr>
          <w:rFonts w:hint="eastAsia"/>
          <w:sz w:val="24"/>
          <w:szCs w:val="24"/>
          <w:lang w:val="en-AU"/>
        </w:rPr>
        <w:t>设计约束</w:t>
      </w:r>
      <w:bookmarkEnd w:id="8"/>
    </w:p>
    <w:p>
      <w:pPr>
        <w:spacing w:line="360" w:lineRule="auto"/>
        <w:ind w:firstLine="420" w:firstLineChars="200"/>
        <w:rPr>
          <w:rFonts w:hint="eastAsia" w:ascii="宋体" w:hAnsi="宋体"/>
        </w:rPr>
      </w:pPr>
      <w:r>
        <w:rPr>
          <w:rFonts w:hint="eastAsia" w:ascii="宋体" w:hAnsi="宋体"/>
        </w:rPr>
        <w:t>功能需求约束：从整体上看，通信中间件的设计必须实现用户需求说明书中所要求的所有功能，如通信的可靠性级别、异步发送、</w:t>
      </w:r>
      <w:r>
        <w:rPr>
          <w:rFonts w:hint="eastAsia" w:ascii="宋体" w:hAnsi="宋体"/>
          <w:lang w:eastAsia="zh-CN"/>
        </w:rPr>
        <w:t>削峰填谷</w:t>
      </w:r>
      <w:r>
        <w:rPr>
          <w:rFonts w:hint="eastAsia" w:ascii="宋体" w:hAnsi="宋体"/>
        </w:rPr>
        <w:t>、</w:t>
      </w:r>
      <w:r>
        <w:rPr>
          <w:rFonts w:hint="eastAsia" w:ascii="宋体" w:hAnsi="宋体"/>
          <w:lang w:val="en-US" w:eastAsia="zh-CN"/>
        </w:rPr>
        <w:t>Topic</w:t>
      </w:r>
      <w:r>
        <w:rPr>
          <w:rFonts w:hint="eastAsia" w:ascii="宋体" w:hAnsi="宋体"/>
        </w:rPr>
        <w:t>多播、</w:t>
      </w:r>
      <w:r>
        <w:rPr>
          <w:rFonts w:hint="eastAsia" w:ascii="宋体" w:hAnsi="宋体"/>
          <w:lang w:eastAsia="zh-CN"/>
        </w:rPr>
        <w:t>消息路由、主从互备</w:t>
      </w:r>
      <w:r>
        <w:rPr>
          <w:rFonts w:hint="eastAsia" w:ascii="宋体" w:hAnsi="宋体"/>
        </w:rPr>
        <w:t>等。其实现方式则可由开发人员自由选择。 </w:t>
      </w:r>
    </w:p>
    <w:p>
      <w:pPr>
        <w:spacing w:line="360" w:lineRule="auto"/>
        <w:ind w:firstLine="420" w:firstLineChars="200"/>
        <w:rPr>
          <w:rFonts w:hint="eastAsia" w:ascii="宋体" w:hAnsi="宋体"/>
        </w:rPr>
      </w:pPr>
      <w:r>
        <w:rPr>
          <w:rFonts w:hint="eastAsia" w:ascii="宋体" w:hAnsi="宋体"/>
        </w:rPr>
        <w:t>独立性和通用性约束：通信中间件应当是一个相对独立的子系统，不应当向具体的应用层程序提出过多要求，不应当实现明显只针对特定应用的函数接口。整个中间件必须是一个尽可能通用的平台，各种不同的应用程序能够在上面运行良好。</w:t>
      </w:r>
    </w:p>
    <w:p>
      <w:pPr>
        <w:spacing w:line="360" w:lineRule="auto"/>
        <w:ind w:firstLine="420" w:firstLineChars="200"/>
        <w:rPr>
          <w:rFonts w:hint="eastAsia" w:ascii="宋体" w:hAnsi="宋体"/>
        </w:rPr>
      </w:pPr>
      <w:r>
        <w:rPr>
          <w:rFonts w:hint="eastAsia" w:ascii="宋体" w:hAnsi="宋体"/>
        </w:rPr>
        <w:t>模块化约束：通信中间件本身是一个比较大的子系统，为了方便开发和调试，中间件必须有良好的模块化。模块之间尽量独立，模块之内功能尽量单一</w:t>
      </w:r>
      <w:r>
        <w:rPr>
          <w:rFonts w:hint="eastAsia" w:ascii="宋体" w:hAnsi="宋体"/>
          <w:lang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rPr>
      </w:pPr>
      <w:bookmarkStart w:id="9" w:name="_Toc287377116"/>
      <w:r>
        <w:rPr>
          <w:rFonts w:hint="eastAsia"/>
          <w:sz w:val="24"/>
          <w:szCs w:val="24"/>
          <w:lang w:val="en-AU"/>
        </w:rPr>
        <w:t>设计策略</w:t>
      </w:r>
      <w:bookmarkEnd w:id="9"/>
    </w:p>
    <w:p>
      <w:pPr>
        <w:spacing w:line="360" w:lineRule="auto"/>
        <w:ind w:firstLine="420" w:firstLineChars="200"/>
        <w:rPr>
          <w:rFonts w:hint="eastAsia" w:ascii="宋体" w:hAnsi="宋体"/>
        </w:rPr>
      </w:pPr>
      <w:r>
        <w:rPr>
          <w:rFonts w:hint="eastAsia" w:ascii="宋体" w:hAnsi="宋体"/>
        </w:rPr>
        <w:t>扩展策略</w:t>
      </w:r>
      <w:r>
        <w:rPr>
          <w:rFonts w:hint="eastAsia" w:ascii="宋体" w:hAnsi="宋体"/>
          <w:lang w:eastAsia="zh-CN"/>
        </w:rPr>
        <w:t>：</w:t>
      </w:r>
      <w:r>
        <w:rPr>
          <w:rFonts w:hint="eastAsia" w:ascii="宋体" w:hAnsi="宋体"/>
        </w:rPr>
        <w:t>因为通信中间件是一个相对独立和通用的子系统，为了更好地实现通用性，各个功能模块和函数接口都应当是可扩展的。一些功能函数应当定义一些将来可能用到的参数，尽管这些参数所规定的功能在当前版本中不需要实现，但是必须考虑到以后的扩充。</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rPr>
      </w:pPr>
      <w:bookmarkStart w:id="10" w:name="_Toc287377117"/>
      <w:r>
        <w:rPr>
          <w:rFonts w:hint="eastAsia"/>
          <w:sz w:val="24"/>
          <w:szCs w:val="24"/>
          <w:lang w:val="en-AU"/>
        </w:rPr>
        <w:t>设计实现</w:t>
      </w:r>
      <w:bookmarkEnd w:id="10"/>
    </w:p>
    <w:p>
      <w:pPr>
        <w:spacing w:line="360" w:lineRule="auto"/>
        <w:ind w:firstLine="420" w:firstLineChars="200"/>
        <w:rPr>
          <w:rFonts w:hint="eastAsia" w:ascii="宋体" w:hAnsi="宋体"/>
          <w:lang w:eastAsia="zh-CN"/>
        </w:rPr>
      </w:pPr>
      <w:r>
        <w:rPr>
          <w:rFonts w:hint="eastAsia" w:ascii="宋体" w:hAnsi="宋体"/>
          <w:lang w:eastAsia="zh-CN"/>
        </w:rPr>
        <w:t>系统包含两大部分：</w:t>
      </w:r>
    </w:p>
    <w:p>
      <w:pPr>
        <w:numPr>
          <w:ilvl w:val="0"/>
          <w:numId w:val="4"/>
        </w:numPr>
        <w:spacing w:line="360" w:lineRule="auto"/>
        <w:ind w:left="5" w:leftChars="0" w:firstLine="415" w:firstLineChars="0"/>
        <w:rPr>
          <w:rFonts w:hint="eastAsia" w:ascii="宋体" w:hAnsi="宋体"/>
          <w:lang w:eastAsia="zh-CN"/>
        </w:rPr>
      </w:pPr>
      <w:r>
        <w:rPr>
          <w:rFonts w:hint="eastAsia" w:ascii="宋体" w:hAnsi="宋体"/>
          <w:lang w:eastAsia="zh-CN"/>
        </w:rPr>
        <w:t>独立的中间件守护</w:t>
      </w:r>
      <w:ins w:id="1" w:author="冯达(Boris)" w:date="2018-04-08T14:01:30Z">
        <w:r>
          <w:rPr>
            <w:rFonts w:hint="eastAsia" w:ascii="宋体" w:hAnsi="宋体"/>
            <w:lang w:eastAsia="zh-CN"/>
          </w:rPr>
          <w:t>线</w:t>
        </w:r>
      </w:ins>
      <w:del w:id="2" w:author="冯达(Boris)" w:date="2018-04-08T14:01:29Z">
        <w:r>
          <w:rPr>
            <w:rFonts w:hint="eastAsia" w:ascii="宋体" w:hAnsi="宋体"/>
            <w:lang w:eastAsia="zh-CN"/>
          </w:rPr>
          <w:delText>进</w:delText>
        </w:r>
      </w:del>
      <w:r>
        <w:rPr>
          <w:rFonts w:hint="eastAsia" w:ascii="宋体" w:hAnsi="宋体"/>
          <w:lang w:eastAsia="zh-CN"/>
        </w:rPr>
        <w:t>程</w:t>
      </w:r>
      <w:del w:id="3" w:author="冯达(Boris)" w:date="2018-04-08T14:01:34Z">
        <w:r>
          <w:rPr>
            <w:rFonts w:hint="eastAsia" w:ascii="宋体" w:hAnsi="宋体"/>
            <w:lang w:eastAsia="zh-CN"/>
          </w:rPr>
          <w:delText>（</w:delText>
        </w:r>
      </w:del>
      <w:del w:id="4" w:author="冯达(Boris)" w:date="2018-04-08T14:01:33Z">
        <w:r>
          <w:rPr>
            <w:rFonts w:hint="eastAsia" w:ascii="宋体" w:hAnsi="宋体"/>
            <w:lang w:val="en-US" w:eastAsia="zh-CN"/>
          </w:rPr>
          <w:delText>Daemon</w:delText>
        </w:r>
      </w:del>
      <w:del w:id="5" w:author="冯达(Boris)" w:date="2018-04-08T14:01:33Z">
        <w:r>
          <w:rPr>
            <w:rFonts w:hint="eastAsia" w:ascii="宋体" w:hAnsi="宋体"/>
            <w:lang w:eastAsia="zh-CN"/>
          </w:rPr>
          <w:delText>）</w:delText>
        </w:r>
      </w:del>
      <w:r>
        <w:rPr>
          <w:rFonts w:hint="eastAsia" w:ascii="宋体" w:hAnsi="宋体"/>
          <w:lang w:eastAsia="zh-CN"/>
        </w:rPr>
        <w:t>，</w:t>
      </w:r>
      <w:r>
        <w:rPr>
          <w:rFonts w:hint="eastAsia" w:ascii="宋体" w:hAnsi="宋体"/>
        </w:rPr>
        <w:t>维护着发送任务队列和接收任务缓冲池，负责主机之间的数据传输</w:t>
      </w:r>
      <w:r>
        <w:rPr>
          <w:rFonts w:hint="eastAsia" w:ascii="宋体" w:hAnsi="宋体"/>
          <w:lang w:eastAsia="zh-CN"/>
        </w:rPr>
        <w:t>、集群之间消息路由、主从之间冗余互备；</w:t>
      </w:r>
    </w:p>
    <w:p>
      <w:pPr>
        <w:numPr>
          <w:ilvl w:val="0"/>
          <w:numId w:val="4"/>
        </w:numPr>
        <w:spacing w:line="360" w:lineRule="auto"/>
        <w:ind w:left="5" w:leftChars="0" w:firstLine="415" w:firstLineChars="0"/>
        <w:rPr>
          <w:rFonts w:hint="eastAsia" w:ascii="宋体" w:hAnsi="宋体"/>
          <w:lang w:eastAsia="zh-CN"/>
        </w:rPr>
      </w:pPr>
      <w:r>
        <w:rPr>
          <w:rFonts w:hint="eastAsia" w:ascii="宋体" w:hAnsi="宋体"/>
          <w:lang w:eastAsia="zh-CN"/>
        </w:rPr>
        <w:t>程序</w:t>
      </w:r>
      <w:r>
        <w:rPr>
          <w:rFonts w:hint="eastAsia" w:ascii="宋体" w:hAnsi="宋体"/>
          <w:lang w:val="en-US" w:eastAsia="zh-CN"/>
        </w:rPr>
        <w:t>SDK开发包，包含</w:t>
      </w:r>
      <w:r>
        <w:rPr>
          <w:rFonts w:hint="eastAsia" w:ascii="宋体" w:hAnsi="宋体"/>
          <w:lang w:eastAsia="zh-CN"/>
        </w:rPr>
        <w:t>函数</w:t>
      </w:r>
      <w:r>
        <w:rPr>
          <w:rFonts w:hint="eastAsia" w:ascii="宋体" w:hAnsi="宋体"/>
          <w:lang w:val="en-US" w:eastAsia="zh-CN"/>
        </w:rPr>
        <w:t>API</w:t>
      </w:r>
      <w:r>
        <w:rPr>
          <w:rFonts w:hint="eastAsia" w:ascii="宋体" w:hAnsi="宋体"/>
          <w:lang w:eastAsia="zh-CN"/>
        </w:rPr>
        <w:t>（声明各个外部接口的头文件）、静态库（.a文件）和运行时动态链接库（.so文件），</w:t>
      </w:r>
      <w:r>
        <w:rPr>
          <w:rFonts w:hint="eastAsia" w:ascii="宋体" w:hAnsi="宋体"/>
          <w:lang w:val="en-US" w:eastAsia="zh-CN"/>
        </w:rPr>
        <w:t>java客户端（.jar文件，java平台SDK）</w:t>
      </w:r>
      <w:r>
        <w:rPr>
          <w:rFonts w:hint="eastAsia" w:ascii="宋体" w:hAnsi="宋体"/>
          <w:lang w:eastAsia="zh-CN"/>
        </w:rPr>
        <w:t>。应用层的程序经过编译链接以后，消息中间件</w:t>
      </w:r>
      <w:r>
        <w:rPr>
          <w:rFonts w:hint="eastAsia" w:ascii="宋体" w:hAnsi="宋体"/>
          <w:lang w:val="en-US" w:eastAsia="zh-CN"/>
        </w:rPr>
        <w:t>SDK</w:t>
      </w:r>
      <w:r>
        <w:rPr>
          <w:rFonts w:hint="eastAsia" w:ascii="宋体" w:hAnsi="宋体"/>
          <w:lang w:eastAsia="zh-CN"/>
        </w:rPr>
        <w:t>将成为应用程序的一部分，与消息中间件守护进程交互，交互的过程对应用层透明。</w:t>
      </w:r>
    </w:p>
    <w:p>
      <w:pPr>
        <w:numPr>
          <w:ilvl w:val="0"/>
          <w:numId w:val="0"/>
        </w:numPr>
        <w:spacing w:line="360" w:lineRule="auto"/>
        <w:ind w:left="420" w:leftChars="0"/>
        <w:rPr>
          <w:rFonts w:hint="eastAsia" w:ascii="宋体" w:hAnsi="宋体"/>
          <w:lang w:val="en-US" w:eastAsia="zh-CN"/>
        </w:rPr>
      </w:pPr>
      <w:r>
        <w:rPr>
          <w:rFonts w:hint="eastAsia" w:ascii="宋体" w:hAnsi="宋体"/>
          <w:lang w:val="en-US" w:eastAsia="zh-CN"/>
        </w:rPr>
        <w:fldChar w:fldCharType="begin"/>
      </w:r>
      <w:r>
        <w:rPr>
          <w:rFonts w:hint="eastAsia" w:ascii="宋体" w:hAnsi="宋体"/>
          <w:lang w:val="en-US" w:eastAsia="zh-CN"/>
        </w:rPr>
        <w:instrText xml:space="preserve"> REF _Ref1169 \h </w:instrText>
      </w:r>
      <w:r>
        <w:rPr>
          <w:rFonts w:hint="eastAsia" w:ascii="宋体" w:hAnsi="宋体"/>
          <w:lang w:val="en-US" w:eastAsia="zh-CN"/>
        </w:rPr>
        <w:fldChar w:fldCharType="separate"/>
      </w:r>
      <w:r>
        <w:rPr>
          <w:rFonts w:hint="eastAsia" w:ascii="宋体" w:hAnsi="宋体" w:eastAsia="宋体" w:cs="宋体"/>
          <w:b/>
          <w:bCs/>
          <w:sz w:val="21"/>
          <w:szCs w:val="21"/>
          <w:lang w:val="en-US" w:eastAsia="zh-CN"/>
        </w:rPr>
        <w:t>图 1</w:t>
      </w:r>
      <w:r>
        <w:rPr>
          <w:rFonts w:hint="eastAsia" w:ascii="宋体" w:hAnsi="宋体"/>
          <w:lang w:val="en-US" w:eastAsia="zh-CN"/>
        </w:rPr>
        <w:fldChar w:fldCharType="end"/>
      </w:r>
      <w:r>
        <w:rPr>
          <w:rFonts w:hint="eastAsia" w:ascii="宋体" w:hAnsi="宋体"/>
          <w:lang w:val="en-US" w:eastAsia="zh-CN"/>
        </w:rPr>
        <w:t>描绘了该设计的数据传输过程，以中间件API提供的发送和接收功能为例说明。</w:t>
      </w:r>
    </w:p>
    <w:p>
      <w:pPr>
        <w:numPr>
          <w:ilvl w:val="0"/>
          <w:numId w:val="0"/>
        </w:numPr>
        <w:spacing w:line="360" w:lineRule="auto"/>
        <w:ind w:left="0" w:leftChars="0" w:firstLine="0" w:firstLineChars="0"/>
        <w:rPr>
          <w:sz w:val="21"/>
        </w:rPr>
      </w:pPr>
      <w:r>
        <w:rPr>
          <w:sz w:val="21"/>
        </w:rPr>
        <mc:AlternateContent>
          <mc:Choice Requires="wpc">
            <w:drawing>
              <wp:inline distT="0" distB="0" distL="114300" distR="114300">
                <wp:extent cx="5278120" cy="3547110"/>
                <wp:effectExtent l="0" t="0" r="0" b="0"/>
                <wp:docPr id="3" name="画布 3"/>
                <wp:cNvGraphicFramePr/>
                <a:graphic xmlns:a="http://schemas.openxmlformats.org/drawingml/2006/main">
                  <a:graphicData uri="http://schemas.microsoft.com/office/word/2010/wordprocessingCanvas">
                    <wpc:wpc>
                      <wpc:bg/>
                      <wpc:whole>
                        <a:ln>
                          <a:solidFill>
                            <a:schemeClr val="accent1"/>
                          </a:solidFill>
                        </a:ln>
                      </wpc:whole>
                      <wps:wsp>
                        <wps:cNvPr id="4" name="圆角矩形 4"/>
                        <wps:cNvSpPr/>
                        <wps:spPr>
                          <a:xfrm>
                            <a:off x="901065" y="120015"/>
                            <a:ext cx="132842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应用程序</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mq_send</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圆角矩形 5"/>
                        <wps:cNvSpPr/>
                        <wps:spPr>
                          <a:xfrm>
                            <a:off x="909320" y="1026160"/>
                            <a:ext cx="131953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中间件接口线程</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_mqsendto</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圆角矩形 6"/>
                        <wps:cNvSpPr/>
                        <wps:spPr>
                          <a:xfrm>
                            <a:off x="917575" y="1922780"/>
                            <a:ext cx="131953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中间件</w:t>
                              </w:r>
                              <w:r>
                                <w:rPr>
                                  <w:rFonts w:hint="eastAsia"/>
                                  <w:sz w:val="18"/>
                                  <w:szCs w:val="18"/>
                                  <w:lang w:val="en-US" w:eastAsia="zh-CN"/>
                                </w:rPr>
                                <w:t>Redis</w:t>
                              </w:r>
                              <w:r>
                                <w:rPr>
                                  <w:rFonts w:hint="eastAsia"/>
                                  <w:sz w:val="18"/>
                                  <w:szCs w:val="18"/>
                                  <w:lang w:eastAsia="zh-CN"/>
                                </w:rPr>
                                <w:t>内核</w:t>
                              </w:r>
                            </w:p>
                            <w:p>
                              <w:pPr>
                                <w:jc w:val="center"/>
                                <w:rPr>
                                  <w:rFonts w:hint="eastAsia" w:eastAsia="宋体"/>
                                  <w:sz w:val="18"/>
                                  <w:szCs w:val="18"/>
                                  <w:lang w:eastAsia="zh-CN"/>
                                </w:rPr>
                              </w:pPr>
                              <w:r>
                                <w:rPr>
                                  <w:rFonts w:hint="eastAsia"/>
                                  <w:sz w:val="18"/>
                                  <w:szCs w:val="18"/>
                                  <w:lang w:eastAsia="zh-CN"/>
                                </w:rPr>
                                <w:t>（调用</w:t>
                              </w:r>
                              <w:ins w:id="6" w:author="冯达(Boris)" w:date="2018-04-08T14:00:39Z">
                                <w:r>
                                  <w:rPr>
                                    <w:rFonts w:hint="eastAsia"/>
                                    <w:sz w:val="18"/>
                                    <w:szCs w:val="18"/>
                                    <w:lang w:val="en-US" w:eastAsia="zh-CN"/>
                                  </w:rPr>
                                  <w:t>publish</w:t>
                                </w:r>
                              </w:ins>
                              <w:del w:id="7" w:author="冯达(Boris)" w:date="2018-04-08T14:00:36Z">
                                <w:r>
                                  <w:rPr>
                                    <w:rFonts w:hint="eastAsia"/>
                                    <w:sz w:val="18"/>
                                    <w:szCs w:val="18"/>
                                    <w:lang w:val="en-US" w:eastAsia="zh-CN"/>
                                  </w:rPr>
                                  <w:delText>_add</w:delText>
                                </w:r>
                              </w:del>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角矩形 7"/>
                        <wps:cNvSpPr/>
                        <wps:spPr>
                          <a:xfrm>
                            <a:off x="868045" y="2821940"/>
                            <a:ext cx="359791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eastAsia="宋体"/>
                                  <w:sz w:val="18"/>
                                  <w:szCs w:val="18"/>
                                  <w:lang w:val="en-US" w:eastAsia="zh-CN"/>
                                </w:rPr>
                              </w:pPr>
                              <w:r>
                                <w:rPr>
                                  <w:rFonts w:hint="eastAsia"/>
                                  <w:sz w:val="18"/>
                                  <w:szCs w:val="18"/>
                                  <w:lang w:val="en-US" w:eastAsia="zh-CN"/>
                                </w:rPr>
                                <w:t>内核层协议栈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圆角矩形 8"/>
                        <wps:cNvSpPr/>
                        <wps:spPr>
                          <a:xfrm>
                            <a:off x="3110230" y="1881505"/>
                            <a:ext cx="131953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中间件</w:t>
                              </w:r>
                              <w:r>
                                <w:rPr>
                                  <w:rFonts w:hint="eastAsia"/>
                                  <w:sz w:val="18"/>
                                  <w:szCs w:val="18"/>
                                  <w:lang w:val="en-US" w:eastAsia="zh-CN"/>
                                </w:rPr>
                                <w:t>Redis</w:t>
                              </w:r>
                              <w:r>
                                <w:rPr>
                                  <w:rFonts w:hint="eastAsia"/>
                                  <w:sz w:val="18"/>
                                  <w:szCs w:val="18"/>
                                  <w:lang w:eastAsia="zh-CN"/>
                                </w:rPr>
                                <w:t>内核</w:t>
                              </w:r>
                            </w:p>
                            <w:p>
                              <w:pPr>
                                <w:jc w:val="center"/>
                                <w:rPr>
                                  <w:rFonts w:hint="eastAsia" w:eastAsia="宋体"/>
                                  <w:sz w:val="18"/>
                                  <w:szCs w:val="18"/>
                                  <w:lang w:eastAsia="zh-CN"/>
                                </w:rPr>
                              </w:pPr>
                              <w:r>
                                <w:rPr>
                                  <w:rFonts w:hint="eastAsia"/>
                                  <w:sz w:val="18"/>
                                  <w:szCs w:val="18"/>
                                  <w:lang w:eastAsia="zh-CN"/>
                                </w:rPr>
                                <w:t>（</w:t>
                              </w:r>
                              <w:del w:id="8" w:author="冯达(Boris)" w:date="2018-04-08T14:01:07Z">
                                <w:r>
                                  <w:rPr>
                                    <w:rFonts w:hint="eastAsia"/>
                                    <w:sz w:val="18"/>
                                    <w:szCs w:val="18"/>
                                    <w:lang w:eastAsia="zh-CN"/>
                                  </w:rPr>
                                  <w:delText>调用</w:delText>
                                </w:r>
                              </w:del>
                              <w:ins w:id="9" w:author="冯达(Boris)" w:date="2018-04-08T14:01:07Z">
                                <w:r>
                                  <w:rPr>
                                    <w:rFonts w:hint="eastAsia"/>
                                    <w:sz w:val="18"/>
                                    <w:szCs w:val="18"/>
                                    <w:lang w:eastAsia="zh-CN"/>
                                  </w:rPr>
                                  <w:t>触发</w:t>
                                </w:r>
                              </w:ins>
                              <w:del w:id="10" w:author="冯达(Boris)" w:date="2018-04-08T14:01:11Z">
                                <w:r>
                                  <w:rPr>
                                    <w:rFonts w:hint="eastAsia"/>
                                    <w:sz w:val="18"/>
                                    <w:szCs w:val="18"/>
                                    <w:lang w:val="en-US" w:eastAsia="zh-CN"/>
                                  </w:rPr>
                                  <w:delText>_</w:delText>
                                </w:r>
                              </w:del>
                              <w:ins w:id="11" w:author="冯达(Boris)" w:date="2018-04-08T14:00:55Z">
                                <w:r>
                                  <w:rPr>
                                    <w:rFonts w:hint="eastAsia"/>
                                    <w:sz w:val="18"/>
                                    <w:szCs w:val="18"/>
                                    <w:lang w:val="en-US" w:eastAsia="zh-CN"/>
                                  </w:rPr>
                                  <w:t>ev</w:t>
                                </w:r>
                              </w:ins>
                              <w:ins w:id="12" w:author="冯达(Boris)" w:date="2018-04-08T14:01:16Z">
                                <w:r>
                                  <w:rPr>
                                    <w:rFonts w:hint="eastAsia"/>
                                    <w:sz w:val="18"/>
                                    <w:szCs w:val="18"/>
                                    <w:lang w:val="en-US" w:eastAsia="zh-CN"/>
                                  </w:rPr>
                                  <w:t>ent</w:t>
                                </w:r>
                              </w:ins>
                              <w:del w:id="13" w:author="冯达(Boris)" w:date="2018-04-08T14:00:47Z">
                                <w:r>
                                  <w:rPr>
                                    <w:rFonts w:hint="eastAsia"/>
                                    <w:sz w:val="18"/>
                                    <w:szCs w:val="18"/>
                                    <w:lang w:val="en-US" w:eastAsia="zh-CN"/>
                                  </w:rPr>
                                  <w:delText>p</w:delText>
                                </w:r>
                              </w:del>
                              <w:del w:id="14" w:author="冯达(Boris)" w:date="2018-04-08T14:00:46Z">
                                <w:r>
                                  <w:rPr>
                                    <w:rFonts w:hint="eastAsia"/>
                                    <w:sz w:val="18"/>
                                    <w:szCs w:val="18"/>
                                    <w:lang w:val="en-US" w:eastAsia="zh-CN"/>
                                  </w:rPr>
                                  <w:delText>op</w:delText>
                                </w:r>
                              </w:del>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圆角矩形 11"/>
                        <wps:cNvSpPr/>
                        <wps:spPr>
                          <a:xfrm>
                            <a:off x="3117850" y="130175"/>
                            <a:ext cx="132842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应用程序</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mq_receive</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圆角矩形 12"/>
                        <wps:cNvSpPr/>
                        <wps:spPr>
                          <a:xfrm>
                            <a:off x="3117850" y="1019810"/>
                            <a:ext cx="131953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中间件接口线程</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_recvfrom</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箭头连接符 13"/>
                        <wps:cNvCnPr>
                          <a:stCxn id="4" idx="2"/>
                          <a:endCxn id="5" idx="0"/>
                        </wps:cNvCnPr>
                        <wps:spPr>
                          <a:xfrm>
                            <a:off x="1565275" y="644525"/>
                            <a:ext cx="381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5" idx="2"/>
                          <a:endCxn id="6" idx="0"/>
                        </wps:cNvCnPr>
                        <wps:spPr>
                          <a:xfrm>
                            <a:off x="1569085" y="1550670"/>
                            <a:ext cx="8255" cy="372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2"/>
                        </wps:cNvCnPr>
                        <wps:spPr>
                          <a:xfrm>
                            <a:off x="1577340" y="2447290"/>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endCxn id="8" idx="2"/>
                        </wps:cNvCnPr>
                        <wps:spPr>
                          <a:xfrm flipV="1">
                            <a:off x="3762375" y="2406015"/>
                            <a:ext cx="7620" cy="39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8" idx="0"/>
                          <a:endCxn id="12" idx="2"/>
                        </wps:cNvCnPr>
                        <wps:spPr>
                          <a:xfrm flipV="1">
                            <a:off x="3769995" y="1544320"/>
                            <a:ext cx="7620" cy="337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2" idx="0"/>
                          <a:endCxn id="11" idx="2"/>
                        </wps:cNvCnPr>
                        <wps:spPr>
                          <a:xfrm flipV="1">
                            <a:off x="3777615" y="654685"/>
                            <a:ext cx="4445" cy="365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9.3pt;width:415.6pt;" coordsize="5278120,3547110" editas="canvas" o:gfxdata="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">
                <o:lock v:ext="edit" aspectratio="f"/>
                <v:shape id="_x0000_s1026" o:spid="_x0000_s1026" style="position:absolute;left:0;top:0;height:3547110;width:5278120;" filled="f" stroked="t" coordsize="21600,21600" o:gfxdata="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WCln&#10;ptYAAAAFAQAADwAAAAAAAAABACAAAAAiAAAAZHJzL2Rvd25yZXYueG1sUEsBAhQAFAAAAAgAh07i&#10;QKi3/IBfBgAA1DYAAA4AAAAAAAAAAQAgAAAAJQEAAGRycy9lMm9Eb2MueG1sUEsFBgAAAAAGAAYA&#10;WQEAAPYJAAAAAA==&#10;">
                  <v:fill on="f" focussize="0,0"/>
                  <v:stroke color="#4F81BD [3204]" joinstyle="round"/>
                  <v:imagedata o:title=""/>
                  <o:lock v:ext="edit" aspectratio="f"/>
                </v:shape>
                <v:roundrect id="_x0000_s1026" o:spid="_x0000_s1026" o:spt="2" style="position:absolute;left:901065;top:120015;height:524510;width:132842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J0ZHdbXAAAA&#10;BQEAAA8AAAAAAAAAAQAgAAAAIgAAAGRycy9kb3ducmV2LnhtbFBLAQIUABQAAAAIAIdO4kB8aOqC&#10;OwMAAPkGAAAOAAAAAAAAAAEAIAAAACYBAABkcnMvZTJvRG9jLnhtbFBLBQYAAAAABgAGAFkBAADT&#10;Bg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应用程序</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mq_send</w:t>
                        </w:r>
                        <w:r>
                          <w:rPr>
                            <w:rFonts w:hint="eastAsia"/>
                            <w:sz w:val="18"/>
                            <w:szCs w:val="18"/>
                            <w:lang w:eastAsia="zh-CN"/>
                          </w:rPr>
                          <w:t>）</w:t>
                        </w:r>
                      </w:p>
                    </w:txbxContent>
                  </v:textbox>
                </v:roundrect>
                <v:roundrect id="_x0000_s1026" o:spid="_x0000_s1026" o:spt="2" style="position:absolute;left:909320;top:1026160;height:524510;width:131953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dGR3W1wAA&#10;AAUBAAAPAAAAAAAAAAEAIAAAACIAAABkcnMvZG93bnJldi54bWxQSwECFAAUAAAACACHTuJANHFD&#10;iDwDAAD6BgAADgAAAAAAAAABACAAAAAmAQAAZHJzL2Uyb0RvYy54bWxQSwUGAAAAAAYABgBZAQAA&#10;1AY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中间件接口线程</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_mqsendto</w:t>
                        </w:r>
                        <w:r>
                          <w:rPr>
                            <w:rFonts w:hint="eastAsia"/>
                            <w:sz w:val="18"/>
                            <w:szCs w:val="18"/>
                            <w:lang w:eastAsia="zh-CN"/>
                          </w:rPr>
                          <w:t>）</w:t>
                        </w:r>
                      </w:p>
                    </w:txbxContent>
                  </v:textbox>
                </v:roundrect>
                <v:roundrect id="_x0000_s1026" o:spid="_x0000_s1026" o:spt="2" style="position:absolute;left:917575;top:1922780;height:524510;width:131953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nRkd1tcA&#10;AAAFAQAADwAAAAAAAAABACAAAAAiAAAAZHJzL2Rvd25yZXYueG1sUEsBAhQAFAAAAAgAh07iQJT3&#10;x7U9AwAA+gYAAA4AAAAAAAAAAQAgAAAAJgEAAGRycy9lMm9Eb2MueG1sUEsFBgAAAAAGAAYAWQEA&#10;ANUGA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中间件</w:t>
                        </w:r>
                        <w:r>
                          <w:rPr>
                            <w:rFonts w:hint="eastAsia"/>
                            <w:sz w:val="18"/>
                            <w:szCs w:val="18"/>
                            <w:lang w:val="en-US" w:eastAsia="zh-CN"/>
                          </w:rPr>
                          <w:t>Redis</w:t>
                        </w:r>
                        <w:r>
                          <w:rPr>
                            <w:rFonts w:hint="eastAsia"/>
                            <w:sz w:val="18"/>
                            <w:szCs w:val="18"/>
                            <w:lang w:eastAsia="zh-CN"/>
                          </w:rPr>
                          <w:t>内核</w:t>
                        </w:r>
                      </w:p>
                      <w:p>
                        <w:pPr>
                          <w:jc w:val="center"/>
                          <w:rPr>
                            <w:rFonts w:hint="eastAsia" w:eastAsia="宋体"/>
                            <w:sz w:val="18"/>
                            <w:szCs w:val="18"/>
                            <w:lang w:eastAsia="zh-CN"/>
                          </w:rPr>
                        </w:pPr>
                        <w:r>
                          <w:rPr>
                            <w:rFonts w:hint="eastAsia"/>
                            <w:sz w:val="18"/>
                            <w:szCs w:val="18"/>
                            <w:lang w:eastAsia="zh-CN"/>
                          </w:rPr>
                          <w:t>（调用</w:t>
                        </w:r>
                        <w:ins w:id="15" w:author="冯达(Boris)" w:date="2018-04-08T14:00:39Z">
                          <w:r>
                            <w:rPr>
                              <w:rFonts w:hint="eastAsia"/>
                              <w:sz w:val="18"/>
                              <w:szCs w:val="18"/>
                              <w:lang w:val="en-US" w:eastAsia="zh-CN"/>
                            </w:rPr>
                            <w:t>publish</w:t>
                          </w:r>
                        </w:ins>
                        <w:del w:id="16" w:author="冯达(Boris)" w:date="2018-04-08T14:00:36Z">
                          <w:r>
                            <w:rPr>
                              <w:rFonts w:hint="eastAsia"/>
                              <w:sz w:val="18"/>
                              <w:szCs w:val="18"/>
                              <w:lang w:val="en-US" w:eastAsia="zh-CN"/>
                            </w:rPr>
                            <w:delText>_add</w:delText>
                          </w:r>
                        </w:del>
                        <w:r>
                          <w:rPr>
                            <w:rFonts w:hint="eastAsia"/>
                            <w:sz w:val="18"/>
                            <w:szCs w:val="18"/>
                            <w:lang w:eastAsia="zh-CN"/>
                          </w:rPr>
                          <w:t>）</w:t>
                        </w:r>
                      </w:p>
                    </w:txbxContent>
                  </v:textbox>
                </v:roundrect>
                <v:roundrect id="_x0000_s1026" o:spid="_x0000_s1026" o:spt="2" style="position:absolute;left:868045;top:2821940;height:524510;width:359791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dGR3W1wAA&#10;AAUBAAAPAAAAAAAAAAEAIAAAACIAAABkcnMvZG93bnJldi54bWxQSwECFAAUAAAACACHTuJAd4t7&#10;tjwDAAD6BgAADgAAAAAAAAABACAAAAAmAQAAZHJzL2Uyb0RvYy54bWxQSwUGAAAAAAYABgBZAQAA&#10;1AY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eastAsia="宋体"/>
                            <w:sz w:val="18"/>
                            <w:szCs w:val="18"/>
                            <w:lang w:val="en-US" w:eastAsia="zh-CN"/>
                          </w:rPr>
                        </w:pPr>
                        <w:r>
                          <w:rPr>
                            <w:rFonts w:hint="eastAsia"/>
                            <w:sz w:val="18"/>
                            <w:szCs w:val="18"/>
                            <w:lang w:val="en-US" w:eastAsia="zh-CN"/>
                          </w:rPr>
                          <w:t>内核层协议栈</w:t>
                        </w:r>
                      </w:p>
                    </w:txbxContent>
                  </v:textbox>
                </v:roundrect>
                <v:roundrect id="_x0000_s1026" o:spid="_x0000_s1026" o:spt="2" style="position:absolute;left:3110230;top:1881505;height:524510;width:131953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J0ZHdbXAAAA&#10;BQEAAA8AAAAAAAAAAQAgAAAAIgAAAGRycy9kb3ducmV2LnhtbFBLAQIUABQAAAAIAIdO4kDlfcVi&#10;OwMAAPsGAAAOAAAAAAAAAAEAIAAAACYBAABkcnMvZTJvRG9jLnhtbFBLBQYAAAAABgAGAFkBAADT&#10;Bg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中间件</w:t>
                        </w:r>
                        <w:r>
                          <w:rPr>
                            <w:rFonts w:hint="eastAsia"/>
                            <w:sz w:val="18"/>
                            <w:szCs w:val="18"/>
                            <w:lang w:val="en-US" w:eastAsia="zh-CN"/>
                          </w:rPr>
                          <w:t>Redis</w:t>
                        </w:r>
                        <w:r>
                          <w:rPr>
                            <w:rFonts w:hint="eastAsia"/>
                            <w:sz w:val="18"/>
                            <w:szCs w:val="18"/>
                            <w:lang w:eastAsia="zh-CN"/>
                          </w:rPr>
                          <w:t>内核</w:t>
                        </w:r>
                      </w:p>
                      <w:p>
                        <w:pPr>
                          <w:jc w:val="center"/>
                          <w:rPr>
                            <w:rFonts w:hint="eastAsia" w:eastAsia="宋体"/>
                            <w:sz w:val="18"/>
                            <w:szCs w:val="18"/>
                            <w:lang w:eastAsia="zh-CN"/>
                          </w:rPr>
                        </w:pPr>
                        <w:r>
                          <w:rPr>
                            <w:rFonts w:hint="eastAsia"/>
                            <w:sz w:val="18"/>
                            <w:szCs w:val="18"/>
                            <w:lang w:eastAsia="zh-CN"/>
                          </w:rPr>
                          <w:t>（</w:t>
                        </w:r>
                        <w:del w:id="17" w:author="冯达(Boris)" w:date="2018-04-08T14:01:07Z">
                          <w:r>
                            <w:rPr>
                              <w:rFonts w:hint="eastAsia"/>
                              <w:sz w:val="18"/>
                              <w:szCs w:val="18"/>
                              <w:lang w:eastAsia="zh-CN"/>
                            </w:rPr>
                            <w:delText>调用</w:delText>
                          </w:r>
                        </w:del>
                        <w:ins w:id="18" w:author="冯达(Boris)" w:date="2018-04-08T14:01:07Z">
                          <w:r>
                            <w:rPr>
                              <w:rFonts w:hint="eastAsia"/>
                              <w:sz w:val="18"/>
                              <w:szCs w:val="18"/>
                              <w:lang w:eastAsia="zh-CN"/>
                            </w:rPr>
                            <w:t>触发</w:t>
                          </w:r>
                        </w:ins>
                        <w:del w:id="19" w:author="冯达(Boris)" w:date="2018-04-08T14:01:11Z">
                          <w:r>
                            <w:rPr>
                              <w:rFonts w:hint="eastAsia"/>
                              <w:sz w:val="18"/>
                              <w:szCs w:val="18"/>
                              <w:lang w:val="en-US" w:eastAsia="zh-CN"/>
                            </w:rPr>
                            <w:delText>_</w:delText>
                          </w:r>
                        </w:del>
                        <w:ins w:id="20" w:author="冯达(Boris)" w:date="2018-04-08T14:00:55Z">
                          <w:r>
                            <w:rPr>
                              <w:rFonts w:hint="eastAsia"/>
                              <w:sz w:val="18"/>
                              <w:szCs w:val="18"/>
                              <w:lang w:val="en-US" w:eastAsia="zh-CN"/>
                            </w:rPr>
                            <w:t>ev</w:t>
                          </w:r>
                        </w:ins>
                        <w:ins w:id="21" w:author="冯达(Boris)" w:date="2018-04-08T14:01:16Z">
                          <w:r>
                            <w:rPr>
                              <w:rFonts w:hint="eastAsia"/>
                              <w:sz w:val="18"/>
                              <w:szCs w:val="18"/>
                              <w:lang w:val="en-US" w:eastAsia="zh-CN"/>
                            </w:rPr>
                            <w:t>ent</w:t>
                          </w:r>
                        </w:ins>
                        <w:del w:id="22" w:author="冯达(Boris)" w:date="2018-04-08T14:00:47Z">
                          <w:r>
                            <w:rPr>
                              <w:rFonts w:hint="eastAsia"/>
                              <w:sz w:val="18"/>
                              <w:szCs w:val="18"/>
                              <w:lang w:val="en-US" w:eastAsia="zh-CN"/>
                            </w:rPr>
                            <w:delText>p</w:delText>
                          </w:r>
                        </w:del>
                        <w:del w:id="23" w:author="冯达(Boris)" w:date="2018-04-08T14:00:46Z">
                          <w:r>
                            <w:rPr>
                              <w:rFonts w:hint="eastAsia"/>
                              <w:sz w:val="18"/>
                              <w:szCs w:val="18"/>
                              <w:lang w:val="en-US" w:eastAsia="zh-CN"/>
                            </w:rPr>
                            <w:delText>op</w:delText>
                          </w:r>
                        </w:del>
                        <w:r>
                          <w:rPr>
                            <w:rFonts w:hint="eastAsia"/>
                            <w:sz w:val="18"/>
                            <w:szCs w:val="18"/>
                            <w:lang w:eastAsia="zh-CN"/>
                          </w:rPr>
                          <w:t>）</w:t>
                        </w:r>
                      </w:p>
                    </w:txbxContent>
                  </v:textbox>
                </v:roundrect>
                <v:roundrect id="_x0000_s1026" o:spid="_x0000_s1026" o:spt="2" style="position:absolute;left:3117850;top:130175;height:524510;width:132842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dGR3W1wAA&#10;AAUBAAAPAAAAAAAAAAEAIAAAACIAAABkcnMvZG93bnJldi54bWxQSwECFAAUAAAACACHTuJAdfN1&#10;LDwDAAD8BgAADgAAAAAAAAABACAAAAAmAQAAZHJzL2Uyb0RvYy54bWxQSwUGAAAAAAYABgBZAQAA&#10;1AY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应用程序</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mq_receive</w:t>
                        </w:r>
                        <w:r>
                          <w:rPr>
                            <w:rFonts w:hint="eastAsia"/>
                            <w:sz w:val="18"/>
                            <w:szCs w:val="18"/>
                            <w:lang w:eastAsia="zh-CN"/>
                          </w:rPr>
                          <w:t>）</w:t>
                        </w:r>
                      </w:p>
                    </w:txbxContent>
                  </v:textbox>
                </v:roundrect>
                <v:roundrect id="_x0000_s1026" o:spid="_x0000_s1026" o:spt="2" style="position:absolute;left:3117850;top:1019810;height:524510;width:131953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nRkd&#10;1tcAAAAFAQAADwAAAAAAAAABACAAAAAiAAAAZHJzL2Rvd25yZXYueG1sUEsBAhQAFAAAAAgAh07i&#10;QNHPe6FAAwAA/QYAAA4AAAAAAAAAAQAgAAAAJgEAAGRycy9lMm9Eb2MueG1sUEsFBgAAAAAGAAYA&#10;WQEAANgGA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中间件接口线程</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_recvfrom</w:t>
                        </w:r>
                        <w:r>
                          <w:rPr>
                            <w:rFonts w:hint="eastAsia"/>
                            <w:sz w:val="18"/>
                            <w:szCs w:val="18"/>
                            <w:lang w:eastAsia="zh-CN"/>
                          </w:rPr>
                          <w:t>）</w:t>
                        </w:r>
                      </w:p>
                    </w:txbxContent>
                  </v:textbox>
                </v:roundrect>
                <v:shape id="_x0000_s1026" o:spid="_x0000_s1026" o:spt="32" type="#_x0000_t32" style="position:absolute;left:1565275;top:644525;height:381635;width:3810;" filled="f" stroked="t" coordsize="21600,21600" o:gfxdata="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u5+O9YA&#10;AAAFAQAADwAAAAAAAAABACAAAAAiAAAAZHJzL2Rvd25yZXYueG1sUEsBAhQAFAAAAAgAh07iQMK4&#10;qachAgAAAQQAAA4AAAAAAAAAAQAgAAAAJQEAAGRycy9lMm9Eb2MueG1sUEsFBgAAAAAGAAYAWQEA&#10;ALgFAAAAAA==&#10;">
                  <v:fill on="f" focussize="0,0"/>
                  <v:stroke color="#4A7EBB [3204]" joinstyle="round" endarrow="open"/>
                  <v:imagedata o:title=""/>
                  <o:lock v:ext="edit" aspectratio="f"/>
                </v:shape>
                <v:shape id="_x0000_s1026" o:spid="_x0000_s1026" o:spt="32" type="#_x0000_t32" style="position:absolute;left:1569085;top:1550670;height:372110;width:8255;" filled="f" stroked="t" coordsize="21600,21600" o:gfxdata="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u5+O9YA&#10;AAAFAQAADwAAAAAAAAABACAAAAAiAAAAZHJzL2Rvd25yZXYueG1sUEsBAhQAFAAAAAgAh07iQIGx&#10;C9shAgAAAgQAAA4AAAAAAAAAAQAgAAAAJQEAAGRycy9lMm9Eb2MueG1sUEsFBgAAAAAGAAYAWQEA&#10;ALgFAAAAAA==&#10;">
                  <v:fill on="f" focussize="0,0"/>
                  <v:stroke color="#4A7EBB [3204]" joinstyle="round" endarrow="open"/>
                  <v:imagedata o:title=""/>
                  <o:lock v:ext="edit" aspectratio="f"/>
                </v:shape>
                <v:shape id="_x0000_s1026" o:spid="_x0000_s1026" o:spt="32" type="#_x0000_t32" style="position:absolute;left:1577340;top:2447290;height:389255;width:0;" filled="f" stroked="t" coordsize="21600,21600" o:gfxdata="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bufjvWAAAABQEAAA8A&#10;AAAAAAAAAQAgAAAAIgAAAGRycy9kb3ducmV2LnhtbFBLAQIUABQAAAAIAIdO4kCLOY/RGQIAAOUD&#10;AAAOAAAAAAAAAAEAIAAAACUBAABkcnMvZTJvRG9jLnhtbFBLBQYAAAAABgAGAFkBAACwBQAAAAA=&#10;">
                  <v:fill on="f" focussize="0,0"/>
                  <v:stroke color="#4A7EBB [3204]" joinstyle="round" endarrow="open"/>
                  <v:imagedata o:title=""/>
                  <o:lock v:ext="edit" aspectratio="f"/>
                </v:shape>
                <v:shape id="_x0000_s1026" o:spid="_x0000_s1026" o:spt="32" type="#_x0000_t32" style="position:absolute;left:3762375;top:2406015;flip:y;height:396875;width:7620;" filled="f" stroked="t" coordsize="21600,21600" o:gfxdata="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C7kKPX&#10;AAAABQEAAA8AAAAAAAAAAQAgAAAAIgAAAGRycy9kb3ducmV2LnhtbFBLAQIUABQAAAAIAIdO4kBR&#10;jOdLIQIAAPMDAAAOAAAAAAAAAAEAIAAAACYBAABkcnMvZTJvRG9jLnhtbFBLBQYAAAAABgAGAFkB&#10;AAC5BQAAAAA=&#10;">
                  <v:fill on="f" focussize="0,0"/>
                  <v:stroke color="#4A7EBB [3204]" joinstyle="round" endarrow="open"/>
                  <v:imagedata o:title=""/>
                  <o:lock v:ext="edit" aspectratio="f"/>
                </v:shape>
                <v:shape id="_x0000_s1026" o:spid="_x0000_s1026" o:spt="32" type="#_x0000_t32" style="position:absolute;left:3769995;top:1544320;flip:y;height:337185;width:7620;" filled="f" stroked="t" coordsize="21600,21600" o:gfxdata="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C7kKPXAAAABQEAAA8AAAAAAAAAAQAgAAAAIgAAAGRycy9kb3ducmV2LnhtbFBLAQIUABQA&#10;AAAIAIdO4kB/LVjcKgIAAA0EAAAOAAAAAAAAAAEAIAAAACYBAABkcnMvZTJvRG9jLnhtbFBLBQYA&#10;AAAABgAGAFkBAADCBQAAAAA=&#10;">
                  <v:fill on="f" focussize="0,0"/>
                  <v:stroke color="#4A7EBB [3204]" joinstyle="round" endarrow="open"/>
                  <v:imagedata o:title=""/>
                  <o:lock v:ext="edit" aspectratio="f"/>
                </v:shape>
                <v:shape id="_x0000_s1026" o:spid="_x0000_s1026" o:spt="32" type="#_x0000_t32" style="position:absolute;left:3777615;top:654685;flip:y;height:365125;width:4445;" filled="f" stroked="t" coordsize="21600,21600" o:gfxdata="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u5Cj1wAAAAUBAAAPAAAAAAAAAAEAIAAAACIAAABkcnMvZG93bnJldi54bWxQSwECFAAU&#10;AAAACACHTuJA/PJmrisCAAANBAAADgAAAAAAAAABACAAAAAmAQAAZHJzL2Uyb0RvYy54bWxQSwUG&#10;AAAAAAYABgBZAQAAwwUAAAAA&#10;">
                  <v:fill on="f" focussize="0,0"/>
                  <v:stroke color="#4A7EBB [3204]" joinstyle="round" endarrow="open"/>
                  <v:imagedata o:title=""/>
                  <o:lock v:ext="edit" aspectratio="f"/>
                </v:shape>
                <w10:wrap type="none"/>
                <w10:anchorlock/>
              </v:group>
            </w:pict>
          </mc:Fallback>
        </mc:AlternateContent>
      </w:r>
    </w:p>
    <w:p>
      <w:pPr>
        <w:pStyle w:val="14"/>
        <w:numPr>
          <w:ilvl w:val="0"/>
          <w:numId w:val="0"/>
        </w:numPr>
        <w:spacing w:line="360" w:lineRule="auto"/>
        <w:ind w:left="0" w:leftChars="0" w:firstLine="0" w:firstLineChars="0"/>
        <w:jc w:val="center"/>
        <w:rPr>
          <w:rFonts w:hint="eastAsia" w:ascii="宋体" w:hAnsi="宋体" w:eastAsia="宋体" w:cs="宋体"/>
          <w:b/>
          <w:bCs/>
          <w:sz w:val="21"/>
          <w:szCs w:val="21"/>
          <w:lang w:val="en-US" w:eastAsia="zh-CN"/>
        </w:rPr>
      </w:pPr>
      <w:bookmarkStart w:id="11" w:name="_Ref1169"/>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1</w:t>
      </w:r>
      <w:r>
        <w:rPr>
          <w:rFonts w:hint="eastAsia" w:ascii="宋体" w:hAnsi="宋体" w:eastAsia="宋体" w:cs="宋体"/>
          <w:b/>
          <w:bCs/>
          <w:sz w:val="21"/>
          <w:szCs w:val="21"/>
          <w:lang w:val="en-US" w:eastAsia="zh-CN"/>
        </w:rPr>
        <w:fldChar w:fldCharType="end"/>
      </w:r>
      <w:bookmarkEnd w:id="11"/>
      <w:r>
        <w:rPr>
          <w:rFonts w:hint="eastAsia" w:ascii="宋体" w:hAnsi="宋体" w:eastAsia="宋体" w:cs="宋体"/>
          <w:b/>
          <w:bCs/>
          <w:sz w:val="21"/>
          <w:szCs w:val="21"/>
          <w:lang w:val="en-US" w:eastAsia="zh-CN"/>
        </w:rPr>
        <w:t>数据传输过程</w:t>
      </w:r>
    </w:p>
    <w:p>
      <w:pPr>
        <w:pStyle w:val="44"/>
        <w:numPr>
          <w:ilvl w:val="1"/>
          <w:numId w:val="2"/>
        </w:numPr>
        <w:spacing w:before="0" w:after="0" w:line="360" w:lineRule="auto"/>
        <w:rPr>
          <w:rFonts w:hint="eastAsia"/>
        </w:rPr>
      </w:pPr>
      <w:bookmarkStart w:id="12" w:name="_Toc287377118"/>
      <w:r>
        <w:rPr>
          <w:rFonts w:hint="eastAsia"/>
        </w:rPr>
        <w:t>设计目标</w:t>
      </w:r>
      <w:bookmarkEnd w:id="12"/>
    </w:p>
    <w:p>
      <w:pPr>
        <w:spacing w:line="360" w:lineRule="auto"/>
        <w:ind w:firstLine="420" w:firstLineChars="200"/>
        <w:rPr>
          <w:rFonts w:hint="eastAsia" w:ascii="宋体" w:hAnsi="宋体"/>
          <w:lang w:val="en-US" w:eastAsia="zh-CN"/>
        </w:rPr>
      </w:pPr>
      <w:r>
        <w:rPr>
          <w:rFonts w:hint="eastAsia" w:ascii="宋体" w:hAnsi="宋体"/>
          <w:lang w:val="en-US" w:eastAsia="zh-CN"/>
        </w:rPr>
        <w:t>异步：</w:t>
      </w:r>
      <w:r>
        <w:rPr>
          <w:rFonts w:hint="eastAsia" w:ascii="宋体" w:hAnsi="宋体"/>
          <w:lang w:eastAsia="zh-CN"/>
        </w:rPr>
        <w:t>生产者发送消息后关闭会话，无需等待。可以通过应答监听或者主动查询应答缓存获得结果。消费者可以根据自己的状态和处理情况判断是否（及如何）获取消息，是否（及如何）执行操作并返回结果，生产者、消费者视作</w:t>
      </w:r>
      <w:r>
        <w:rPr>
          <w:rFonts w:hint="eastAsia" w:ascii="宋体" w:hAnsi="宋体"/>
          <w:lang w:val="en-US" w:eastAsia="zh-CN"/>
        </w:rPr>
        <w:t>MQ的</w:t>
      </w:r>
      <w:r>
        <w:rPr>
          <w:rFonts w:hint="eastAsia" w:ascii="宋体" w:hAnsi="宋体"/>
          <w:lang w:eastAsia="zh-CN"/>
        </w:rPr>
        <w:t>被调用者，可以自行决定该如何操作，比如可以批处理而无需返回和等待结果。</w:t>
      </w:r>
    </w:p>
    <w:p>
      <w:pPr>
        <w:spacing w:line="360" w:lineRule="auto"/>
        <w:ind w:firstLine="420" w:firstLineChars="200"/>
        <w:rPr>
          <w:rFonts w:hint="eastAsia" w:ascii="宋体" w:hAnsi="宋体"/>
          <w:lang w:eastAsia="zh-CN"/>
        </w:rPr>
      </w:pPr>
      <w:r>
        <w:rPr>
          <w:rFonts w:hint="eastAsia" w:ascii="宋体" w:hAnsi="宋体"/>
          <w:lang w:val="en-US" w:eastAsia="zh-CN"/>
        </w:rPr>
        <w:t>解耦：</w:t>
      </w:r>
      <w:r>
        <w:rPr>
          <w:rFonts w:hint="eastAsia" w:ascii="宋体" w:hAnsi="宋体"/>
          <w:lang w:eastAsia="zh-CN"/>
        </w:rPr>
        <w:t>多种业务应用相互关联，容易造成底层数据分散，应用系统间的耦合度高。面向不同业务应用提供统一的数据访问服务，使用消息中间件对不同系统间的交互进行解耦。</w:t>
      </w:r>
    </w:p>
    <w:p>
      <w:pPr>
        <w:pStyle w:val="44"/>
        <w:numPr>
          <w:ilvl w:val="1"/>
          <w:numId w:val="2"/>
        </w:numPr>
        <w:spacing w:before="0" w:after="0" w:line="360" w:lineRule="auto"/>
        <w:rPr>
          <w:rFonts w:hint="eastAsia"/>
        </w:rPr>
      </w:pPr>
      <w:bookmarkStart w:id="13" w:name="_Toc287377119"/>
      <w:r>
        <w:rPr>
          <w:rFonts w:hint="eastAsia"/>
        </w:rPr>
        <w:t>运行环境</w:t>
      </w:r>
      <w:bookmarkEnd w:id="13"/>
    </w:p>
    <w:tbl>
      <w:tblPr>
        <w:tblStyle w:val="3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3053"/>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8" w:type="dxa"/>
            <w:shd w:val="clear" w:color="auto" w:fill="EEECE1" w:themeFill="background2"/>
          </w:tcPr>
          <w:p>
            <w:pPr>
              <w:spacing w:line="360" w:lineRule="auto"/>
              <w:jc w:val="center"/>
              <w:rPr>
                <w:rFonts w:hint="eastAsia" w:ascii="宋体" w:hAnsi="宋体"/>
                <w:b/>
                <w:bCs/>
                <w:vertAlign w:val="baseline"/>
                <w:lang w:val="en-US" w:eastAsia="zh-CN"/>
              </w:rPr>
            </w:pPr>
            <w:r>
              <w:rPr>
                <w:rFonts w:hint="eastAsia" w:ascii="宋体" w:hAnsi="宋体"/>
                <w:b/>
                <w:bCs/>
                <w:vertAlign w:val="baseline"/>
                <w:lang w:val="en-US" w:eastAsia="zh-CN"/>
              </w:rPr>
              <w:t>类别</w:t>
            </w:r>
          </w:p>
        </w:tc>
        <w:tc>
          <w:tcPr>
            <w:tcW w:w="3053" w:type="dxa"/>
            <w:shd w:val="clear" w:color="auto" w:fill="EEECE1" w:themeFill="background2"/>
          </w:tcPr>
          <w:p>
            <w:pPr>
              <w:spacing w:line="360" w:lineRule="auto"/>
              <w:jc w:val="center"/>
              <w:rPr>
                <w:rFonts w:hint="eastAsia" w:ascii="宋体" w:hAnsi="宋体"/>
                <w:b/>
                <w:bCs/>
                <w:vertAlign w:val="baseline"/>
                <w:lang w:val="en-US" w:eastAsia="zh-CN"/>
              </w:rPr>
            </w:pPr>
            <w:r>
              <w:rPr>
                <w:rFonts w:hint="eastAsia" w:ascii="宋体" w:hAnsi="宋体"/>
                <w:b/>
                <w:bCs/>
                <w:vertAlign w:val="baseline"/>
                <w:lang w:val="en-US" w:eastAsia="zh-CN"/>
              </w:rPr>
              <w:t>标准配置</w:t>
            </w:r>
          </w:p>
        </w:tc>
        <w:tc>
          <w:tcPr>
            <w:tcW w:w="3597" w:type="dxa"/>
            <w:shd w:val="clear" w:color="auto" w:fill="EEECE1" w:themeFill="background2"/>
          </w:tcPr>
          <w:p>
            <w:pPr>
              <w:spacing w:line="360" w:lineRule="auto"/>
              <w:jc w:val="center"/>
              <w:rPr>
                <w:rFonts w:hint="eastAsia" w:ascii="宋体" w:hAnsi="宋体"/>
                <w:b/>
                <w:bCs/>
                <w:vertAlign w:val="baseline"/>
                <w:lang w:val="en-US" w:eastAsia="zh-CN"/>
              </w:rPr>
            </w:pPr>
            <w:r>
              <w:rPr>
                <w:rFonts w:hint="eastAsia" w:ascii="宋体" w:hAnsi="宋体"/>
                <w:b/>
                <w:bCs/>
                <w:vertAlign w:val="baseline"/>
                <w:lang w:val="en-US" w:eastAsia="zh-CN"/>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8" w:type="dxa"/>
          </w:tcPr>
          <w:p>
            <w:pPr>
              <w:spacing w:line="360" w:lineRule="auto"/>
              <w:jc w:val="center"/>
              <w:rPr>
                <w:rFonts w:hint="eastAsia" w:ascii="宋体" w:hAnsi="宋体"/>
                <w:vertAlign w:val="baseline"/>
                <w:lang w:val="en-US" w:eastAsia="zh-CN"/>
              </w:rPr>
            </w:pPr>
            <w:r>
              <w:rPr>
                <w:rFonts w:hint="eastAsia" w:ascii="宋体" w:hAnsi="宋体"/>
                <w:vertAlign w:val="baseline"/>
                <w:lang w:val="en-US" w:eastAsia="zh-CN"/>
              </w:rPr>
              <w:t>计算机硬件</w:t>
            </w:r>
          </w:p>
        </w:tc>
        <w:tc>
          <w:tcPr>
            <w:tcW w:w="3053"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TBD</w:t>
            </w:r>
          </w:p>
        </w:tc>
        <w:tc>
          <w:tcPr>
            <w:tcW w:w="3597"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Intel Xeon 双核CPU（64</w:t>
            </w:r>
          </w:p>
          <w:p>
            <w:pPr>
              <w:spacing w:line="360" w:lineRule="auto"/>
              <w:rPr>
                <w:rFonts w:hint="eastAsia" w:ascii="宋体" w:hAnsi="宋体"/>
                <w:vertAlign w:val="baseline"/>
                <w:lang w:val="en-US" w:eastAsia="zh-CN"/>
              </w:rPr>
            </w:pPr>
            <w:r>
              <w:rPr>
                <w:rFonts w:hint="eastAsia" w:ascii="宋体" w:hAnsi="宋体"/>
                <w:vertAlign w:val="baseline"/>
                <w:lang w:val="en-US" w:eastAsia="zh-CN"/>
              </w:rPr>
              <w:t>位指令集兼容）1GB内存/40GB硬盘,两块相同的以太百兆网卡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8" w:type="dxa"/>
          </w:tcPr>
          <w:p>
            <w:pPr>
              <w:spacing w:line="360" w:lineRule="auto"/>
              <w:jc w:val="center"/>
              <w:rPr>
                <w:rFonts w:hint="eastAsia" w:ascii="宋体" w:hAnsi="宋体"/>
                <w:vertAlign w:val="baseline"/>
                <w:lang w:val="en-US" w:eastAsia="zh-CN"/>
              </w:rPr>
            </w:pPr>
            <w:r>
              <w:rPr>
                <w:rFonts w:hint="eastAsia" w:ascii="宋体" w:hAnsi="宋体"/>
                <w:vertAlign w:val="baseline"/>
                <w:lang w:val="en-US" w:eastAsia="zh-CN"/>
              </w:rPr>
              <w:t>软件</w:t>
            </w:r>
          </w:p>
        </w:tc>
        <w:tc>
          <w:tcPr>
            <w:tcW w:w="3053"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TBD</w:t>
            </w:r>
          </w:p>
        </w:tc>
        <w:tc>
          <w:tcPr>
            <w:tcW w:w="3597"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CentOS 7 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8" w:type="dxa"/>
          </w:tcPr>
          <w:p>
            <w:pPr>
              <w:spacing w:line="360" w:lineRule="auto"/>
              <w:jc w:val="center"/>
              <w:rPr>
                <w:rFonts w:hint="eastAsia" w:ascii="宋体" w:hAnsi="宋体"/>
                <w:vertAlign w:val="baseline"/>
                <w:lang w:val="en-US" w:eastAsia="zh-CN"/>
              </w:rPr>
            </w:pPr>
            <w:r>
              <w:rPr>
                <w:rFonts w:hint="eastAsia" w:ascii="宋体" w:hAnsi="宋体"/>
                <w:vertAlign w:val="baseline"/>
                <w:lang w:val="en-US" w:eastAsia="zh-CN"/>
              </w:rPr>
              <w:t>网络通信</w:t>
            </w:r>
          </w:p>
        </w:tc>
        <w:tc>
          <w:tcPr>
            <w:tcW w:w="3053"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TBD</w:t>
            </w:r>
          </w:p>
        </w:tc>
        <w:tc>
          <w:tcPr>
            <w:tcW w:w="3597"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TCP/IP协议栈支持，IP多播支持 </w:t>
            </w:r>
          </w:p>
        </w:tc>
      </w:tr>
    </w:tbl>
    <w:p>
      <w:pPr>
        <w:spacing w:line="360" w:lineRule="auto"/>
        <w:ind w:firstLine="420" w:firstLineChars="200"/>
        <w:rPr>
          <w:rFonts w:hint="eastAsia" w:ascii="宋体" w:hAnsi="宋体"/>
          <w:lang w:val="en-US" w:eastAsia="zh-CN"/>
        </w:rPr>
      </w:pPr>
    </w:p>
    <w:p>
      <w:pPr>
        <w:pStyle w:val="44"/>
        <w:numPr>
          <w:ilvl w:val="1"/>
          <w:numId w:val="2"/>
        </w:numPr>
        <w:spacing w:before="0" w:after="0" w:line="360" w:lineRule="auto"/>
        <w:rPr>
          <w:rFonts w:hint="eastAsia"/>
        </w:rPr>
      </w:pPr>
      <w:bookmarkStart w:id="14" w:name="_Toc287377120"/>
      <w:r>
        <w:rPr>
          <w:rFonts w:hint="eastAsia"/>
        </w:rPr>
        <w:t>平台架构</w:t>
      </w:r>
      <w:bookmarkEnd w:id="14"/>
    </w:p>
    <w:p>
      <w:pPr>
        <w:spacing w:line="360" w:lineRule="auto"/>
        <w:ind w:firstLine="420" w:firstLineChars="200"/>
        <w:rPr>
          <w:rFonts w:hint="eastAsia" w:ascii="宋体" w:hAnsi="宋体"/>
          <w:lang w:val="en-US" w:eastAsia="zh-CN"/>
        </w:rPr>
      </w:pPr>
      <w:r>
        <w:rPr>
          <w:rFonts w:hint="eastAsia" w:ascii="宋体" w:hAnsi="宋体"/>
          <w:lang w:eastAsia="zh-CN"/>
        </w:rPr>
        <w:t>整个轨道综合监控系统里，消息中间件在控制中心有主备两个集群，每个集群内的中间件服务是以主、从冗余互备架构；在车站层则是以主、从冗余互备单集群的形式部署。集群内部通过心跳和权值选举主服务，当心跳异常，内部选举失效的情况下，则通过第三方哨兵服务决定主从角色分配。具体从</w:t>
      </w:r>
      <w:r>
        <w:rPr>
          <w:rFonts w:hint="eastAsia" w:ascii="宋体" w:hAnsi="宋体"/>
          <w:lang w:eastAsia="zh-CN"/>
        </w:rPr>
        <w:fldChar w:fldCharType="begin"/>
      </w:r>
      <w:r>
        <w:rPr>
          <w:rFonts w:hint="eastAsia" w:ascii="宋体" w:hAnsi="宋体"/>
          <w:lang w:eastAsia="zh-CN"/>
        </w:rPr>
        <w:instrText xml:space="preserve"> REF _Ref16123 \h </w:instrText>
      </w:r>
      <w:r>
        <w:rPr>
          <w:rFonts w:hint="eastAsia" w:ascii="宋体" w:hAnsi="宋体"/>
          <w:lang w:eastAsia="zh-CN"/>
        </w:rPr>
        <w:fldChar w:fldCharType="separate"/>
      </w:r>
      <w:r>
        <w:rPr>
          <w:rFonts w:hint="eastAsia" w:ascii="宋体" w:hAnsi="宋体" w:eastAsia="宋体" w:cs="宋体"/>
          <w:b/>
          <w:bCs/>
          <w:sz w:val="21"/>
          <w:szCs w:val="21"/>
          <w:lang w:val="en-US" w:eastAsia="zh-CN"/>
        </w:rPr>
        <w:t>图 2</w:t>
      </w:r>
      <w:r>
        <w:rPr>
          <w:rFonts w:hint="eastAsia" w:ascii="宋体" w:hAnsi="宋体"/>
          <w:lang w:eastAsia="zh-CN"/>
        </w:rPr>
        <w:fldChar w:fldCharType="end"/>
      </w:r>
      <w:r>
        <w:rPr>
          <w:rFonts w:hint="eastAsia" w:ascii="宋体" w:hAnsi="宋体"/>
          <w:lang w:val="en-US" w:eastAsia="zh-CN"/>
        </w:rPr>
        <w:t>中可以看出整个消息中间件的系统架构：</w:t>
      </w:r>
    </w:p>
    <w:p>
      <w:pPr>
        <w:spacing w:line="360" w:lineRule="auto"/>
        <w:ind w:left="0" w:leftChars="0" w:firstLine="0" w:firstLineChars="0"/>
        <w:rPr>
          <w:rFonts w:hint="eastAsia" w:ascii="宋体" w:hAnsi="宋体"/>
        </w:rPr>
      </w:pPr>
      <w:r>
        <w:rPr>
          <w:sz w:val="21"/>
        </w:rPr>
        <mc:AlternateContent>
          <mc:Choice Requires="wpc">
            <w:drawing>
              <wp:inline distT="0" distB="0" distL="114300" distR="114300">
                <wp:extent cx="5278120" cy="4250055"/>
                <wp:effectExtent l="4445" t="4445" r="15240" b="14605"/>
                <wp:docPr id="1" name="画布 1"/>
                <wp:cNvGraphicFramePr/>
                <a:graphic xmlns:a="http://schemas.openxmlformats.org/drawingml/2006/main">
                  <a:graphicData uri="http://schemas.microsoft.com/office/word/2010/wordprocessingCanvas">
                    <wpc:wpc>
                      <wpc:bg/>
                      <wpc:whole>
                        <a:ln>
                          <a:solidFill>
                            <a:schemeClr val="accent3"/>
                          </a:solidFill>
                        </a:ln>
                      </wpc:whole>
                      <wpg:wgp>
                        <wpg:cNvPr id="24" name="组合 24"/>
                        <wpg:cNvGrpSpPr/>
                        <wpg:grpSpPr>
                          <a:xfrm>
                            <a:off x="174625" y="351155"/>
                            <a:ext cx="2493010" cy="1318895"/>
                            <a:chOff x="415" y="-234"/>
                            <a:chExt cx="3926" cy="2077"/>
                          </a:xfrm>
                        </wpg:grpSpPr>
                        <wps:wsp>
                          <wps:cNvPr id="90" name="矩形 90"/>
                          <wps:cNvSpPr/>
                          <wps:spPr>
                            <a:xfrm>
                              <a:off x="415" y="283"/>
                              <a:ext cx="3226" cy="1560"/>
                            </a:xfrm>
                            <a:prstGeom prst="rect">
                              <a:avLst/>
                            </a:prstGeom>
                            <a:solidFill>
                              <a:schemeClr val="tx2">
                                <a:lumMod val="40000"/>
                                <a:lumOff val="60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圆柱形 91"/>
                          <wps:cNvSpPr/>
                          <wps:spPr>
                            <a:xfrm>
                              <a:off x="496" y="657"/>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圆柱形 10"/>
                          <wps:cNvSpPr/>
                          <wps:spPr>
                            <a:xfrm>
                              <a:off x="2529" y="656"/>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矩形 102"/>
                          <wps:cNvSpPr/>
                          <wps:spPr>
                            <a:xfrm>
                              <a:off x="2190" y="-161"/>
                              <a:ext cx="800" cy="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心跳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直接箭头连接符 18"/>
                          <wps:cNvCnPr>
                            <a:stCxn id="90" idx="0"/>
                            <a:endCxn id="35" idx="2"/>
                          </wps:cNvCnPr>
                          <wps:spPr>
                            <a:xfrm flipV="1">
                              <a:off x="2028" y="-234"/>
                              <a:ext cx="2313" cy="517"/>
                            </a:xfrm>
                            <a:prstGeom prst="straightConnector1">
                              <a:avLst/>
                            </a:prstGeom>
                            <a:ln w="15875">
                              <a:solidFill>
                                <a:schemeClr val="accent2">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1658" y="1195"/>
                              <a:ext cx="828" cy="493"/>
                            </a:xfrm>
                            <a:prstGeom prst="rect">
                              <a:avLst/>
                            </a:prstGeom>
                            <a:solidFill>
                              <a:schemeClr val="tx2">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同步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直接箭头连接符 19"/>
                          <wps:cNvCnPr/>
                          <wps:spPr>
                            <a:xfrm flipV="1">
                              <a:off x="1523" y="1259"/>
                              <a:ext cx="1020" cy="5"/>
                            </a:xfrm>
                            <a:prstGeom prst="straightConnector1">
                              <a:avLst/>
                            </a:prstGeom>
                            <a:ln w="15875">
                              <a:solidFill>
                                <a:schemeClr val="accent1"/>
                              </a:solidFill>
                              <a:headEnd type="none"/>
                              <a:tailEnd type="arrow"/>
                            </a:ln>
                          </wps:spPr>
                          <wps:style>
                            <a:lnRef idx="1">
                              <a:schemeClr val="accent1"/>
                            </a:lnRef>
                            <a:fillRef idx="0">
                              <a:schemeClr val="accent1"/>
                            </a:fillRef>
                            <a:effectRef idx="0">
                              <a:schemeClr val="accent1"/>
                            </a:effectRef>
                            <a:fontRef idx="minor">
                              <a:schemeClr val="tx1"/>
                            </a:fontRef>
                          </wps:style>
                          <wps:bodyPr/>
                        </wps:wsp>
                      </wpg:wgp>
                      <wpg:wgp>
                        <wpg:cNvPr id="26" name="组合 26"/>
                        <wpg:cNvGrpSpPr/>
                        <wpg:grpSpPr>
                          <a:xfrm>
                            <a:off x="2334895" y="351155"/>
                            <a:ext cx="2814320" cy="1318260"/>
                            <a:chOff x="-791" y="-233"/>
                            <a:chExt cx="4432" cy="2076"/>
                          </a:xfrm>
                        </wpg:grpSpPr>
                        <wps:wsp>
                          <wps:cNvPr id="27" name="矩形 90"/>
                          <wps:cNvSpPr/>
                          <wps:spPr>
                            <a:xfrm>
                              <a:off x="415" y="283"/>
                              <a:ext cx="3226" cy="1560"/>
                            </a:xfrm>
                            <a:prstGeom prst="rect">
                              <a:avLst/>
                            </a:prstGeom>
                            <a:solidFill>
                              <a:schemeClr val="tx2">
                                <a:lumMod val="40000"/>
                                <a:lumOff val="60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圆柱形 91"/>
                          <wps:cNvSpPr/>
                          <wps:spPr>
                            <a:xfrm>
                              <a:off x="496" y="657"/>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圆柱形 10"/>
                          <wps:cNvSpPr/>
                          <wps:spPr>
                            <a:xfrm>
                              <a:off x="2529" y="656"/>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矩形 102"/>
                          <wps:cNvSpPr/>
                          <wps:spPr>
                            <a:xfrm>
                              <a:off x="260" y="-197"/>
                              <a:ext cx="800" cy="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心跳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18"/>
                          <wps:cNvCnPr>
                            <a:stCxn id="35" idx="2"/>
                            <a:endCxn id="27" idx="0"/>
                          </wps:cNvCnPr>
                          <wps:spPr>
                            <a:xfrm>
                              <a:off x="-267" y="-233"/>
                              <a:ext cx="2295" cy="516"/>
                            </a:xfrm>
                            <a:prstGeom prst="straightConnector1">
                              <a:avLst/>
                            </a:prstGeom>
                            <a:ln w="15875">
                              <a:solidFill>
                                <a:schemeClr val="accent2">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矩形 21"/>
                          <wps:cNvSpPr/>
                          <wps:spPr>
                            <a:xfrm>
                              <a:off x="1645" y="1195"/>
                              <a:ext cx="828" cy="493"/>
                            </a:xfrm>
                            <a:prstGeom prst="rect">
                              <a:avLst/>
                            </a:prstGeom>
                            <a:solidFill>
                              <a:schemeClr val="tx2">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同步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直接箭头连接符 19"/>
                          <wps:cNvCnPr/>
                          <wps:spPr>
                            <a:xfrm flipV="1">
                              <a:off x="1523" y="1259"/>
                              <a:ext cx="1020" cy="5"/>
                            </a:xfrm>
                            <a:prstGeom prst="straightConnector1">
                              <a:avLst/>
                            </a:prstGeom>
                            <a:ln w="15875">
                              <a:solidFill>
                                <a:schemeClr val="accent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19"/>
                          <wps:cNvCnPr/>
                          <wps:spPr>
                            <a:xfrm flipV="1">
                              <a:off x="-791" y="1078"/>
                              <a:ext cx="1020" cy="5"/>
                            </a:xfrm>
                            <a:prstGeom prst="straightConnector1">
                              <a:avLst/>
                            </a:prstGeom>
                            <a:ln w="15875">
                              <a:solidFill>
                                <a:schemeClr val="accent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2" name="矩形 102"/>
                          <wps:cNvSpPr/>
                          <wps:spPr>
                            <a:xfrm>
                              <a:off x="-664" y="565"/>
                              <a:ext cx="800" cy="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同步</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s:wsp>
                        <wps:cNvPr id="35" name="矩形 35"/>
                        <wps:cNvSpPr/>
                        <wps:spPr>
                          <a:xfrm>
                            <a:off x="170180" y="72390"/>
                            <a:ext cx="4994275" cy="278765"/>
                          </a:xfrm>
                          <a:prstGeom prst="rect">
                            <a:avLst/>
                          </a:prstGeom>
                          <a:solidFill>
                            <a:schemeClr val="tx2">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中心监控哨兵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flipV="1">
                            <a:off x="150495" y="1951990"/>
                            <a:ext cx="4995545" cy="17145"/>
                          </a:xfrm>
                          <a:prstGeom prst="line">
                            <a:avLst/>
                          </a:prstGeom>
                          <a:ln w="3492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137160" y="1699895"/>
                            <a:ext cx="753745" cy="313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b w:val="0"/>
                                  <w:bCs w:val="0"/>
                                  <w:lang w:eastAsia="zh-CN"/>
                                </w:rPr>
                              </w:pPr>
                              <w:r>
                                <w:rPr>
                                  <w:rFonts w:hint="eastAsia"/>
                                  <w:b w:val="0"/>
                                  <w:bCs w:val="0"/>
                                  <w:lang w:eastAsia="zh-CN"/>
                                </w:rPr>
                                <w:t>监控中心</w:t>
                              </w:r>
                              <w:r>
                                <w:rPr>
                                  <w:rFonts w:hint="default" w:ascii="Arial" w:hAnsi="Arial" w:cs="Arial"/>
                                  <w:b w:val="0"/>
                                  <w:bCs w:val="0"/>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矩形 46"/>
                        <wps:cNvSpPr/>
                        <wps:spPr>
                          <a:xfrm>
                            <a:off x="382270" y="2232660"/>
                            <a:ext cx="560070" cy="313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b w:val="0"/>
                                  <w:bCs w:val="0"/>
                                  <w:lang w:eastAsia="zh-CN"/>
                                </w:rPr>
                              </w:pPr>
                              <w:r>
                                <w:rPr>
                                  <w:rFonts w:hint="eastAsia"/>
                                  <w:b w:val="0"/>
                                  <w:bCs w:val="0"/>
                                  <w:lang w:eastAsia="zh-CN"/>
                                </w:rPr>
                                <w:t>车站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矩形 47"/>
                        <wps:cNvSpPr/>
                        <wps:spPr>
                          <a:xfrm>
                            <a:off x="87630" y="371475"/>
                            <a:ext cx="660400" cy="313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主集群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4508500" y="365125"/>
                            <a:ext cx="762000" cy="313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备用集群</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g:cNvPr id="49" name="组合 49"/>
                        <wpg:cNvGrpSpPr/>
                        <wpg:grpSpPr>
                          <a:xfrm>
                            <a:off x="427355" y="2575560"/>
                            <a:ext cx="2048510" cy="1303655"/>
                            <a:chOff x="415" y="283"/>
                            <a:chExt cx="3226" cy="2053"/>
                          </a:xfrm>
                        </wpg:grpSpPr>
                        <wps:wsp>
                          <wps:cNvPr id="50" name="矩形 90"/>
                          <wps:cNvSpPr/>
                          <wps:spPr>
                            <a:xfrm>
                              <a:off x="415" y="283"/>
                              <a:ext cx="3226" cy="1560"/>
                            </a:xfrm>
                            <a:prstGeom prst="rect">
                              <a:avLst/>
                            </a:prstGeom>
                            <a:solidFill>
                              <a:schemeClr val="tx2">
                                <a:lumMod val="40000"/>
                                <a:lumOff val="60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圆柱形 91"/>
                          <wps:cNvSpPr/>
                          <wps:spPr>
                            <a:xfrm>
                              <a:off x="496" y="657"/>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圆柱形 10"/>
                          <wps:cNvSpPr/>
                          <wps:spPr>
                            <a:xfrm>
                              <a:off x="2529" y="656"/>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102"/>
                          <wps:cNvSpPr/>
                          <wps:spPr>
                            <a:xfrm>
                              <a:off x="1932" y="1843"/>
                              <a:ext cx="800" cy="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心跳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21"/>
                          <wps:cNvSpPr/>
                          <wps:spPr>
                            <a:xfrm>
                              <a:off x="1658" y="1195"/>
                              <a:ext cx="828" cy="493"/>
                            </a:xfrm>
                            <a:prstGeom prst="rect">
                              <a:avLst/>
                            </a:prstGeom>
                            <a:solidFill>
                              <a:schemeClr val="tx2">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同步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直接箭头连接符 19"/>
                          <wps:cNvCnPr/>
                          <wps:spPr>
                            <a:xfrm flipV="1">
                              <a:off x="1523" y="1259"/>
                              <a:ext cx="1020" cy="5"/>
                            </a:xfrm>
                            <a:prstGeom prst="straightConnector1">
                              <a:avLst/>
                            </a:prstGeom>
                            <a:ln w="15875">
                              <a:solidFill>
                                <a:schemeClr val="accent1"/>
                              </a:solidFill>
                              <a:headEnd type="none"/>
                              <a:tailEnd type="arrow"/>
                            </a:ln>
                          </wps:spPr>
                          <wps:style>
                            <a:lnRef idx="1">
                              <a:schemeClr val="accent1"/>
                            </a:lnRef>
                            <a:fillRef idx="0">
                              <a:schemeClr val="accent1"/>
                            </a:fillRef>
                            <a:effectRef idx="0">
                              <a:schemeClr val="accent1"/>
                            </a:effectRef>
                            <a:fontRef idx="minor">
                              <a:schemeClr val="tx1"/>
                            </a:fontRef>
                          </wps:style>
                          <wps:bodyPr/>
                        </wps:wsp>
                      </wpg:wgp>
                      <wps:wsp>
                        <wps:cNvPr id="57" name="矩形 57"/>
                        <wps:cNvSpPr/>
                        <wps:spPr>
                          <a:xfrm>
                            <a:off x="391795" y="3892550"/>
                            <a:ext cx="2090420" cy="278765"/>
                          </a:xfrm>
                          <a:prstGeom prst="rect">
                            <a:avLst/>
                          </a:prstGeom>
                          <a:solidFill>
                            <a:schemeClr val="tx2">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车站监控哨兵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a:stCxn id="50" idx="2"/>
                          <a:endCxn id="57" idx="0"/>
                        </wps:cNvCnPr>
                        <wps:spPr>
                          <a:xfrm flipH="1">
                            <a:off x="1437005" y="3566160"/>
                            <a:ext cx="14605" cy="326390"/>
                          </a:xfrm>
                          <a:prstGeom prst="straightConnector1">
                            <a:avLst/>
                          </a:prstGeom>
                          <a:ln w="15875">
                            <a:solidFill>
                              <a:schemeClr val="accent2">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0" name="矩形 60"/>
                        <wps:cNvSpPr/>
                        <wps:spPr>
                          <a:xfrm>
                            <a:off x="1381125" y="1979930"/>
                            <a:ext cx="762000" cy="5060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消息路由（双通）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曲线连接符 61"/>
                        <wps:cNvCnPr>
                          <a:stCxn id="90" idx="2"/>
                          <a:endCxn id="50" idx="0"/>
                        </wps:cNvCnPr>
                        <wps:spPr>
                          <a:xfrm rot="5400000" flipV="1">
                            <a:off x="872490" y="1996440"/>
                            <a:ext cx="905510" cy="252730"/>
                          </a:xfrm>
                          <a:prstGeom prst="curvedConnector3">
                            <a:avLst>
                              <a:gd name="adj1" fmla="val 50000"/>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34.65pt;width:415.6pt;" coordsize="5278120,4250055" editas="canvas" o:gfxdata="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">
                <o:lock v:ext="edit" aspectratio="f"/>
                <v:shape id="_x0000_s1026" o:spid="_x0000_s1026" style="position:absolute;left:0;top:0;height:4250055;width:5278120;" filled="f" stroked="t" coordsize="21600,21600" o:gfxdata="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">
                  <v:fill on="f" focussize="0,0"/>
                  <v:stroke color="#9BBB59 [3206]" joinstyle="round"/>
                  <v:imagedata o:title=""/>
                  <o:lock v:ext="edit" aspectratio="f"/>
                </v:shape>
                <v:group id="_x0000_s1026" o:spid="_x0000_s1026" o:spt="203" style="position:absolute;left:174625;top:351155;height:1318895;width:2493010;" coordorigin="415,-234" coordsize="3926,2077" o:gfxdata="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">
                  <o:lock v:ext="edit" aspectratio="f"/>
                  <v:rect id="_x0000_s1026" o:spid="_x0000_s1026" o:spt="1" style="position:absolute;left:415;top:283;height:1560;width:3226;v-text-anchor:middle;" fillcolor="#8EB4E3 [1311]" filled="t" stroked="t" coordsize="21600,21600" o:gfxdata="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QZwrsAAADb&#10;AAAADwAAAAAAAAABACAAAAAiAAAAZHJzL2Rvd25yZXYueG1sUEsBAhQAFAAAAAgAh07iQDMvBZ47&#10;AAAAOQAAABAAAAAAAAAAAQAgAAAACgEAAGRycy9zaGFwZXhtbC54bWxQSwUGAAAAAAYABgBbAQAA&#10;tAMAAAAA&#10;">
                    <v:fill on="t" focussize="0,0"/>
                    <v:stroke weight="0.5pt" color="#385D8A [3204]" joinstyle="round" dashstyle="dash"/>
                    <v:imagedata o:title=""/>
                    <o:lock v:ext="edit" aspectratio="f"/>
                    <v:textbox>
                      <w:txbxContent>
                        <w:p>
                          <w:pPr>
                            <w:jc w:val="center"/>
                          </w:pPr>
                        </w:p>
                      </w:txbxContent>
                    </v:textbox>
                  </v:rect>
                  <v:shape id="_x0000_s1026" o:spid="_x0000_s1026" o:spt="22" type="#_x0000_t22" style="position:absolute;left:496;top:657;height:868;width:1013;v-text-anchor:middle;" fillcolor="#14CD68" filled="t" stroked="t" coordsize="21600,21600" o:gfxdata="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Ii5NrsAAADb&#10;AAAADwAAAAAAAAABACAAAAAiAAAAZHJzL2Rvd25yZXYueG1sUEsBAhQAFAAAAAgAh07iQDMvBZ47&#10;AAAAOQAAABAAAAAAAAAAAQAgAAAACgEAAGRycy9zaGFwZXhtbC54bWxQSwUGAAAAAAYABgBbAQAA&#10;tAM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主</w:t>
                          </w:r>
                        </w:p>
                      </w:txbxContent>
                    </v:textbox>
                  </v:shape>
                  <v:shape id="_x0000_s1026" o:spid="_x0000_s1026" o:spt="22" type="#_x0000_t22" style="position:absolute;left:2529;top:656;height:868;width:1013;v-text-anchor:middle;" fillcolor="#14CD68" filled="t" stroked="t" coordsize="21600,21600" o:gfxdata="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XH/e/&#10;AAAA2wAAAA8AAAAAAAAAAQAgAAAAIgAAAGRycy9kb3ducmV2LnhtbFBLAQIUABQAAAAIAIdO4kAz&#10;LwWeOwAAADkAAAAQAAAAAAAAAAEAIAAAAA4BAABkcnMvc2hhcGV4bWwueG1sUEsFBgAAAAAGAAYA&#10;WwEAALgDA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从</w:t>
                          </w:r>
                        </w:p>
                      </w:txbxContent>
                    </v:textbox>
                  </v:shape>
                  <v:rect id="_x0000_s1026" o:spid="_x0000_s1026" o:spt="1" style="position:absolute;left:2190;top:-161;height:493;width:800;v-text-anchor:middle;" filled="f" stroked="f" coordsize="21600,21600" o:gfxdata="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nhnCugAAANw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心跳</w:t>
                          </w:r>
                        </w:p>
                      </w:txbxContent>
                    </v:textbox>
                  </v:rect>
                  <v:shape id="_x0000_s1026" o:spid="_x0000_s1026" o:spt="32" type="#_x0000_t32" style="position:absolute;left:2028;top:-234;flip:y;height:517;width:2313;" filled="f" stroked="t" coordsize="21600,21600" o:gfxdata="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sCoe/&#10;AAAA2wAAAA8AAAAAAAAAAQAgAAAAIgAAAGRycy9kb3ducmV2LnhtbFBLAQIUABQAAAAIAIdO4kAz&#10;LwWeOwAAADkAAAAQAAAAAAAAAAEAIAAAAA4BAABkcnMvc2hhcGV4bWwueG1sUEsFBgAAAAAGAAYA&#10;WwEAALgDAAAAAA==&#10;">
                    <v:fill on="f" focussize="0,0"/>
                    <v:stroke weight="1.25pt" color="#953735 [2405]" joinstyle="round" startarrow="open" endarrow="open"/>
                    <v:imagedata o:title=""/>
                    <o:lock v:ext="edit" aspectratio="f"/>
                  </v:shape>
                  <v:rect id="_x0000_s1026" o:spid="_x0000_s1026" o:spt="1" style="position:absolute;left:1658;top:1195;height:493;width:828;v-text-anchor:middle;" fillcolor="#8EB4E3 [1311]" filled="t" stroked="f" coordsize="21600,21600" o:gfxdata="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Xu2LsAAADb&#10;AAAADwAAAAAAAAABACAAAAAiAAAAZHJzL2Rvd25yZXYueG1sUEsBAhQAFAAAAAgAh07iQDMvBZ47&#10;AAAAOQAAABAAAAAAAAAAAQAgAAAACgEAAGRycy9zaGFwZXhtbC54bWxQSwUGAAAAAAYABgBbAQAA&#10;tAMAAAAA&#10;">
                    <v:fill on="t"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同步</w:t>
                          </w:r>
                        </w:p>
                      </w:txbxContent>
                    </v:textbox>
                  </v:rect>
                  <v:shape id="_x0000_s1026" o:spid="_x0000_s1026" o:spt="32" type="#_x0000_t32" style="position:absolute;left:1523;top:1259;flip:y;height:5;width:1020;" filled="f" stroked="t" coordsize="21600,21600" o:gfxdata="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yv47sAAADb&#10;AAAADwAAAAAAAAABACAAAAAiAAAAZHJzL2Rvd25yZXYueG1sUEsBAhQAFAAAAAgAh07iQDMvBZ47&#10;AAAAOQAAABAAAAAAAAAAAQAgAAAACgEAAGRycy9zaGFwZXhtbC54bWxQSwUGAAAAAAYABgBbAQAA&#10;tAMAAAAA&#10;">
                    <v:fill on="f" focussize="0,0"/>
                    <v:stroke weight="1.25pt" color="#4F81BD [3204]" joinstyle="round" endarrow="open"/>
                    <v:imagedata o:title=""/>
                    <o:lock v:ext="edit" aspectratio="f"/>
                  </v:shape>
                </v:group>
                <v:group id="_x0000_s1026" o:spid="_x0000_s1026" o:spt="203" style="position:absolute;left:2334895;top:351155;height:1318260;width:2814320;" coordorigin="-791,-233" coordsize="4432,2076" o:gfxdata="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n7VG7tYAAAAFAQAADwAAAAAAAAAB&#10;ACAAAAAiAAAAZHJzL2Rvd25yZXYueG1sUEsBAhQAFAAAAAgAh07iQC/uigVpBQAAOhwAAA4AAAAA&#10;AAAAAQAgAAAAJQEAAGRycy9lMm9Eb2MueG1sUEsFBgAAAAAGAAYAWQEAAAAJAAAAAA==&#10;">
                  <o:lock v:ext="edit" aspectratio="f"/>
                  <v:rect id="矩形 90" o:spid="_x0000_s1026" o:spt="1" style="position:absolute;left:415;top:283;height:1560;width:3226;v-text-anchor:middle;" fillcolor="#8EB4E3 [1311]" filled="t" stroked="t" coordsize="21600,21600" o:gfxdata="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JIUb4A&#10;AADbAAAADwAAAAAAAAABACAAAAAiAAAAZHJzL2Rvd25yZXYueG1sUEsBAhQAFAAAAAgAh07iQDMv&#10;BZ47AAAAOQAAABAAAAAAAAAAAQAgAAAADQEAAGRycy9zaGFwZXhtbC54bWxQSwUGAAAAAAYABgBb&#10;AQAAtwMAAAAA&#10;">
                    <v:fill on="t" focussize="0,0"/>
                    <v:stroke weight="0.5pt" color="#385D8A [3204]" joinstyle="round" dashstyle="dash"/>
                    <v:imagedata o:title=""/>
                    <o:lock v:ext="edit" aspectratio="f"/>
                    <v:textbox>
                      <w:txbxContent>
                        <w:p>
                          <w:pPr>
                            <w:jc w:val="center"/>
                          </w:pPr>
                        </w:p>
                      </w:txbxContent>
                    </v:textbox>
                  </v:rect>
                  <v:shape id="圆柱形 91" o:spid="_x0000_s1026" o:spt="22" type="#_x0000_t22" style="position:absolute;left:496;top:657;height:868;width:1013;v-text-anchor:middle;" fillcolor="#14CD68" filled="t" stroked="t" coordsize="21600,21600" o:gfxdata="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2DdlMtwAAANsAAAAP&#10;AAAAAAAAAAEAIAAAACIAAABkcnMvZG93bnJldi54bWxQSwECFAAUAAAACACHTuJAMy8FnjsAAAA5&#10;AAAAEAAAAAAAAAABACAAAAAGAQAAZHJzL3NoYXBleG1sLnhtbFBLBQYAAAAABgAGAFsBAACwAwAA&#10;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主</w:t>
                          </w:r>
                        </w:p>
                      </w:txbxContent>
                    </v:textbox>
                  </v:shape>
                  <v:shape id="圆柱形 10" o:spid="_x0000_s1026" o:spt="22" type="#_x0000_t22" style="position:absolute;left:2529;top:656;height:868;width:1013;v-text-anchor:middle;" fillcolor="#14CD68" filled="t" stroked="t" coordsize="21600,21600" o:gfxdata="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XzXvQAA&#10;ANsAAAAPAAAAAAAAAAEAIAAAACIAAABkcnMvZG93bnJldi54bWxQSwECFAAUAAAACACHTuJAMy8F&#10;njsAAAA5AAAAEAAAAAAAAAABACAAAAAMAQAAZHJzL3NoYXBleG1sLnhtbFBLBQYAAAAABgAGAFsB&#10;AAC2Aw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从</w:t>
                          </w:r>
                        </w:p>
                      </w:txbxContent>
                    </v:textbox>
                  </v:shape>
                  <v:rect id="矩形 102" o:spid="_x0000_s1026" o:spt="1" style="position:absolute;left:260;top:-197;height:493;width:800;v-text-anchor:middle;" filled="f" stroked="f" coordsize="21600,21600" o:gfxdata="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Xj3FugAAANs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心跳</w:t>
                          </w:r>
                        </w:p>
                      </w:txbxContent>
                    </v:textbox>
                  </v:rect>
                  <v:shape id="直接箭头连接符 18" o:spid="_x0000_s1026" o:spt="32" type="#_x0000_t32" style="position:absolute;left:-267;top:-233;height:516;width:2295;" filled="f" stroked="t" coordsize="21600,21600" o:gfxdata="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Vv6dvQAA&#10;ANsAAAAPAAAAAAAAAAEAIAAAACIAAABkcnMvZG93bnJldi54bWxQSwECFAAUAAAACACHTuJAMy8F&#10;njsAAAA5AAAAEAAAAAAAAAABACAAAAAMAQAAZHJzL3NoYXBleG1sLnhtbFBLBQYAAAAABgAGAFsB&#10;AAC2AwAAAAA=&#10;">
                    <v:fill on="f" focussize="0,0"/>
                    <v:stroke weight="1.25pt" color="#953735 [2405]" joinstyle="round" startarrow="open" endarrow="open"/>
                    <v:imagedata o:title=""/>
                    <o:lock v:ext="edit" aspectratio="f"/>
                  </v:shape>
                  <v:rect id="矩形 21" o:spid="_x0000_s1026" o:spt="1" style="position:absolute;left:1645;top:1195;height:493;width:828;v-text-anchor:middle;" fillcolor="#8EB4E3 [1311]" filled="t" stroked="f" coordsize="21600,21600" o:gfxdata="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7mcrsAAADb&#10;AAAADwAAAAAAAAABACAAAAAiAAAAZHJzL2Rvd25yZXYueG1sUEsBAhQAFAAAAAgAh07iQDMvBZ47&#10;AAAAOQAAABAAAAAAAAAAAQAgAAAACgEAAGRycy9zaGFwZXhtbC54bWxQSwUGAAAAAAYABgBbAQAA&#10;tAMAAAAA&#10;">
                    <v:fill on="t"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同步</w:t>
                          </w:r>
                        </w:p>
                      </w:txbxContent>
                    </v:textbox>
                  </v:rect>
                  <v:shape id="直接箭头连接符 19" o:spid="_x0000_s1026" o:spt="32" type="#_x0000_t32" style="position:absolute;left:1523;top:1259;flip:y;height:5;width:1020;" filled="f" stroked="t" coordsize="21600,21600" o:gfxdata="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xGm8AAAA&#10;2wAAAA8AAAAAAAAAAQAgAAAAIgAAAGRycy9kb3ducmV2LnhtbFBLAQIUABQAAAAIAIdO4kAzLwWe&#10;OwAAADkAAAAQAAAAAAAAAAEAIAAAAAsBAABkcnMvc2hhcGV4bWwueG1sUEsFBgAAAAAGAAYAWwEA&#10;ALUDAAAAAA==&#10;">
                    <v:fill on="f" focussize="0,0"/>
                    <v:stroke weight="1.25pt" color="#4F81BD [3204]" joinstyle="round" endarrow="open"/>
                    <v:imagedata o:title=""/>
                    <o:lock v:ext="edit" aspectratio="f"/>
                  </v:shape>
                  <v:shape id="直接箭头连接符 19" o:spid="_x0000_s1026" o:spt="32" type="#_x0000_t32" style="position:absolute;left:-791;top:1078;flip:y;height:5;width:1020;" filled="f" stroked="t" coordsize="21600,21600" o:gfxdata="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qzjq8AAAA&#10;2gAAAA8AAAAAAAAAAQAgAAAAIgAAAGRycy9kb3ducmV2LnhtbFBLAQIUABQAAAAIAIdO4kAzLwWe&#10;OwAAADkAAAAQAAAAAAAAAAEAIAAAAAsBAABkcnMvc2hhcGV4bWwueG1sUEsFBgAAAAAGAAYAWwEA&#10;ALUDAAAAAA==&#10;">
                    <v:fill on="f" focussize="0,0"/>
                    <v:stroke weight="1.25pt" color="#4F81BD [3204]" joinstyle="round" startarrow="open" endarrow="open"/>
                    <v:imagedata o:title=""/>
                    <o:lock v:ext="edit" aspectratio="f"/>
                  </v:shape>
                  <v:rect id="矩形 102" o:spid="_x0000_s1026" o:spt="1" style="position:absolute;left:-664;top:565;height:493;width:800;v-text-anchor:middle;" filled="f" stroked="f" coordsize="21600,21600" o:gfxdata="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GZD0ugAAANs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同步</w:t>
                          </w:r>
                        </w:p>
                      </w:txbxContent>
                    </v:textbox>
                  </v:rect>
                </v:group>
                <v:rect id="_x0000_s1026" o:spid="_x0000_s1026" o:spt="1" style="position:absolute;left:170180;top:72390;height:278765;width:4994275;v-text-anchor:middle;" fillcolor="#8EB4E3 [1311]" filled="t" stroked="t" coordsize="21600,21600" o:gfxdata="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0Y9dQ1wAAAAUBAAAPAAAAAAAAAAEA&#10;IAAAACIAAABkcnMvZG93bnJldi54bWxQSwECFAAUAAAACACHTuJAtIzV9IICAAD+BAAADgAAAAAA&#10;AAABACAAAAAmAQAAZHJzL2Uyb0RvYy54bWxQSwUGAAAAAAYABgBZAQAAGgYAAAAA&#10;">
                  <v:fill on="t" focussize="0,0"/>
                  <v:stroke weight="0.5pt" color="#385D8A [3204]" joinstyle="round"/>
                  <v:imagedata o:title=""/>
                  <o:lock v:ext="edit" aspectratio="f"/>
                  <v:textbox>
                    <w:txbxContent>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中心监控哨兵</w:t>
                        </w:r>
                      </w:p>
                    </w:txbxContent>
                  </v:textbox>
                </v:rect>
                <v:line id="_x0000_s1026" o:spid="_x0000_s1026" o:spt="20" style="position:absolute;left:150495;top:1951990;flip:y;height:17145;width:4995545;" filled="f" stroked="t" coordsize="21600,21600" o:gfxdata="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AYW6jU&#10;AAAABQEAAA8AAAAAAAAAAQAgAAAAIgAAAGRycy9kb3ducmV2LnhtbFBLAQIUABQAAAAIAIdO4kBe&#10;8DZQ6wEAAKEDAAAOAAAAAAAAAAEAIAAAACMBAABkcnMvZTJvRG9jLnhtbFBLBQYAAAAABgAGAFkB&#10;AACABQAAAAA=&#10;">
                  <v:fill on="f" focussize="0,0"/>
                  <v:stroke weight="2.75pt" color="#808080 [1629]" joinstyle="round"/>
                  <v:imagedata o:title=""/>
                  <o:lock v:ext="edit" aspectratio="f"/>
                </v:line>
                <v:rect id="_x0000_s1026" o:spid="_x0000_s1026" o:spt="1" style="position:absolute;left:137160;top:1699895;height:313055;width:753745;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OIm7rVAAAABQEAAA8AAAAAAAAAAQAgAAAAIgAA&#10;AGRycy9kb3ducmV2LnhtbFBLAQIUABQAAAAIAIdO4kCdRQYPRAIAAFQEAAAOAAAAAAAAAAEAIAAA&#10;ACQBAABkcnMvZTJvRG9jLnhtbFBLBQYAAAAABgAGAFkBAADaBQAAAAA=&#10;">
                  <v:fill on="f" focussize="0,0"/>
                  <v:stroke on="f" weight="2pt"/>
                  <v:imagedata o:title=""/>
                  <o:lock v:ext="edit" aspectratio="f"/>
                  <v:textbox>
                    <w:txbxContent>
                      <w:p>
                        <w:pPr>
                          <w:jc w:val="both"/>
                          <w:rPr>
                            <w:rFonts w:hint="eastAsia" w:eastAsia="宋体"/>
                            <w:b w:val="0"/>
                            <w:bCs w:val="0"/>
                            <w:lang w:eastAsia="zh-CN"/>
                          </w:rPr>
                        </w:pPr>
                        <w:r>
                          <w:rPr>
                            <w:rFonts w:hint="eastAsia"/>
                            <w:b w:val="0"/>
                            <w:bCs w:val="0"/>
                            <w:lang w:eastAsia="zh-CN"/>
                          </w:rPr>
                          <w:t>监控中心</w:t>
                        </w:r>
                        <w:r>
                          <w:rPr>
                            <w:rFonts w:hint="default" w:ascii="Arial" w:hAnsi="Arial" w:cs="Arial"/>
                            <w:b w:val="0"/>
                            <w:bCs w:val="0"/>
                            <w:lang w:eastAsia="zh-CN"/>
                          </w:rPr>
                          <w:t>↑</w:t>
                        </w:r>
                      </w:p>
                    </w:txbxContent>
                  </v:textbox>
                </v:rect>
                <v:rect id="_x0000_s1026" o:spid="_x0000_s1026" o:spt="1" style="position:absolute;left:382270;top:2232660;height:313055;width:560070;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&#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OIm7rVAAAABQEAAA8AAAAAAAAAAQAgAAAAIgAAAGRy&#10;cy9kb3ducmV2LnhtbFBLAQIUABQAAAAIAIdO4kAMeJQ4QQIAAFQEAAAOAAAAAAAAAAEAIAAAACQB&#10;AABkcnMvZTJvRG9jLnhtbFBLBQYAAAAABgAGAFkBAADXBQAAAAA=&#10;">
                  <v:fill on="f" focussize="0,0"/>
                  <v:stroke on="f" weight="2pt"/>
                  <v:imagedata o:title=""/>
                  <o:lock v:ext="edit" aspectratio="f"/>
                  <v:textbox>
                    <w:txbxContent>
                      <w:p>
                        <w:pPr>
                          <w:jc w:val="both"/>
                          <w:rPr>
                            <w:rFonts w:hint="eastAsia" w:eastAsia="宋体"/>
                            <w:b w:val="0"/>
                            <w:bCs w:val="0"/>
                            <w:lang w:eastAsia="zh-CN"/>
                          </w:rPr>
                        </w:pPr>
                        <w:r>
                          <w:rPr>
                            <w:rFonts w:hint="eastAsia"/>
                            <w:b w:val="0"/>
                            <w:bCs w:val="0"/>
                            <w:lang w:eastAsia="zh-CN"/>
                          </w:rPr>
                          <w:t>车站</w:t>
                        </w:r>
                      </w:p>
                    </w:txbxContent>
                  </v:textbox>
                </v:rect>
                <v:rect id="_x0000_s1026" o:spid="_x0000_s1026" o:spt="1" style="position:absolute;left:87630;top:371475;height:313055;width:660400;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OIm7rVAAAABQEAAA8AAAAAAAAAAQAgAAAAIgAAAGRy&#10;cy9kb3ducmV2LnhtbFBLAQIUABQAAAAIAIdO4kDFMO0LQQIAAFIEAAAOAAAAAAAAAAEAIAAAACQB&#10;AABkcnMvZTJvRG9jLnhtbFBLBQYAAAAABgAGAFkBAADXBQ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主集群</w:t>
                        </w:r>
                      </w:p>
                    </w:txbxContent>
                  </v:textbox>
                </v:rect>
                <v:rect id="_x0000_s1026" o:spid="_x0000_s1026" o:spt="1" style="position:absolute;left:4508500;top:365125;height:313055;width:762000;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TiJu61QAAAAUBAAAPAAAAAAAAAAEAIAAAACIAAABk&#10;cnMvZG93bnJldi54bWxQSwECFAAUAAAACACHTuJA+sxQQkICAABUBAAADgAAAAAAAAABACAAAAAk&#10;AQAAZHJzL2Uyb0RvYy54bWxQSwUGAAAAAAYABgBZAQAA2AU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备用集群</w:t>
                        </w:r>
                      </w:p>
                    </w:txbxContent>
                  </v:textbox>
                </v:rect>
                <v:group id="_x0000_s1026" o:spid="_x0000_s1026" o:spt="203" style="position:absolute;left:427355;top:2575560;height:1303655;width:2048510;" coordorigin="415,283" coordsize="3226,2053" o:gfxdata="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CftUbu1gAAAAUBAAAPAAAA&#10;AAAAAAEAIAAAACIAAABkcnMvZG93bnJldi54bWxQSwECFAAUAAAACACHTuJA/ryA/cMEAAABFQAA&#10;DgAAAAAAAAABACAAAAAlAQAAZHJzL2Uyb0RvYy54bWxQSwUGAAAAAAYABgBZAQAAWggAAAAA&#10;">
                  <o:lock v:ext="edit" aspectratio="f"/>
                  <v:rect id="矩形 90" o:spid="_x0000_s1026" o:spt="1" style="position:absolute;left:415;top:283;height:1560;width:3226;v-text-anchor:middle;" fillcolor="#8EB4E3 [1311]" filled="t" stroked="t" coordsize="21600,21600" o:gfxdata="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2jWLsAAADb&#10;AAAADwAAAAAAAAABACAAAAAiAAAAZHJzL2Rvd25yZXYueG1sUEsBAhQAFAAAAAgAh07iQDMvBZ47&#10;AAAAOQAAABAAAAAAAAAAAQAgAAAACgEAAGRycy9zaGFwZXhtbC54bWxQSwUGAAAAAAYABgBbAQAA&#10;tAMAAAAA&#10;">
                    <v:fill on="t" focussize="0,0"/>
                    <v:stroke weight="0.5pt" color="#385D8A [3204]" joinstyle="round" dashstyle="dash"/>
                    <v:imagedata o:title=""/>
                    <o:lock v:ext="edit" aspectratio="f"/>
                    <v:textbox>
                      <w:txbxContent>
                        <w:p>
                          <w:pPr>
                            <w:jc w:val="center"/>
                          </w:pPr>
                        </w:p>
                      </w:txbxContent>
                    </v:textbox>
                  </v:rect>
                  <v:shape id="圆柱形 91" o:spid="_x0000_s1026" o:spt="22" type="#_x0000_t22" style="position:absolute;left:496;top:657;height:868;width:1013;v-text-anchor:middle;" fillcolor="#14CD68" filled="t" stroked="t" coordsize="21600,21600" o:gfxdata="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DrLsAAADb&#10;AAAADwAAAAAAAAABACAAAAAiAAAAZHJzL2Rvd25yZXYueG1sUEsBAhQAFAAAAAgAh07iQDMvBZ47&#10;AAAAOQAAABAAAAAAAAAAAQAgAAAACgEAAGRycy9zaGFwZXhtbC54bWxQSwUGAAAAAAYABgBbAQAA&#10;tAM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主</w:t>
                          </w:r>
                        </w:p>
                      </w:txbxContent>
                    </v:textbox>
                  </v:shape>
                  <v:shape id="圆柱形 10" o:spid="_x0000_s1026" o:spt="22" type="#_x0000_t22" style="position:absolute;left:2529;top:656;height:868;width:1013;v-text-anchor:middle;" fillcolor="#14CD68" filled="t" stroked="t" coordsize="21600,21600" o:gfxdata="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Od27sAAADb&#10;AAAADwAAAAAAAAABACAAAAAiAAAAZHJzL2Rvd25yZXYueG1sUEsBAhQAFAAAAAgAh07iQDMvBZ47&#10;AAAAOQAAABAAAAAAAAAAAQAgAAAACgEAAGRycy9zaGFwZXhtbC54bWxQSwUGAAAAAAYABgBbAQAA&#10;tAM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从</w:t>
                          </w:r>
                        </w:p>
                      </w:txbxContent>
                    </v:textbox>
                  </v:shape>
                  <v:rect id="矩形 102" o:spid="_x0000_s1026" o:spt="1" style="position:absolute;left:1932;top:1843;height:493;width:800;v-text-anchor:middle;" filled="f" stroked="f" coordsize="21600,21600" o:gfxdata="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U0YSvQAA&#10;ANsAAAAPAAAAAAAAAAEAIAAAACIAAABkcnMvZG93bnJldi54bWxQSwECFAAUAAAACACHTuJAMy8F&#10;njsAAAA5AAAAEAAAAAAAAAABACAAAAAMAQAAZHJzL3NoYXBleG1sLnhtbFBLBQYAAAAABgAGAFsB&#10;AAC2Aw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心跳</w:t>
                          </w:r>
                        </w:p>
                      </w:txbxContent>
                    </v:textbox>
                  </v:rect>
                  <v:rect id="矩形 21" o:spid="_x0000_s1026" o:spt="1" style="position:absolute;left:1658;top:1195;height:493;width:828;v-text-anchor:middle;" fillcolor="#8EB4E3 [1311]" filled="t" stroked="f" coordsize="21600,21600" o:gfxdata="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ibprsAAADb&#10;AAAADwAAAAAAAAABACAAAAAiAAAAZHJzL2Rvd25yZXYueG1sUEsBAhQAFAAAAAgAh07iQDMvBZ47&#10;AAAAOQAAABAAAAAAAAAAAQAgAAAACgEAAGRycy9zaGFwZXhtbC54bWxQSwUGAAAAAAYABgBbAQAA&#10;tAMAAAAA&#10;">
                    <v:fill on="t"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同步</w:t>
                          </w:r>
                        </w:p>
                      </w:txbxContent>
                    </v:textbox>
                  </v:rect>
                  <v:shape id="直接箭头连接符 19" o:spid="_x0000_s1026" o:spt="32" type="#_x0000_t32" style="position:absolute;left:1523;top:1259;flip:y;height:5;width:1020;" filled="f" stroked="t" coordsize="21600,21600" o:gfxdata="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pglG8AAAA&#10;2wAAAA8AAAAAAAAAAQAgAAAAIgAAAGRycy9kb3ducmV2LnhtbFBLAQIUABQAAAAIAIdO4kAzLwWe&#10;OwAAADkAAAAQAAAAAAAAAAEAIAAAAAsBAABkcnMvc2hhcGV4bWwueG1sUEsFBgAAAAAGAAYAWwEA&#10;ALUDAAAAAA==&#10;">
                    <v:fill on="f" focussize="0,0"/>
                    <v:stroke weight="1.25pt" color="#4F81BD [3204]" joinstyle="round" endarrow="open"/>
                    <v:imagedata o:title=""/>
                    <o:lock v:ext="edit" aspectratio="f"/>
                  </v:shape>
                </v:group>
                <v:rect id="_x0000_s1026" o:spid="_x0000_s1026" o:spt="1" style="position:absolute;left:391795;top:3892550;height:278765;width:2090420;v-text-anchor:middle;" fillcolor="#8EB4E3 [1311]" filled="t" stroked="t" coordsize="21600,21600" o:gfxdata="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GPXUNcAAAAFAQAADwAAAAAAAAAB&#10;ACAAAAAiAAAAZHJzL2Rvd25yZXYueG1sUEsBAhQAFAAAAAgAh07iQDo7goKDAgAAAAUAAA4AAAAA&#10;AAAAAQAgAAAAJgEAAGRycy9lMm9Eb2MueG1sUEsFBgAAAAAGAAYAWQEAABsGAAAAAA==&#10;">
                  <v:fill on="t" focussize="0,0"/>
                  <v:stroke weight="0.5pt" color="#385D8A [3204]" joinstyle="round"/>
                  <v:imagedata o:title=""/>
                  <o:lock v:ext="edit" aspectratio="f"/>
                  <v:textbox>
                    <w:txbxContent>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车站监控哨兵</w:t>
                        </w:r>
                      </w:p>
                    </w:txbxContent>
                  </v:textbox>
                </v:rect>
                <v:shape id="_x0000_s1026" o:spid="_x0000_s1026" o:spt="32" type="#_x0000_t32" style="position:absolute;left:1437005;top:3566160;flip:x;height:326390;width:14605;" filled="f" stroked="t" coordsize="21600,21600" o:gfxdata="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fwp&#10;YNYAAAAFAQAADwAAAAAAAAABACAAAAAiAAAAZHJzL2Rvd25yZXYueG1sUEsBAhQAFAAAAAgAh07i&#10;QC++VwkkAgAAEgQAAA4AAAAAAAAAAQAgAAAAJQEAAGRycy9lMm9Eb2MueG1sUEsFBgAAAAAGAAYA&#10;WQEAALsFAAAAAA==&#10;">
                  <v:fill on="f" focussize="0,0"/>
                  <v:stroke weight="1.25pt" color="#953735 [2405]" joinstyle="round" startarrow="open" endarrow="open"/>
                  <v:imagedata o:title=""/>
                  <o:lock v:ext="edit" aspectratio="f"/>
                </v:shape>
                <v:rect id="_x0000_s1026" o:spid="_x0000_s1026" o:spt="1" style="position:absolute;left:1381125;top:1979930;height:506095;width:762000;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4ibutUAAAAFAQAADwAAAAAAAAABACAAAAAiAAAA&#10;ZHJzL2Rvd25yZXYueG1sUEsBAhQAFAAAAAgAh07iQJgrOiNDAgAAVQQAAA4AAAAAAAAAAQAgAAAA&#10;JAEAAGRycy9lMm9Eb2MueG1sUEsFBgAAAAAGAAYAWQEAANkFA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消息路由（双通）</w:t>
                        </w:r>
                      </w:p>
                    </w:txbxContent>
                  </v:textbox>
                </v:rect>
                <v:shape id="_x0000_s1026" o:spid="_x0000_s1026" o:spt="38" type="#_x0000_t38" style="position:absolute;left:872490;top:1996440;flip:y;height:252730;width:905510;rotation:-5898240f;" filled="f" stroked="t" coordsize="21600,21600" o:gfxdata="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zbZm21AAAAAUBAAAPAAAAAAAAAAEA&#10;IAAAACIAAABkcnMvZG93bnJldi54bWxQSwECFAAUAAAACACHTuJAdjceYEwCAABcBAAADgAAAAAA&#10;AAABACAAAAAjAQAAZHJzL2Uyb0RvYy54bWxQSwUGAAAAAAYABgBZAQAA4QUAAAAA&#10;" adj="10800">
                  <v:fill on="f" focussize="0,0"/>
                  <v:stroke weight="2pt" color="#4A7EBB [3204]" joinstyle="round" startarrow="open" endarrow="open"/>
                  <v:imagedata o:title=""/>
                  <o:lock v:ext="edit" aspectratio="f"/>
                </v:shape>
                <w10:wrap type="none"/>
                <w10:anchorlock/>
              </v:group>
            </w:pict>
          </mc:Fallback>
        </mc:AlternateContent>
      </w:r>
    </w:p>
    <w:p>
      <w:pPr>
        <w:pStyle w:val="14"/>
        <w:numPr>
          <w:ilvl w:val="0"/>
          <w:numId w:val="0"/>
        </w:numPr>
        <w:spacing w:line="360" w:lineRule="auto"/>
        <w:ind w:left="0" w:leftChars="0" w:firstLine="0" w:firstLineChars="0"/>
        <w:jc w:val="center"/>
        <w:rPr>
          <w:rFonts w:hint="eastAsia" w:ascii="宋体" w:hAnsi="宋体"/>
        </w:rPr>
      </w:pPr>
      <w:bookmarkStart w:id="15" w:name="_Ref16123"/>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2</w:t>
      </w:r>
      <w:r>
        <w:rPr>
          <w:rFonts w:hint="eastAsia" w:ascii="宋体" w:hAnsi="宋体" w:eastAsia="宋体" w:cs="宋体"/>
          <w:b/>
          <w:bCs/>
          <w:sz w:val="21"/>
          <w:szCs w:val="21"/>
          <w:lang w:val="en-US" w:eastAsia="zh-CN"/>
        </w:rPr>
        <w:fldChar w:fldCharType="end"/>
      </w:r>
      <w:bookmarkEnd w:id="15"/>
      <w:r>
        <w:rPr>
          <w:rFonts w:hint="eastAsia" w:ascii="宋体" w:hAnsi="宋体" w:eastAsia="宋体" w:cs="宋体"/>
          <w:b/>
          <w:bCs/>
          <w:sz w:val="21"/>
          <w:szCs w:val="21"/>
          <w:lang w:val="en-US" w:eastAsia="zh-CN"/>
        </w:rPr>
        <w:t>系统架构</w:t>
      </w:r>
    </w:p>
    <w:p>
      <w:pPr>
        <w:pStyle w:val="44"/>
        <w:numPr>
          <w:ilvl w:val="1"/>
          <w:numId w:val="2"/>
        </w:numPr>
        <w:spacing w:before="0" w:after="0" w:line="360" w:lineRule="auto"/>
        <w:rPr>
          <w:rFonts w:hint="eastAsia"/>
        </w:rPr>
      </w:pPr>
      <w:bookmarkStart w:id="16" w:name="_Toc287377121"/>
      <w:r>
        <w:rPr>
          <w:rFonts w:hint="eastAsia"/>
        </w:rPr>
        <w:t>总体设计思路和处理流程</w:t>
      </w:r>
      <w:bookmarkEnd w:id="16"/>
    </w:p>
    <w:p>
      <w:pPr>
        <w:spacing w:line="360" w:lineRule="auto"/>
        <w:ind w:firstLine="420" w:firstLineChars="200"/>
        <w:rPr>
          <w:rFonts w:hint="eastAsia" w:ascii="宋体" w:hAnsi="宋体"/>
          <w:lang w:val="en-US" w:eastAsia="zh-CN"/>
        </w:rPr>
      </w:pPr>
      <w:r>
        <w:rPr>
          <w:rFonts w:hint="eastAsia" w:ascii="宋体" w:hAnsi="宋体"/>
          <w:lang w:eastAsia="zh-CN"/>
        </w:rPr>
        <w:t>本系统通过</w:t>
      </w:r>
      <w:r>
        <w:rPr>
          <w:rFonts w:hint="eastAsia" w:ascii="宋体" w:hAnsi="宋体"/>
          <w:lang w:val="en-US" w:eastAsia="zh-CN"/>
        </w:rPr>
        <w:t>Redis队列组件缓存消息和应答。生产者与MQ建立连接成功后，自动打开发送Session和应答Session，完成消息发送后可关闭发送Session，业务线程无需阻塞等待，应答Session自动维护应答线程，接收MQ的推送，推送的消息是来自于消费者的应答。生产者和MQ的连接关闭后，发送Session和应答Session自动关闭，并回收资源。</w:t>
      </w:r>
    </w:p>
    <w:p>
      <w:pPr>
        <w:spacing w:line="360" w:lineRule="auto"/>
        <w:ind w:firstLine="420" w:firstLineChars="200"/>
        <w:rPr>
          <w:rFonts w:hint="eastAsia" w:ascii="宋体" w:hAnsi="宋体"/>
        </w:rPr>
      </w:pPr>
      <w:r>
        <w:rPr>
          <w:rFonts w:hint="eastAsia" w:ascii="宋体" w:hAnsi="宋体"/>
          <w:lang w:eastAsia="zh-CN"/>
        </w:rPr>
        <w:t>生产者与</w:t>
      </w:r>
      <w:r>
        <w:rPr>
          <w:rFonts w:hint="eastAsia" w:ascii="宋体" w:hAnsi="宋体"/>
          <w:lang w:val="en-US" w:eastAsia="zh-CN"/>
        </w:rPr>
        <w:t>MQ连接，MQ自动维护三个队列：消息发送队列，应答队列（域内消费者的应答缓存），跨域应答队列（跨域消费者的应答缓存）。消费者与MQ建立连接，MQ自动创建三个队列：消息接收队列（域内生产者消息缓存），应答队列，跨域消息接收队列（跨域生产者消息缓存）。跨域的消息和应答均通过路由服务代理转发，如</w:t>
      </w:r>
      <w:r>
        <w:rPr>
          <w:rFonts w:hint="eastAsia" w:ascii="宋体" w:hAnsi="宋体"/>
          <w:lang w:val="en-US" w:eastAsia="zh-CN"/>
        </w:rPr>
        <w:fldChar w:fldCharType="begin"/>
      </w:r>
      <w:r>
        <w:rPr>
          <w:rFonts w:hint="eastAsia" w:ascii="宋体" w:hAnsi="宋体"/>
          <w:lang w:val="en-US" w:eastAsia="zh-CN"/>
        </w:rPr>
        <w:instrText xml:space="preserve"> REF _Ref14540 \h </w:instrText>
      </w:r>
      <w:r>
        <w:rPr>
          <w:rFonts w:hint="eastAsia" w:ascii="宋体" w:hAnsi="宋体"/>
          <w:lang w:val="en-US" w:eastAsia="zh-CN"/>
        </w:rPr>
        <w:fldChar w:fldCharType="separate"/>
      </w:r>
      <w:r>
        <w:rPr>
          <w:rFonts w:hint="eastAsia" w:ascii="宋体" w:hAnsi="宋体" w:eastAsia="宋体" w:cs="宋体"/>
          <w:b/>
          <w:bCs/>
          <w:sz w:val="21"/>
          <w:szCs w:val="21"/>
          <w:lang w:val="en-US" w:eastAsia="zh-CN"/>
        </w:rPr>
        <w:t>图 3</w:t>
      </w:r>
      <w:r>
        <w:rPr>
          <w:rFonts w:hint="eastAsia" w:ascii="宋体" w:hAnsi="宋体"/>
          <w:lang w:val="en-US" w:eastAsia="zh-CN"/>
        </w:rPr>
        <w:fldChar w:fldCharType="end"/>
      </w:r>
      <w:r>
        <w:rPr>
          <w:rFonts w:hint="eastAsia" w:ascii="宋体" w:hAnsi="宋体"/>
        </w:rPr>
        <w:t>。</w:t>
      </w:r>
    </w:p>
    <w:p>
      <w:pPr>
        <w:spacing w:line="360" w:lineRule="auto"/>
        <w:ind w:left="0" w:leftChars="0" w:firstLine="0" w:firstLineChars="0"/>
        <w:jc w:val="center"/>
        <w:rPr>
          <w:rFonts w:hint="eastAsia" w:ascii="宋体" w:hAnsi="宋体" w:eastAsia="宋体" w:cs="宋体"/>
          <w:b/>
          <w:bCs/>
          <w:sz w:val="21"/>
          <w:szCs w:val="21"/>
          <w:lang w:val="en-US" w:eastAsia="zh-CN"/>
        </w:rPr>
      </w:pPr>
      <w:r>
        <w:rPr>
          <w:rFonts w:hint="eastAsia" w:ascii="宋体" w:hAnsi="宋体" w:eastAsia="宋体"/>
          <w:lang w:eastAsia="zh-CN"/>
        </w:rPr>
        <w:object>
          <v:shape id="_x0000_i1025" o:spt="75" type="#_x0000_t75" style="height:168.1pt;width:414.45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bookmarkStart w:id="17" w:name="_Ref14540"/>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3</w:t>
      </w:r>
      <w:r>
        <w:rPr>
          <w:rFonts w:hint="eastAsia" w:ascii="宋体" w:hAnsi="宋体" w:eastAsia="宋体" w:cs="宋体"/>
          <w:b/>
          <w:bCs/>
          <w:sz w:val="21"/>
          <w:szCs w:val="21"/>
          <w:lang w:val="en-US" w:eastAsia="zh-CN"/>
        </w:rPr>
        <w:fldChar w:fldCharType="end"/>
      </w:r>
      <w:bookmarkEnd w:id="17"/>
      <w:r>
        <w:rPr>
          <w:rFonts w:hint="eastAsia" w:ascii="宋体" w:hAnsi="宋体" w:cs="宋体"/>
          <w:b/>
          <w:bCs/>
          <w:sz w:val="21"/>
          <w:szCs w:val="21"/>
          <w:lang w:val="en-US" w:eastAsia="zh-CN"/>
        </w:rPr>
        <w:t>点对点</w:t>
      </w:r>
      <w:r>
        <w:rPr>
          <w:rFonts w:hint="eastAsia" w:ascii="宋体" w:hAnsi="宋体" w:eastAsia="宋体" w:cs="宋体"/>
          <w:b/>
          <w:bCs/>
          <w:sz w:val="21"/>
          <w:szCs w:val="21"/>
          <w:lang w:val="en-US" w:eastAsia="zh-CN"/>
        </w:rPr>
        <w:t>异步消息流转架构</w:t>
      </w:r>
    </w:p>
    <w:p>
      <w:pPr>
        <w:spacing w:line="360" w:lineRule="auto"/>
        <w:ind w:firstLine="420" w:firstLineChars="200"/>
        <w:rPr>
          <w:rFonts w:hint="eastAsia" w:ascii="宋体" w:hAnsi="宋体"/>
          <w:lang w:val="en-US" w:eastAsia="zh-CN"/>
        </w:rPr>
      </w:pPr>
      <w:r>
        <w:rPr>
          <w:rFonts w:hint="eastAsia" w:ascii="宋体" w:hAnsi="宋体"/>
          <w:lang w:val="en-US" w:eastAsia="zh-CN"/>
        </w:rPr>
        <w:t>订阅与广播采用无状态消息复制和异步推送模式，生产者循环向订阅主题的消费者广播Topic消息，且Topic消息并不会因为某个消息没有被处理而阻塞。消费者每次接收到Topic消息后，无需对生产</w:t>
      </w:r>
      <w:ins w:id="24" w:author="冯达(Boris)" w:date="2018-04-08T15:08:22Z">
        <w:r>
          <w:rPr>
            <w:rFonts w:hint="eastAsia" w:ascii="宋体" w:hAnsi="宋体"/>
            <w:lang w:val="en-US" w:eastAsia="zh-CN"/>
          </w:rPr>
          <w:t>者</w:t>
        </w:r>
      </w:ins>
      <w:del w:id="25" w:author="冯达(Boris)" w:date="2018-04-08T15:06:11Z">
        <w:r>
          <w:rPr>
            <w:rFonts w:hint="eastAsia" w:ascii="宋体" w:hAnsi="宋体"/>
            <w:lang w:val="en-US" w:eastAsia="zh-CN"/>
          </w:rPr>
          <w:delText>扎</w:delText>
        </w:r>
      </w:del>
      <w:r>
        <w:rPr>
          <w:rFonts w:hint="eastAsia" w:ascii="宋体" w:hAnsi="宋体"/>
          <w:lang w:val="en-US" w:eastAsia="zh-CN"/>
        </w:rPr>
        <w:t>应答。如</w:t>
      </w:r>
      <w:r>
        <w:rPr>
          <w:rFonts w:hint="eastAsia" w:ascii="宋体" w:hAnsi="宋体"/>
          <w:lang w:val="en-US" w:eastAsia="zh-CN"/>
        </w:rPr>
        <w:fldChar w:fldCharType="begin"/>
      </w:r>
      <w:r>
        <w:rPr>
          <w:rFonts w:hint="eastAsia" w:ascii="宋体" w:hAnsi="宋体"/>
          <w:lang w:val="en-US" w:eastAsia="zh-CN"/>
        </w:rPr>
        <w:instrText xml:space="preserve"> REF _Ref2484 \h </w:instrText>
      </w:r>
      <w:r>
        <w:rPr>
          <w:rFonts w:hint="eastAsia" w:ascii="宋体" w:hAnsi="宋体"/>
          <w:lang w:val="en-US" w:eastAsia="zh-CN"/>
        </w:rPr>
        <w:fldChar w:fldCharType="separate"/>
      </w:r>
      <w:r>
        <w:rPr>
          <w:rFonts w:hint="eastAsia" w:ascii="宋体" w:hAnsi="宋体" w:eastAsia="宋体" w:cs="宋体"/>
          <w:b/>
          <w:bCs/>
          <w:sz w:val="21"/>
          <w:szCs w:val="21"/>
          <w:lang w:val="en-US" w:eastAsia="zh-CN"/>
        </w:rPr>
        <w:t>图 4</w:t>
      </w:r>
      <w:r>
        <w:rPr>
          <w:rFonts w:hint="eastAsia" w:ascii="宋体" w:hAnsi="宋体"/>
          <w:lang w:val="en-US" w:eastAsia="zh-CN"/>
        </w:rPr>
        <w:fldChar w:fldCharType="end"/>
      </w:r>
    </w:p>
    <w:p>
      <w:pPr>
        <w:spacing w:line="360" w:lineRule="auto"/>
        <w:ind w:left="0" w:leftChars="0" w:firstLine="0" w:firstLineChars="0"/>
        <w:jc w:val="center"/>
        <w:rPr>
          <w:rFonts w:hint="eastAsia" w:ascii="宋体" w:hAnsi="宋体"/>
          <w:lang w:val="en-US" w:eastAsia="zh-CN"/>
        </w:rPr>
      </w:pPr>
      <w:r>
        <w:rPr>
          <w:rFonts w:hint="eastAsia" w:ascii="宋体" w:hAnsi="宋体" w:eastAsia="宋体"/>
          <w:lang w:eastAsia="zh-CN"/>
        </w:rPr>
        <w:object>
          <v:shape id="_x0000_i1026" o:spt="75" type="#_x0000_t75" style="height:168.1pt;width:414.45pt;" o:ole="t" filled="f" o:preferrelative="t" stroked="f" coordsize="21600,21600">
            <v:path/>
            <v:fill on="f" focussize="0,0"/>
            <v:stroke on="f"/>
            <v:imagedata r:id="rId10" o:title=""/>
            <o:lock v:ext="edit" aspectratio="t"/>
            <w10:wrap type="none"/>
            <w10:anchorlock/>
          </v:shape>
          <o:OLEObject Type="Embed" ProgID="Visio.Drawing.11" ShapeID="_x0000_i1026" DrawAspect="Content" ObjectID="_1468075726" r:id="rId9">
            <o:LockedField>false</o:LockedField>
          </o:OLEObject>
        </w:object>
      </w:r>
      <w:bookmarkStart w:id="18" w:name="_Ref2484"/>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4</w:t>
      </w:r>
      <w:r>
        <w:rPr>
          <w:rFonts w:hint="eastAsia" w:ascii="宋体" w:hAnsi="宋体" w:eastAsia="宋体" w:cs="宋体"/>
          <w:b/>
          <w:bCs/>
          <w:sz w:val="21"/>
          <w:szCs w:val="21"/>
          <w:lang w:val="en-US" w:eastAsia="zh-CN"/>
        </w:rPr>
        <w:fldChar w:fldCharType="end"/>
      </w:r>
      <w:bookmarkEnd w:id="18"/>
      <w:r>
        <w:rPr>
          <w:rFonts w:hint="eastAsia" w:ascii="宋体" w:hAnsi="宋体" w:cs="宋体"/>
          <w:b/>
          <w:bCs/>
          <w:sz w:val="21"/>
          <w:szCs w:val="21"/>
          <w:lang w:val="en-US" w:eastAsia="zh-CN"/>
        </w:rPr>
        <w:t>广播</w:t>
      </w:r>
      <w:r>
        <w:rPr>
          <w:rFonts w:hint="eastAsia" w:ascii="宋体" w:hAnsi="宋体" w:eastAsia="宋体" w:cs="宋体"/>
          <w:b/>
          <w:bCs/>
          <w:sz w:val="21"/>
          <w:szCs w:val="21"/>
          <w:lang w:val="en-US" w:eastAsia="zh-CN"/>
        </w:rPr>
        <w:t>异步消息流转架构</w:t>
      </w:r>
    </w:p>
    <w:p>
      <w:pPr>
        <w:pStyle w:val="44"/>
        <w:numPr>
          <w:ilvl w:val="1"/>
          <w:numId w:val="2"/>
        </w:numPr>
        <w:spacing w:before="0" w:after="0" w:line="360" w:lineRule="auto"/>
        <w:rPr>
          <w:rFonts w:hint="eastAsia"/>
        </w:rPr>
      </w:pPr>
      <w:r>
        <w:rPr>
          <w:rFonts w:hint="eastAsia"/>
        </w:rPr>
        <w:t>制作购买或复用的分析</w:t>
      </w:r>
    </w:p>
    <w:p>
      <w:pPr>
        <w:spacing w:line="360" w:lineRule="auto"/>
        <w:ind w:firstLine="420" w:firstLineChars="200"/>
        <w:rPr>
          <w:rFonts w:hint="eastAsia" w:ascii="宋体" w:hAnsi="宋体"/>
          <w:lang w:val="en-AU"/>
        </w:rPr>
      </w:pPr>
      <w:r>
        <w:rPr>
          <w:rFonts w:hint="eastAsia" w:ascii="宋体" w:hAnsi="宋体"/>
          <w:lang w:val="en-US" w:eastAsia="zh-CN"/>
        </w:rPr>
        <w:t>MQ子系统使用开源Redis作为队列数据缓存，其他模块均自主开发，所有模块采用代码编译集成的形式复用</w:t>
      </w:r>
      <w:r>
        <w:rPr>
          <w:rFonts w:hint="eastAsia" w:ascii="宋体" w:hAnsi="宋体"/>
          <w:lang w:val="en-AU"/>
        </w:rPr>
        <w:t>。</w:t>
      </w:r>
    </w:p>
    <w:p>
      <w:pPr>
        <w:pStyle w:val="44"/>
        <w:numPr>
          <w:ilvl w:val="1"/>
          <w:numId w:val="2"/>
        </w:numPr>
        <w:spacing w:before="0" w:after="0" w:line="360" w:lineRule="auto"/>
        <w:rPr>
          <w:rFonts w:hint="eastAsia"/>
        </w:rPr>
      </w:pPr>
      <w:bookmarkStart w:id="19" w:name="_Toc287377122"/>
      <w:r>
        <w:rPr>
          <w:rFonts w:hint="eastAsia"/>
        </w:rPr>
        <w:t>模块结构设计</w:t>
      </w:r>
      <w:bookmarkEnd w:id="19"/>
    </w:p>
    <w:p>
      <w:pPr>
        <w:spacing w:line="360" w:lineRule="auto"/>
        <w:ind w:firstLine="420" w:firstLineChars="200"/>
        <w:rPr>
          <w:rFonts w:hint="eastAsia" w:ascii="宋体" w:hAnsi="宋体"/>
          <w:lang w:val="en-US" w:eastAsia="zh-CN"/>
        </w:rPr>
      </w:pPr>
      <w:r>
        <w:rPr>
          <w:rFonts w:hint="eastAsia" w:ascii="宋体" w:hAnsi="宋体"/>
          <w:lang w:val="en-US" w:eastAsia="zh-CN"/>
        </w:rPr>
        <w:t>消息中间件是一个相对独立的子系统，包括通信守护进程和Redis内核两大部分，每一部分又可以细分为若干个小模块。它的总体结构如</w:t>
      </w:r>
      <w:r>
        <w:rPr>
          <w:rFonts w:hint="eastAsia" w:ascii="宋体" w:hAnsi="宋体"/>
          <w:b/>
          <w:bCs/>
          <w:lang w:val="en-US" w:eastAsia="zh-CN"/>
        </w:rPr>
        <w:fldChar w:fldCharType="begin"/>
      </w:r>
      <w:r>
        <w:rPr>
          <w:rFonts w:hint="eastAsia" w:ascii="宋体" w:hAnsi="宋体"/>
          <w:b/>
          <w:bCs/>
          <w:lang w:val="en-US" w:eastAsia="zh-CN"/>
        </w:rPr>
        <w:instrText xml:space="preserve"> REF _Ref14475 \h </w:instrText>
      </w:r>
      <w:r>
        <w:rPr>
          <w:rFonts w:hint="eastAsia" w:ascii="宋体" w:hAnsi="宋体"/>
          <w:b/>
          <w:bCs/>
          <w:lang w:val="en-US" w:eastAsia="zh-CN"/>
        </w:rPr>
        <w:fldChar w:fldCharType="separate"/>
      </w:r>
      <w:r>
        <w:rPr>
          <w:rFonts w:hint="eastAsia" w:ascii="宋体" w:hAnsi="宋体" w:eastAsia="宋体" w:cs="宋体"/>
          <w:b/>
          <w:bCs/>
          <w:sz w:val="21"/>
          <w:szCs w:val="21"/>
          <w:lang w:val="en-US" w:eastAsia="zh-CN"/>
        </w:rPr>
        <w:t>图 5</w:t>
      </w:r>
      <w:r>
        <w:rPr>
          <w:rFonts w:hint="eastAsia" w:ascii="宋体" w:hAnsi="宋体"/>
          <w:b/>
          <w:bCs/>
          <w:lang w:val="en-US" w:eastAsia="zh-CN"/>
        </w:rPr>
        <w:fldChar w:fldCharType="end"/>
      </w:r>
      <w:r>
        <w:rPr>
          <w:rFonts w:hint="eastAsia" w:ascii="宋体" w:hAnsi="宋体"/>
          <w:lang w:val="en-US" w:eastAsia="zh-CN"/>
        </w:rPr>
        <w:t>所示</w:t>
      </w:r>
    </w:p>
    <w:p>
      <w:pPr>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734060</wp:posOffset>
                </wp:positionH>
                <wp:positionV relativeFrom="paragraph">
                  <wp:posOffset>2469515</wp:posOffset>
                </wp:positionV>
                <wp:extent cx="871855" cy="599440"/>
                <wp:effectExtent l="12700" t="12700" r="24130" b="22225"/>
                <wp:wrapNone/>
                <wp:docPr id="59" name="圆角矩形 59"/>
                <wp:cNvGraphicFramePr/>
                <a:graphic xmlns:a="http://schemas.openxmlformats.org/drawingml/2006/main">
                  <a:graphicData uri="http://schemas.microsoft.com/office/word/2010/wordprocessingShape">
                    <wps:wsp>
                      <wps:cNvSpPr/>
                      <wps:spPr>
                        <a:xfrm>
                          <a:off x="1858010" y="8189595"/>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系统配置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7.8pt;margin-top:194.45pt;height:47.2pt;width:68.65pt;z-index:251659264;v-text-anchor:middle;mso-width-relative:page;mso-height-relative:page;" fillcolor="#81C688 [2412]" filled="t" stroked="t" coordsize="21600,21600" arcsize="0.166666666666667" o:gfxdata="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8NShNoAAAALAQAADwAAAAAAAAABACAA&#10;AAAiAAAAZHJzL2Rvd25yZXYueG1sUEsBAhQAFAAAAAgAh07iQFTcg5R9AgAA9gQAAA4AAAAAAAAA&#10;AQAgAAAAKQEAAGRycy9lMm9Eb2MueG1sUEsFBgAAAAAGAAYAWQEAABgGA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系统配置</w:t>
                      </w:r>
                    </w:p>
                  </w:txbxContent>
                </v:textbox>
              </v:roundrect>
            </w:pict>
          </mc:Fallback>
        </mc:AlternateContent>
      </w:r>
      <w:r>
        <w:rPr>
          <w:sz w:val="21"/>
        </w:rPr>
        <mc:AlternateContent>
          <mc:Choice Requires="wps">
            <w:drawing>
              <wp:anchor distT="0" distB="0" distL="114300" distR="114300" simplePos="0" relativeHeight="251759616" behindDoc="0" locked="0" layoutInCell="1" allowOverlap="1">
                <wp:simplePos x="0" y="0"/>
                <wp:positionH relativeFrom="column">
                  <wp:posOffset>1880235</wp:posOffset>
                </wp:positionH>
                <wp:positionV relativeFrom="paragraph">
                  <wp:posOffset>919480</wp:posOffset>
                </wp:positionV>
                <wp:extent cx="727710" cy="650240"/>
                <wp:effectExtent l="12700" t="12700" r="13970" b="22860"/>
                <wp:wrapNone/>
                <wp:docPr id="68" name="圆角矩形 68"/>
                <wp:cNvGraphicFramePr/>
                <a:graphic xmlns:a="http://schemas.openxmlformats.org/drawingml/2006/main">
                  <a:graphicData uri="http://schemas.microsoft.com/office/word/2010/wordprocessingShape">
                    <wps:wsp>
                      <wps:cNvSpPr/>
                      <wps:spPr>
                        <a:xfrm>
                          <a:off x="0" y="0"/>
                          <a:ext cx="727710" cy="6502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lang w:eastAsia="zh-CN"/>
                              </w:rPr>
                            </w:pPr>
                            <w:r>
                              <w:rPr>
                                <w:rFonts w:hint="eastAsia"/>
                                <w:b/>
                                <w:bCs/>
                                <w:lang w:eastAsia="zh-CN"/>
                              </w:rPr>
                              <w:t>订阅</w:t>
                            </w:r>
                          </w:p>
                          <w:p>
                            <w:pPr>
                              <w:jc w:val="center"/>
                              <w:rPr>
                                <w:rFonts w:hint="eastAsia" w:eastAsia="宋体"/>
                                <w:b/>
                                <w:bCs/>
                                <w:lang w:eastAsia="zh-CN"/>
                              </w:rPr>
                            </w:pPr>
                            <w:r>
                              <w:rPr>
                                <w:rFonts w:hint="eastAsia"/>
                                <w:b/>
                                <w:bCs/>
                                <w:lang w:eastAsia="zh-CN"/>
                              </w:rPr>
                              <w:t>广播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8.05pt;margin-top:72.4pt;height:51.2pt;width:57.3pt;z-index:251759616;v-text-anchor:middle;mso-width-relative:page;mso-height-relative:page;" fillcolor="#81C688 [2412]" filled="t" stroked="t" coordsize="21600,21600" arcsize="0.166666666666667" o:gfxdata="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q1t4z2gAAAAsBAAAPAAAAAAAAAAEAIAAAACIAAABkcnMvZG93&#10;bnJldi54bWxQSwECFAAUAAAACACHTuJAFcYF4nACAADqBAAADgAAAAAAAAABACAAAAApAQAAZHJz&#10;L2Uyb0RvYy54bWxQSwUGAAAAAAYABgBZAQAACwYAAAAA&#10;">
                <v:fill on="t" focussize="0,0"/>
                <v:stroke weight="2pt" color="#81C688 [2412]" joinstyle="round"/>
                <v:imagedata o:title=""/>
                <o:lock v:ext="edit" aspectratio="f"/>
                <v:textbox>
                  <w:txbxContent>
                    <w:p>
                      <w:pPr>
                        <w:jc w:val="center"/>
                        <w:rPr>
                          <w:rFonts w:hint="eastAsia"/>
                          <w:b/>
                          <w:bCs/>
                          <w:lang w:eastAsia="zh-CN"/>
                        </w:rPr>
                      </w:pPr>
                      <w:r>
                        <w:rPr>
                          <w:rFonts w:hint="eastAsia"/>
                          <w:b/>
                          <w:bCs/>
                          <w:lang w:eastAsia="zh-CN"/>
                        </w:rPr>
                        <w:t>订阅</w:t>
                      </w:r>
                    </w:p>
                    <w:p>
                      <w:pPr>
                        <w:jc w:val="center"/>
                        <w:rPr>
                          <w:rFonts w:hint="eastAsia" w:eastAsia="宋体"/>
                          <w:b/>
                          <w:bCs/>
                          <w:lang w:eastAsia="zh-CN"/>
                        </w:rPr>
                      </w:pPr>
                      <w:r>
                        <w:rPr>
                          <w:rFonts w:hint="eastAsia"/>
                          <w:b/>
                          <w:bCs/>
                          <w:lang w:eastAsia="zh-CN"/>
                        </w:rPr>
                        <w:t>广播</w:t>
                      </w:r>
                    </w:p>
                  </w:txbxContent>
                </v:textbox>
              </v:roundrect>
            </w:pict>
          </mc:Fallback>
        </mc:AlternateContent>
      </w:r>
      <w:r>
        <w:rPr>
          <w:sz w:val="21"/>
        </w:rPr>
        <mc:AlternateContent>
          <mc:Choice Requires="wps">
            <w:drawing>
              <wp:anchor distT="0" distB="0" distL="114300" distR="114300" simplePos="0" relativeHeight="251864064" behindDoc="0" locked="0" layoutInCell="1" allowOverlap="1">
                <wp:simplePos x="0" y="0"/>
                <wp:positionH relativeFrom="column">
                  <wp:posOffset>2334260</wp:posOffset>
                </wp:positionH>
                <wp:positionV relativeFrom="paragraph">
                  <wp:posOffset>264160</wp:posOffset>
                </wp:positionV>
                <wp:extent cx="568325" cy="457200"/>
                <wp:effectExtent l="0" t="0" r="14605" b="5715"/>
                <wp:wrapNone/>
                <wp:docPr id="73" name="文本框 73"/>
                <wp:cNvGraphicFramePr/>
                <a:graphic xmlns:a="http://schemas.openxmlformats.org/drawingml/2006/main">
                  <a:graphicData uri="http://schemas.microsoft.com/office/word/2010/wordprocessingShape">
                    <wps:wsp>
                      <wps:cNvSpPr txBox="1"/>
                      <wps:spPr>
                        <a:xfrm>
                          <a:off x="3619500" y="5910580"/>
                          <a:ext cx="56832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color w:val="EEECE1" w:themeColor="background2"/>
                                <w:lang w:eastAsia="zh-CN"/>
                                <w14:textFill>
                                  <w14:solidFill>
                                    <w14:schemeClr w14:val="bg2"/>
                                  </w14:solidFill>
                                </w14:textFill>
                              </w:rPr>
                            </w:pPr>
                            <w:r>
                              <w:rPr>
                                <w:rFonts w:hint="eastAsia"/>
                                <w:b/>
                                <w:bCs/>
                                <w:color w:val="EEECE1" w:themeColor="background2"/>
                                <w:lang w:eastAsia="zh-CN"/>
                                <w14:textFill>
                                  <w14:solidFill>
                                    <w14:schemeClr w14:val="bg2"/>
                                  </w14:solidFill>
                                </w14:textFill>
                              </w:rPr>
                              <w:t>消息</w:t>
                            </w:r>
                          </w:p>
                          <w:p>
                            <w:pPr>
                              <w:jc w:val="center"/>
                              <w:rPr>
                                <w:rFonts w:hint="eastAsia" w:eastAsia="宋体"/>
                                <w:b/>
                                <w:bCs/>
                                <w:color w:val="EEECE1" w:themeColor="background2"/>
                                <w:lang w:eastAsia="zh-CN"/>
                                <w14:textFill>
                                  <w14:solidFill>
                                    <w14:schemeClr w14:val="bg2"/>
                                  </w14:solidFill>
                                </w14:textFill>
                              </w:rPr>
                            </w:pPr>
                            <w:r>
                              <w:rPr>
                                <w:rFonts w:hint="eastAsia"/>
                                <w:b/>
                                <w:bCs/>
                                <w:color w:val="EEECE1" w:themeColor="background2"/>
                                <w:lang w:eastAsia="zh-CN"/>
                                <w14:textFill>
                                  <w14:solidFill>
                                    <w14:schemeClr w14:val="bg2"/>
                                  </w14:solidFill>
                                </w14:textFill>
                              </w:rPr>
                              <w:t>会话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8pt;margin-top:20.8pt;height:36pt;width:44.75pt;z-index:251864064;mso-width-relative:page;mso-height-relative:page;" filled="f" stroked="f" coordsize="21600,21600" o:gfxdata="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1YFldsAAAAKAQAADwAAAAAAAAABACAAAAAiAAAAZHJzL2Rvd25yZXYueG1sUEsB&#10;AhQAFAAAAAgAh07iQEX/JQUrAgAAJQQAAA4AAAAAAAAAAQAgAAAAKgEAAGRycy9lMm9Eb2MueG1s&#10;UEsFBgAAAAAGAAYAWQEAAMcFAAAAAA==&#10;">
                <v:fill on="f" focussize="0,0"/>
                <v:stroke on="f" weight="0.5pt"/>
                <v:imagedata o:title=""/>
                <o:lock v:ext="edit" aspectratio="f"/>
                <v:textbox>
                  <w:txbxContent>
                    <w:p>
                      <w:pPr>
                        <w:jc w:val="center"/>
                        <w:rPr>
                          <w:rFonts w:hint="eastAsia"/>
                          <w:b/>
                          <w:bCs/>
                          <w:color w:val="EEECE1" w:themeColor="background2"/>
                          <w:lang w:eastAsia="zh-CN"/>
                          <w14:textFill>
                            <w14:solidFill>
                              <w14:schemeClr w14:val="bg2"/>
                            </w14:solidFill>
                          </w14:textFill>
                        </w:rPr>
                      </w:pPr>
                      <w:r>
                        <w:rPr>
                          <w:rFonts w:hint="eastAsia"/>
                          <w:b/>
                          <w:bCs/>
                          <w:color w:val="EEECE1" w:themeColor="background2"/>
                          <w:lang w:eastAsia="zh-CN"/>
                          <w14:textFill>
                            <w14:solidFill>
                              <w14:schemeClr w14:val="bg2"/>
                            </w14:solidFill>
                          </w14:textFill>
                        </w:rPr>
                        <w:t>消息</w:t>
                      </w:r>
                    </w:p>
                    <w:p>
                      <w:pPr>
                        <w:jc w:val="center"/>
                        <w:rPr>
                          <w:rFonts w:hint="eastAsia" w:eastAsia="宋体"/>
                          <w:b/>
                          <w:bCs/>
                          <w:color w:val="EEECE1" w:themeColor="background2"/>
                          <w:lang w:eastAsia="zh-CN"/>
                          <w14:textFill>
                            <w14:solidFill>
                              <w14:schemeClr w14:val="bg2"/>
                            </w14:solidFill>
                          </w14:textFill>
                        </w:rPr>
                      </w:pPr>
                      <w:r>
                        <w:rPr>
                          <w:rFonts w:hint="eastAsia"/>
                          <w:b/>
                          <w:bCs/>
                          <w:color w:val="EEECE1" w:themeColor="background2"/>
                          <w:lang w:eastAsia="zh-CN"/>
                          <w14:textFill>
                            <w14:solidFill>
                              <w14:schemeClr w14:val="bg2"/>
                            </w14:solidFill>
                          </w14:textFill>
                        </w:rPr>
                        <w:t>会话</w:t>
                      </w:r>
                    </w:p>
                  </w:txbxContent>
                </v:textbox>
              </v:shape>
            </w:pict>
          </mc:Fallback>
        </mc:AlternateContent>
      </w:r>
      <w:r>
        <w:rPr>
          <w:sz w:val="21"/>
        </w:rPr>
        <mc:AlternateContent>
          <mc:Choice Requires="wps">
            <w:drawing>
              <wp:anchor distT="0" distB="0" distL="114300" distR="114300" simplePos="0" relativeHeight="251862016" behindDoc="0" locked="0" layoutInCell="1" allowOverlap="1">
                <wp:simplePos x="0" y="0"/>
                <wp:positionH relativeFrom="column">
                  <wp:posOffset>2701925</wp:posOffset>
                </wp:positionH>
                <wp:positionV relativeFrom="paragraph">
                  <wp:posOffset>917575</wp:posOffset>
                </wp:positionV>
                <wp:extent cx="702945" cy="641350"/>
                <wp:effectExtent l="12700" t="12700" r="21590" b="14605"/>
                <wp:wrapNone/>
                <wp:docPr id="69" name="圆角矩形 69"/>
                <wp:cNvGraphicFramePr/>
                <a:graphic xmlns:a="http://schemas.openxmlformats.org/drawingml/2006/main">
                  <a:graphicData uri="http://schemas.microsoft.com/office/word/2010/wordprocessingShape">
                    <wps:wsp>
                      <wps:cNvSpPr/>
                      <wps:spPr>
                        <a:xfrm>
                          <a:off x="0" y="0"/>
                          <a:ext cx="702945" cy="64135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lang w:eastAsia="zh-CN"/>
                              </w:rPr>
                            </w:pPr>
                            <w:r>
                              <w:rPr>
                                <w:rFonts w:hint="eastAsia"/>
                                <w:b/>
                                <w:bCs/>
                                <w:lang w:eastAsia="zh-CN"/>
                              </w:rPr>
                              <w:t>通道</w:t>
                            </w:r>
                          </w:p>
                          <w:p>
                            <w:pPr>
                              <w:jc w:val="center"/>
                              <w:rPr>
                                <w:rFonts w:hint="eastAsia" w:eastAsia="宋体"/>
                                <w:b/>
                                <w:bCs/>
                                <w:lang w:eastAsia="zh-CN"/>
                              </w:rPr>
                            </w:pPr>
                            <w:r>
                              <w:rPr>
                                <w:rFonts w:hint="eastAsia"/>
                                <w:b/>
                                <w:bCs/>
                                <w:lang w:eastAsia="zh-CN"/>
                              </w:rPr>
                              <w:t>队列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2.75pt;margin-top:72.25pt;height:50.5pt;width:55.35pt;z-index:251862016;v-text-anchor:middle;mso-width-relative:page;mso-height-relative:page;" fillcolor="#81C688 [2412]" filled="t" stroked="t" coordsize="21600,21600" arcsize="0.166666666666667" o:gfxdata="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3+zBvaAAAACwEAAA8AAAAAAAAAAQAgAAAAIgAAAGRycy9k&#10;b3ducmV2LnhtbFBLAQIUABQAAAAIAIdO4kAccTOtcgIAAOoEAAAOAAAAAAAAAAEAIAAAACkBAABk&#10;cnMvZTJvRG9jLnhtbFBLBQYAAAAABgAGAFkBAAANBgAAAAA=&#10;">
                <v:fill on="t" focussize="0,0"/>
                <v:stroke weight="2pt" color="#81C688 [2412]" joinstyle="round"/>
                <v:imagedata o:title=""/>
                <o:lock v:ext="edit" aspectratio="f"/>
                <v:textbox>
                  <w:txbxContent>
                    <w:p>
                      <w:pPr>
                        <w:jc w:val="center"/>
                        <w:rPr>
                          <w:rFonts w:hint="eastAsia"/>
                          <w:b/>
                          <w:bCs/>
                          <w:lang w:eastAsia="zh-CN"/>
                        </w:rPr>
                      </w:pPr>
                      <w:r>
                        <w:rPr>
                          <w:rFonts w:hint="eastAsia"/>
                          <w:b/>
                          <w:bCs/>
                          <w:lang w:eastAsia="zh-CN"/>
                        </w:rPr>
                        <w:t>通道</w:t>
                      </w:r>
                    </w:p>
                    <w:p>
                      <w:pPr>
                        <w:jc w:val="center"/>
                        <w:rPr>
                          <w:rFonts w:hint="eastAsia" w:eastAsia="宋体"/>
                          <w:b/>
                          <w:bCs/>
                          <w:lang w:eastAsia="zh-CN"/>
                        </w:rPr>
                      </w:pPr>
                      <w:r>
                        <w:rPr>
                          <w:rFonts w:hint="eastAsia"/>
                          <w:b/>
                          <w:bCs/>
                          <w:lang w:eastAsia="zh-CN"/>
                        </w:rPr>
                        <w:t>队列</w:t>
                      </w:r>
                    </w:p>
                  </w:txbxContent>
                </v:textbox>
              </v:roundrect>
            </w:pict>
          </mc:Fallback>
        </mc:AlternateContent>
      </w:r>
      <w:r>
        <w:rPr>
          <w:sz w:val="21"/>
        </w:rPr>
        <mc:AlternateContent>
          <mc:Choice Requires="wps">
            <w:drawing>
              <wp:anchor distT="0" distB="0" distL="114300" distR="114300" simplePos="0" relativeHeight="251863040" behindDoc="1" locked="0" layoutInCell="1" allowOverlap="1">
                <wp:simplePos x="0" y="0"/>
                <wp:positionH relativeFrom="column">
                  <wp:posOffset>2064385</wp:posOffset>
                </wp:positionH>
                <wp:positionV relativeFrom="paragraph">
                  <wp:posOffset>96520</wp:posOffset>
                </wp:positionV>
                <wp:extent cx="1150620" cy="676275"/>
                <wp:effectExtent l="12700" t="12700" r="19685" b="13970"/>
                <wp:wrapTight wrapText="bothSides">
                  <wp:wrapPolygon>
                    <wp:start x="9739" y="-406"/>
                    <wp:lineTo x="-238" y="19856"/>
                    <wp:lineTo x="-238" y="21499"/>
                    <wp:lineTo x="21648" y="21499"/>
                    <wp:lineTo x="21648" y="20403"/>
                    <wp:lineTo x="20360" y="17118"/>
                    <wp:lineTo x="11670" y="-406"/>
                    <wp:lineTo x="9739" y="-406"/>
                  </wp:wrapPolygon>
                </wp:wrapTight>
                <wp:docPr id="71" name="等腰三角形 71"/>
                <wp:cNvGraphicFramePr/>
                <a:graphic xmlns:a="http://schemas.openxmlformats.org/drawingml/2006/main">
                  <a:graphicData uri="http://schemas.microsoft.com/office/word/2010/wordprocessingShape">
                    <wps:wsp>
                      <wps:cNvSpPr/>
                      <wps:spPr>
                        <a:xfrm>
                          <a:off x="3703955" y="5810885"/>
                          <a:ext cx="1150620" cy="676275"/>
                        </a:xfrm>
                        <a:prstGeom prst="triangl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62.55pt;margin-top:7.6pt;height:53.25pt;width:90.6pt;mso-wrap-distance-left:9pt;mso-wrap-distance-right:9pt;z-index:-251453440;v-text-anchor:middle;mso-width-relative:page;mso-height-relative:page;" fillcolor="#81C688 [2412]" filled="t" stroked="t" coordsize="21600,21600" wrapcoords="9739 -406 -238 19856 -238 21499 21648 21499 21648 20403 20360 17118 11670 -406 9739 -406" o:gfxdata="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9kVO/XAAAACgEAAA8AAAAAAAAA&#10;AQAgAAAAIgAAAGRycy9kb3ducmV2LnhtbFBLAQIUABQAAAAIAIdO4kDYcDorhAIAAPkEAAAOAAAA&#10;AAAAAAEAIAAAACYBAABkcnMvZTJvRG9jLnhtbFBLBQYAAAAABgAGAFkBAAAcBgAAAAA=&#10;" adj="10800">
                <v:fill on="t" focussize="0,0"/>
                <v:stroke weight="2pt" color="#81C688 [2412]" joinstyle="round"/>
                <v:imagedata o:title=""/>
                <o:lock v:ext="edit" aspectratio="f"/>
                <v:textbox>
                  <w:txbxContent>
                    <w:p>
                      <w:pPr>
                        <w:rPr>
                          <w:rFonts w:hint="eastAsia"/>
                          <w:lang w:eastAsia="zh-CN"/>
                        </w:rPr>
                      </w:pPr>
                    </w:p>
                  </w:txbxContent>
                </v:textbox>
                <w10:wrap type="tight"/>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2204085</wp:posOffset>
                </wp:positionH>
                <wp:positionV relativeFrom="paragraph">
                  <wp:posOffset>1713230</wp:posOffset>
                </wp:positionV>
                <wp:extent cx="871855" cy="599440"/>
                <wp:effectExtent l="12700" t="12700" r="24130" b="22225"/>
                <wp:wrapNone/>
                <wp:docPr id="66" name="圆角矩形 66"/>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消息路由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55pt;margin-top:134.9pt;height:47.2pt;width:68.65pt;z-index:251698176;v-text-anchor:middle;mso-width-relative:page;mso-height-relative:page;" fillcolor="#81C688 [2412]" filled="t" stroked="t" coordsize="21600,21600" arcsize="0.166666666666667" o:gfxdata="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CBj89sAAAALAQAADwAAAAAAAAABACAAAAAiAAAAZHJzL2Rv&#10;d25yZXYueG1sUEsBAhQAFAAAAAgAh07iQEjEV41wAgAA6gQAAA4AAAAAAAAAAQAgAAAAKgEAAGRy&#10;cy9lMm9Eb2MueG1sUEsFBgAAAAAGAAYAWQEAAAwGA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消息路由</w:t>
                      </w:r>
                    </w:p>
                  </w:txbxContent>
                </v:textbox>
              </v:round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1228090</wp:posOffset>
                </wp:positionH>
                <wp:positionV relativeFrom="paragraph">
                  <wp:posOffset>1713865</wp:posOffset>
                </wp:positionV>
                <wp:extent cx="871855" cy="599440"/>
                <wp:effectExtent l="12700" t="12700" r="24130" b="22225"/>
                <wp:wrapNone/>
                <wp:docPr id="65" name="圆角矩形 65"/>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消息处理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7pt;margin-top:134.95pt;height:47.2pt;width:68.65pt;z-index:251677696;v-text-anchor:middle;mso-width-relative:page;mso-height-relative:page;" fillcolor="#81C688 [2412]" filled="t" stroked="t" coordsize="21600,21600" arcsize="0.166666666666667" o:gfxdata="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AszjuNsAAAALAQAADwAAAAAAAAABACAAAAAiAAAAZHJzL2Rv&#10;d25yZXYueG1sUEsBAhQAFAAAAAgAh07iQFXklS5wAgAA6gQAAA4AAAAAAAAAAQAgAAAAKgEAAGRy&#10;cy9lMm9Eb2MueG1sUEsFBgAAAAAGAAYAWQEAAAwGA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消息处理</w:t>
                      </w:r>
                    </w:p>
                  </w:txbxContent>
                </v:textbox>
              </v:roundrect>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3168650</wp:posOffset>
                </wp:positionH>
                <wp:positionV relativeFrom="paragraph">
                  <wp:posOffset>1710055</wp:posOffset>
                </wp:positionV>
                <wp:extent cx="871855" cy="599440"/>
                <wp:effectExtent l="12700" t="12700" r="24130" b="22225"/>
                <wp:wrapNone/>
                <wp:docPr id="67" name="圆角矩形 67"/>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主从互备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5pt;margin-top:134.65pt;height:47.2pt;width:68.65pt;z-index:251739136;v-text-anchor:middle;mso-width-relative:page;mso-height-relative:page;" fillcolor="#81C688 [2412]" filled="t" stroked="t" coordsize="21600,21600" arcsize="0.166666666666667" o:gfxdata="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s9EsDbAAAACwEAAA8AAAAAAAAAAQAgAAAAIgAAAGRycy9k&#10;b3ducmV2LnhtbFBLAQIUABQAAAAIAIdO4kBDJBbscQIAAOoEAAAOAAAAAAAAAAEAIAAAACoBAABk&#10;cnMvZTJvRG9jLnhtbFBLBQYAAAAABgAGAFkBAAANBg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主从互备</w:t>
                      </w:r>
                    </w:p>
                  </w:txbxContent>
                </v:textbox>
              </v:round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3781425</wp:posOffset>
                </wp:positionH>
                <wp:positionV relativeFrom="paragraph">
                  <wp:posOffset>2476500</wp:posOffset>
                </wp:positionV>
                <wp:extent cx="871855" cy="599440"/>
                <wp:effectExtent l="12700" t="12700" r="24130" b="22225"/>
                <wp:wrapNone/>
                <wp:docPr id="64" name="圆角矩形 64"/>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监控管理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75pt;margin-top:195pt;height:47.2pt;width:68.65pt;z-index:251673600;v-text-anchor:middle;mso-width-relative:page;mso-height-relative:page;" fillcolor="#81C688 [2412]" filled="t" stroked="t" coordsize="21600,21600" arcsize="0.166666666666667" o:gfxdata="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ojTtHbAAAACwEAAA8AAAAAAAAAAQAgAAAAIgAAAGRycy9k&#10;b3ducmV2LnhtbFBLAQIUABQAAAAIAIdO4kBeBNRPcQIAAOoEAAAOAAAAAAAAAAEAIAAAACoBAABk&#10;cnMvZTJvRG9jLnhtbFBLBQYAAAAABgAGAFkBAAANBg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监控管理</w:t>
                      </w:r>
                    </w:p>
                  </w:txbxContent>
                </v:textbox>
              </v:round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2765425</wp:posOffset>
                </wp:positionH>
                <wp:positionV relativeFrom="paragraph">
                  <wp:posOffset>2467610</wp:posOffset>
                </wp:positionV>
                <wp:extent cx="871855" cy="599440"/>
                <wp:effectExtent l="12700" t="12700" r="24130" b="22225"/>
                <wp:wrapNone/>
                <wp:docPr id="63" name="圆角矩形 63"/>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日志记录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7.75pt;margin-top:194.3pt;height:47.2pt;width:68.65pt;z-index:251665408;v-text-anchor:middle;mso-width-relative:page;mso-height-relative:page;" fillcolor="#81C688 [2412]" filled="t" stroked="t" coordsize="21600,21600" arcsize="0.166666666666667" o:gfxdata="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MzButoAAAALAQAADwAAAAAAAAABACAAAAAiAAAAZHJzL2Rv&#10;d25yZXYueG1sUEsBAhQAFAAAAAgAh07iQC6iYLJxAgAA6gQAAA4AAAAAAAAAAQAgAAAAKQEAAGRy&#10;cy9lMm9Eb2MueG1sUEsFBgAAAAAGAAYAWQEAAAwGA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日志记录</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1715770</wp:posOffset>
                </wp:positionH>
                <wp:positionV relativeFrom="paragraph">
                  <wp:posOffset>2467610</wp:posOffset>
                </wp:positionV>
                <wp:extent cx="871855" cy="599440"/>
                <wp:effectExtent l="12700" t="12700" r="24130" b="22225"/>
                <wp:wrapNone/>
                <wp:docPr id="62" name="圆角矩形 62"/>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安全管理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1pt;margin-top:194.3pt;height:47.2pt;width:68.65pt;z-index:251661312;v-text-anchor:middle;mso-width-relative:page;mso-height-relative:page;" fillcolor="#81C688 [2412]" filled="t" stroked="t" coordsize="21600,21600" arcsize="0.166666666666667" o:gfxdata="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FutO/bAAAACwEAAA8AAAAAAAAAAQAgAAAAIgAAAGRycy9k&#10;b3ducmV2LnhtbFBLAQIUABQAAAAIAIdO4kAlQiHTcQIAAOoEAAAOAAAAAAAAAAEAIAAAACoBAABk&#10;cnMvZTJvRG9jLnhtbFBLBQYAAAAABgAGAFkBAAANBg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安全管理</w:t>
                      </w:r>
                    </w:p>
                  </w:txbxContent>
                </v:textbox>
              </v:roundrect>
            </w:pict>
          </mc:Fallback>
        </mc:AlternateContent>
      </w:r>
      <w:r>
        <w:rPr>
          <w:sz w:val="21"/>
        </w:rPr>
        <mc:AlternateContent>
          <mc:Choice Requires="wpc">
            <w:drawing>
              <wp:inline distT="0" distB="0" distL="114300" distR="114300">
                <wp:extent cx="5278120" cy="3074035"/>
                <wp:effectExtent l="0" t="4445" r="19685" b="7620"/>
                <wp:docPr id="2" name="画布 2"/>
                <wp:cNvGraphicFramePr/>
                <a:graphic xmlns:a="http://schemas.openxmlformats.org/drawingml/2006/main">
                  <a:graphicData uri="http://schemas.microsoft.com/office/word/2010/wordprocessingCanvas">
                    <wpc:wpc>
                      <wpc:bg/>
                      <wpc:whole>
                        <a:ln>
                          <a:noFill/>
                        </a:ln>
                      </wpc:whole>
                      <wps:wsp>
                        <wps:cNvPr id="25" name="等腰三角形 25"/>
                        <wps:cNvSpPr/>
                        <wps:spPr>
                          <a:xfrm>
                            <a:off x="8255" y="0"/>
                            <a:ext cx="5269230" cy="3074035"/>
                          </a:xfrm>
                          <a:prstGeom prst="triangle">
                            <a:avLst>
                              <a:gd name="adj" fmla="val 50000"/>
                            </a:avLst>
                          </a:prstGeom>
                          <a:noFill/>
                          <a:ln w="0" cmpd="sng">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接连接符 34"/>
                        <wps:cNvCnPr/>
                        <wps:spPr>
                          <a:xfrm>
                            <a:off x="2021205" y="744220"/>
                            <a:ext cx="127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直接连接符 42"/>
                        <wps:cNvCnPr>
                          <a:stCxn id="25" idx="1"/>
                          <a:endCxn id="25" idx="5"/>
                        </wps:cNvCnPr>
                        <wps:spPr>
                          <a:xfrm>
                            <a:off x="1325880" y="1537335"/>
                            <a:ext cx="26346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V="1">
                            <a:off x="657860" y="2302510"/>
                            <a:ext cx="3970655" cy="825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2.05pt;width:415.6pt;" coordsize="5278120,3074035" editas="canvas" o:gfxdata="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Bka32q&#10;1wAAAAUBAAAPAAAAAAAAAAEAIAAAACIAAABkcnMvZG93bnJldi54bWxQSwECFAAUAAAACACHTuJA&#10;//h0EuoDAAAoDAAADgAAAAAAAAABACAAAAAmAQAAZHJzL2Uyb0RvYy54bWxQSwUGAAAAAAYABgBZ&#10;AQAAggcAAAAA&#10;">
                <o:lock v:ext="edit" aspectratio="f"/>
                <v:shape id="_x0000_s1026" o:spid="_x0000_s1026" style="position:absolute;left:0;top:0;height:3074035;width:5278120;" filled="f" stroked="f" coordsize="21600,21600" o:gfxdata="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">
                  <v:fill on="f" focussize="0,0"/>
                  <v:stroke on="f"/>
                  <v:imagedata o:title=""/>
                  <o:lock v:ext="edit" aspectratio="f"/>
                </v:shape>
                <v:shape id="_x0000_s1026" o:spid="_x0000_s1026" o:spt="5" type="#_x0000_t5" style="position:absolute;left:8255;top:0;height:3074035;width:5269230;v-text-anchor:middle;" filled="f" stroked="t" coordsize="21600,21600" o:gfxdata="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ma37n1gAAAAUBAAAPAAAAAAAAAAEAIAAAACIAAABkcnMvZG93bnJl&#10;di54bWxQSwECFAAUAAAACACHTuJAmgrEnXECAAChBAAADgAAAAAAAAABACAAAAAlAQAAZHJzL2Uy&#10;b0RvYy54bWxQSwUGAAAAAAYABgBZAQAACAYAAAAA&#10;" adj="10800">
                  <v:fill on="f" focussize="0,0"/>
                  <v:stroke weight="0pt" color="#4F81BD [3204]" joinstyle="round"/>
                  <v:imagedata o:title=""/>
                  <o:lock v:ext="edit" aspectratio="f"/>
                </v:shape>
                <v:line id="_x0000_s1026" o:spid="_x0000_s1026" o:spt="20" style="position:absolute;left:2021205;top:744220;height:0;width:1270000;" filled="f" stroked="t" coordsize="21600,21600" o:gfxdata="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wmtDdcA&#10;AAAFAQAADwAAAAAAAAABACAAAAAiAAAAZHJzL2Rvd25yZXYueG1sUEsBAhQAFAAAAAgAh07iQGfK&#10;vFznAQAAkgMAAA4AAAAAAAAAAQAgAAAAJgEAAGRycy9lMm9Eb2MueG1sUEsFBgAAAAAGAAYAWQEA&#10;AH8FAAAAAA==&#10;">
                  <v:fill on="f" focussize="0,0"/>
                  <v:stroke color="#4A7EBB [3204]" joinstyle="round"/>
                  <v:imagedata o:title=""/>
                  <o:lock v:ext="edit" aspectratio="f"/>
                </v:line>
                <v:line id="_x0000_s1026" o:spid="_x0000_s1026" o:spt="20" style="position:absolute;left:1325880;top:1537335;height:0;width:2634615;" filled="f" stroked="t" coordsize="21600,21600" o:gfxdata="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Ca0N1wAAAAUBAAAPAAAAAAAAAAEAIAAAACIAAABkcnMvZG93&#10;bnJldi54bWxQSwECFAAUAAAACACHTuJA8QjBDQECAADVAwAADgAAAAAAAAABACAAAAAmAQAAZHJz&#10;L2Uyb0RvYy54bWxQSwUGAAAAAAYABgBZAQAAmQUAAAAA&#10;">
                  <v:fill on="f" focussize="0,0"/>
                  <v:stroke color="#4A7EBB [3204]" joinstyle="round"/>
                  <v:imagedata o:title=""/>
                  <o:lock v:ext="edit" aspectratio="f"/>
                </v:line>
                <v:line id="_x0000_s1026" o:spid="_x0000_s1026" o:spt="20" style="position:absolute;left:657860;top:2302510;flip:y;height:8255;width:3970655;" filled="f" stroked="t" coordsize="21600,21600" o:gfxdata="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rP/zNUAAAAFAQAADwAAAAAAAAABACAAAAAiAAAAZHJzL2Rvd25yZXYueG1sUEsBAhQAFAAA&#10;AAgAh07iQMg1EDryAQAAnwMAAA4AAAAAAAAAAQAgAAAAJAEAAGRycy9lMm9Eb2MueG1sUEsFBgAA&#10;AAAGAAYAWQEAAIgFAAAAAA==&#10;">
                  <v:fill on="f" focussize="0,0"/>
                  <v:stroke color="#4A7EBB [3204]" joinstyle="round"/>
                  <v:imagedata o:title=""/>
                  <o:lock v:ext="edit" aspectratio="f"/>
                </v:line>
                <w10:wrap type="none"/>
                <w10:anchorlock/>
              </v:group>
            </w:pict>
          </mc:Fallback>
        </mc:AlternateContent>
      </w:r>
    </w:p>
    <w:p>
      <w:pPr>
        <w:spacing w:line="360" w:lineRule="auto"/>
        <w:ind w:left="0" w:leftChars="0" w:firstLine="0" w:firstLineChars="0"/>
        <w:jc w:val="center"/>
        <w:rPr>
          <w:rFonts w:hint="eastAsia" w:ascii="宋体" w:hAnsi="宋体"/>
        </w:rPr>
      </w:pPr>
      <w:bookmarkStart w:id="20" w:name="_Ref14475"/>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5</w:t>
      </w:r>
      <w:r>
        <w:rPr>
          <w:rFonts w:hint="eastAsia" w:ascii="宋体" w:hAnsi="宋体" w:eastAsia="宋体" w:cs="宋体"/>
          <w:b/>
          <w:bCs/>
          <w:sz w:val="21"/>
          <w:szCs w:val="21"/>
          <w:lang w:val="en-US" w:eastAsia="zh-CN"/>
        </w:rPr>
        <w:fldChar w:fldCharType="end"/>
      </w:r>
      <w:bookmarkEnd w:id="20"/>
      <w:r>
        <w:rPr>
          <w:rFonts w:hint="eastAsia" w:ascii="宋体" w:hAnsi="宋体" w:cs="宋体"/>
          <w:b/>
          <w:bCs/>
          <w:sz w:val="21"/>
          <w:szCs w:val="21"/>
          <w:lang w:val="en-US" w:eastAsia="zh-CN"/>
        </w:rPr>
        <w:t xml:space="preserve"> MQ的总体结构</w:t>
      </w:r>
    </w:p>
    <w:p>
      <w:pPr>
        <w:rPr>
          <w:rFonts w:hint="eastAsia"/>
          <w:sz w:val="21"/>
          <w:lang w:eastAsia="zh-CN"/>
        </w:rPr>
      </w:pP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消息会话</w:t>
      </w:r>
    </w:p>
    <w:p>
      <w:pPr>
        <w:numPr>
          <w:ilvl w:val="0"/>
          <w:numId w:val="5"/>
        </w:numPr>
        <w:ind w:left="420" w:leftChars="0" w:hanging="420" w:firstLineChars="0"/>
        <w:rPr>
          <w:rFonts w:hint="eastAsia"/>
          <w:iCs/>
          <w:sz w:val="21"/>
          <w:szCs w:val="21"/>
          <w:lang w:eastAsia="zh-CN"/>
        </w:rPr>
      </w:pPr>
      <w:r>
        <w:rPr>
          <w:rFonts w:hint="eastAsia"/>
          <w:iCs/>
          <w:sz w:val="21"/>
          <w:szCs w:val="21"/>
          <w:lang w:eastAsia="zh-CN"/>
        </w:rPr>
        <w:t>概念</w:t>
      </w:r>
    </w:p>
    <w:p>
      <w:pPr>
        <w:spacing w:line="360" w:lineRule="auto"/>
        <w:ind w:firstLine="420" w:firstLineChars="200"/>
        <w:rPr>
          <w:rFonts w:hint="eastAsia" w:ascii="宋体" w:hAnsi="宋体"/>
          <w:lang w:val="en-US" w:eastAsia="zh-CN"/>
        </w:rPr>
      </w:pPr>
      <w:r>
        <w:rPr>
          <w:rFonts w:hint="eastAsia" w:ascii="宋体" w:hAnsi="宋体"/>
          <w:lang w:val="en-US" w:eastAsia="zh-CN"/>
        </w:rPr>
        <w:t>上层应用在请求消息中间件为其进行数据传输之前，必须先与通信守护进程建立连接，这种连接被称为会话。有了会话的概念，便可以实现多个上层应用同时请求通信守护进程为其进行数据传输。当上层应用不再需要守护进程为其服务的时候，应当断开与守护进程的连接，这时候守护进程就会将会话注销。通信守护进程维护着一个会话列表。</w:t>
      </w:r>
    </w:p>
    <w:p>
      <w:pPr>
        <w:numPr>
          <w:ilvl w:val="0"/>
          <w:numId w:val="5"/>
        </w:numPr>
        <w:ind w:left="420" w:leftChars="0" w:hanging="420" w:firstLineChars="0"/>
        <w:rPr>
          <w:rFonts w:hint="eastAsia"/>
          <w:iCs/>
          <w:sz w:val="21"/>
          <w:szCs w:val="21"/>
          <w:lang w:eastAsia="zh-CN"/>
        </w:rPr>
      </w:pPr>
      <w:r>
        <w:rPr>
          <w:rFonts w:hint="eastAsia"/>
          <w:iCs/>
          <w:sz w:val="21"/>
          <w:szCs w:val="21"/>
          <w:lang w:eastAsia="zh-CN"/>
        </w:rPr>
        <w:t>会话缓存</w:t>
      </w:r>
    </w:p>
    <w:p>
      <w:pPr>
        <w:spacing w:line="360" w:lineRule="auto"/>
        <w:ind w:firstLine="420" w:firstLineChars="200"/>
        <w:rPr>
          <w:rFonts w:hint="eastAsia" w:ascii="宋体" w:hAnsi="宋体"/>
          <w:lang w:val="en-US" w:eastAsia="zh-CN"/>
        </w:rPr>
      </w:pPr>
      <w:r>
        <w:rPr>
          <w:rFonts w:hint="eastAsia" w:ascii="宋体" w:hAnsi="宋体"/>
          <w:lang w:val="en-US" w:eastAsia="zh-CN"/>
        </w:rPr>
        <w:t>上层应用与消息中间件建立连接时，会话管理模块自动连接消息中间件的所有主从服务，并将连接的会话缓存，与主服务的会话默认是激活状态。当消息中间件主从发生切换后，自动将从服务的会话激活，减少因主从变换而通信阻塞的时间。整个激活切换的过程对上层应用透明。</w:t>
      </w:r>
    </w:p>
    <w:p>
      <w:pPr>
        <w:numPr>
          <w:ilvl w:val="0"/>
          <w:numId w:val="5"/>
        </w:numPr>
        <w:ind w:left="420" w:leftChars="0" w:hanging="420" w:firstLineChars="0"/>
        <w:rPr>
          <w:rFonts w:hint="eastAsia"/>
          <w:iCs/>
          <w:sz w:val="21"/>
          <w:szCs w:val="21"/>
          <w:lang w:eastAsia="zh-CN"/>
        </w:rPr>
      </w:pPr>
      <w:r>
        <w:rPr>
          <w:rFonts w:hint="eastAsia"/>
          <w:iCs/>
          <w:sz w:val="21"/>
          <w:szCs w:val="21"/>
          <w:lang w:eastAsia="zh-CN"/>
        </w:rPr>
        <w:t>失效重连</w:t>
      </w:r>
    </w:p>
    <w:p>
      <w:pPr>
        <w:spacing w:line="360" w:lineRule="auto"/>
        <w:ind w:firstLine="420" w:firstLineChars="200"/>
        <w:rPr>
          <w:rFonts w:hint="eastAsia" w:ascii="宋体" w:hAnsi="宋体"/>
          <w:lang w:val="en-US" w:eastAsia="zh-CN"/>
        </w:rPr>
      </w:pPr>
      <w:r>
        <w:rPr>
          <w:rFonts w:hint="eastAsia" w:ascii="宋体" w:hAnsi="宋体"/>
          <w:lang w:val="en-US" w:eastAsia="zh-CN"/>
        </w:rPr>
        <w:t>主从服务与上层应用的会话之间存在双向心跳。当与从服务连接的会话失效时，按一定周期自动重连，提供给上层应用的服务正常使用。当与主服务练级的会话失效时，除了周期重连外，还需要查询当前系统是否发生了主从切换，如果接收到了主从切换的事件，则将从服务的会话激活，与原主服务的会话自动降级至从服务会话。如</w:t>
      </w:r>
      <w:r>
        <w:rPr>
          <w:rFonts w:hint="eastAsia" w:ascii="宋体" w:hAnsi="宋体"/>
          <w:b/>
          <w:bCs/>
          <w:lang w:val="en-US" w:eastAsia="zh-CN"/>
        </w:rPr>
        <w:fldChar w:fldCharType="begin"/>
      </w:r>
      <w:r>
        <w:rPr>
          <w:rFonts w:hint="eastAsia" w:ascii="宋体" w:hAnsi="宋体"/>
          <w:b/>
          <w:bCs/>
          <w:lang w:val="en-US" w:eastAsia="zh-CN"/>
        </w:rPr>
        <w:instrText xml:space="preserve"> REF _Ref24242 \h </w:instrText>
      </w:r>
      <w:r>
        <w:rPr>
          <w:rFonts w:hint="eastAsia" w:ascii="宋体" w:hAnsi="宋体"/>
          <w:b/>
          <w:bCs/>
          <w:lang w:val="en-US" w:eastAsia="zh-CN"/>
        </w:rPr>
        <w:fldChar w:fldCharType="separate"/>
      </w:r>
      <w:r>
        <w:rPr>
          <w:rFonts w:hint="eastAsia" w:ascii="宋体" w:hAnsi="宋体" w:eastAsia="宋体" w:cs="宋体"/>
          <w:b/>
          <w:bCs/>
          <w:sz w:val="21"/>
          <w:szCs w:val="21"/>
          <w:lang w:val="en-US" w:eastAsia="zh-CN"/>
        </w:rPr>
        <w:t>图 6</w:t>
      </w:r>
      <w:r>
        <w:rPr>
          <w:rFonts w:hint="eastAsia" w:ascii="宋体" w:hAnsi="宋体"/>
          <w:b/>
          <w:bCs/>
          <w:lang w:val="en-US" w:eastAsia="zh-CN"/>
        </w:rPr>
        <w:fldChar w:fldCharType="end"/>
      </w:r>
      <w:r>
        <w:rPr>
          <w:rFonts w:hint="eastAsia" w:ascii="宋体" w:hAnsi="宋体"/>
          <w:lang w:val="en-US" w:eastAsia="zh-CN"/>
        </w:rPr>
        <w:t>所示：</w:t>
      </w:r>
    </w:p>
    <w:p>
      <w:pPr>
        <w:ind w:left="0" w:leftChars="0" w:firstLine="0" w:firstLineChars="0"/>
        <w:rPr>
          <w:sz w:val="21"/>
        </w:rPr>
      </w:pPr>
      <w:r>
        <w:rPr>
          <w:sz w:val="21"/>
        </w:rPr>
        <mc:AlternateContent>
          <mc:Choice Requires="wpc">
            <w:drawing>
              <wp:inline distT="0" distB="0" distL="114300" distR="114300">
                <wp:extent cx="5193030" cy="4589145"/>
                <wp:effectExtent l="5080" t="4445" r="13970" b="18415"/>
                <wp:docPr id="23" name="画布 23"/>
                <wp:cNvGraphicFramePr/>
                <a:graphic xmlns:a="http://schemas.openxmlformats.org/drawingml/2006/main">
                  <a:graphicData uri="http://schemas.microsoft.com/office/word/2010/wordprocessingCanvas">
                    <wpc:wpc>
                      <wpc:bg/>
                      <wpc:whole>
                        <a:ln>
                          <a:solidFill>
                            <a:schemeClr val="accent1"/>
                          </a:solidFill>
                        </a:ln>
                      </wpc:whole>
                      <wps:wsp>
                        <wps:cNvPr id="183" name="圆角矩形"/>
                        <wps:cNvSpPr/>
                        <wps:spPr>
                          <a:xfrm>
                            <a:off x="1105535" y="251460"/>
                            <a:ext cx="852805" cy="265430"/>
                          </a:xfrm>
                          <a:prstGeom prst="roundRect">
                            <a:avLst>
                              <a:gd name="adj" fmla="val 34303"/>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eastAsia="zh-CN"/>
                                </w:rPr>
                                <w:t>开始</w:t>
                              </w:r>
                            </w:p>
                          </w:txbxContent>
                        </wps:txbx>
                        <wps:bodyPr lIns="0" tIns="0" rIns="0" bIns="0" anchor="ctr">
                          <a:scene3d>
                            <a:camera prst="orthographicFront"/>
                            <a:lightRig rig="threePt" dir="t"/>
                          </a:scene3d>
                          <a:sp3d>
                            <a:contourClr>
                              <a:srgbClr val="FFFFFF"/>
                            </a:contourClr>
                          </a:sp3d>
                        </wps:bodyPr>
                      </wps:wsp>
                      <wps:wsp>
                        <wps:cNvPr id="78" name="菱形"/>
                        <wps:cNvSpPr/>
                        <wps:spPr>
                          <a:xfrm>
                            <a:off x="456565" y="670560"/>
                            <a:ext cx="2132965" cy="447675"/>
                          </a:xfrm>
                          <a:prstGeom prst="diamond">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主会话状态？</w:t>
                              </w:r>
                            </w:p>
                            <w:p>
                              <w:pPr>
                                <w:jc w:val="center"/>
                                <w:rPr>
                                  <w:rFonts w:hint="eastAsia" w:eastAsia="宋体"/>
                                  <w:lang w:eastAsia="zh-CN"/>
                                </w:rPr>
                              </w:pPr>
                            </w:p>
                          </w:txbxContent>
                        </wps:txbx>
                        <wps:bodyPr lIns="0" tIns="0" rIns="0" bIns="0" anchor="ctr">
                          <a:scene3d>
                            <a:camera prst="orthographicFront"/>
                            <a:lightRig rig="threePt" dir="t"/>
                          </a:scene3d>
                          <a:sp3d>
                            <a:contourClr>
                              <a:srgbClr val="FFFFFF"/>
                            </a:contourClr>
                          </a:sp3d>
                        </wps:bodyPr>
                      </wps:wsp>
                      <wps:wsp>
                        <wps:cNvPr id="77" name="菱形"/>
                        <wps:cNvSpPr/>
                        <wps:spPr>
                          <a:xfrm>
                            <a:off x="610235" y="1426845"/>
                            <a:ext cx="1830705" cy="760095"/>
                          </a:xfrm>
                          <a:prstGeom prst="diamond">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eastAsia="zh-CN"/>
                                </w:rPr>
                              </w:pPr>
                              <w:r>
                                <w:rPr>
                                  <w:rFonts w:hint="eastAsia"/>
                                  <w:lang w:eastAsia="zh-CN"/>
                                </w:rPr>
                                <w:t>主从服务</w:t>
                              </w:r>
                            </w:p>
                            <w:p>
                              <w:pPr>
                                <w:jc w:val="center"/>
                                <w:rPr>
                                  <w:rFonts w:hint="eastAsia" w:eastAsia="宋体"/>
                                  <w:lang w:eastAsia="zh-CN"/>
                                </w:rPr>
                              </w:pPr>
                              <w:r>
                                <w:rPr>
                                  <w:rFonts w:hint="eastAsia"/>
                                  <w:lang w:eastAsia="zh-CN"/>
                                </w:rPr>
                                <w:t>切换？</w:t>
                              </w:r>
                            </w:p>
                            <w:p>
                              <w:pPr>
                                <w:jc w:val="center"/>
                                <w:rPr>
                                  <w:rFonts w:hint="eastAsia" w:eastAsia="宋体"/>
                                  <w:lang w:eastAsia="zh-CN"/>
                                </w:rPr>
                              </w:pPr>
                            </w:p>
                          </w:txbxContent>
                        </wps:txbx>
                        <wps:bodyPr lIns="0" tIns="0" rIns="0" bIns="0" anchor="ctr">
                          <a:scene3d>
                            <a:camera prst="orthographicFront"/>
                            <a:lightRig rig="threePt" dir="t"/>
                          </a:scene3d>
                          <a:sp3d>
                            <a:contourClr>
                              <a:srgbClr val="FFFFFF"/>
                            </a:contourClr>
                          </a:sp3d>
                        </wps:bodyPr>
                      </wps:wsp>
                      <wps:wsp>
                        <wps:cNvPr id="54" name="矩形 54"/>
                        <wps:cNvSpPr/>
                        <wps:spPr>
                          <a:xfrm>
                            <a:off x="2686685" y="2984500"/>
                            <a:ext cx="927100" cy="248920"/>
                          </a:xfrm>
                          <a:prstGeom prst="rect">
                            <a:avLst/>
                          </a:prstGeom>
                          <a:ln w="12700" cmpd="sng">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尝试连接</w:t>
                              </w:r>
                            </w:p>
                          </w:txbxContent>
                        </wps:txbx>
                        <wps:bodyPr rot="0" spcFirstLastPara="0" vertOverflow="overflow" horzOverflow="overflow" vert="horz" wrap="square" lIns="0" tIns="0" rIns="0" bIns="0" numCol="1" spcCol="0" rtlCol="0" fromWordArt="0" anchor="ctr" anchorCtr="0" forceAA="0" compatLnSpc="1">
                          <a:noAutofit/>
                        </wps:bodyPr>
                      </wps:wsp>
                      <wps:wsp>
                        <wps:cNvPr id="190" name="菱形"/>
                        <wps:cNvSpPr/>
                        <wps:spPr>
                          <a:xfrm>
                            <a:off x="2635250" y="3464560"/>
                            <a:ext cx="1027430" cy="447675"/>
                          </a:xfrm>
                          <a:prstGeom prst="diamond">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成功？</w:t>
                              </w:r>
                            </w:p>
                          </w:txbxContent>
                        </wps:txbx>
                        <wps:bodyPr lIns="0" tIns="0" rIns="0" bIns="0" anchor="ctr">
                          <a:scene3d>
                            <a:camera prst="orthographicFront"/>
                            <a:lightRig rig="threePt" dir="t"/>
                          </a:scene3d>
                          <a:sp3d>
                            <a:contourClr>
                              <a:srgbClr val="FFFFFF"/>
                            </a:contourClr>
                          </a:sp3d>
                        </wps:bodyPr>
                      </wps:wsp>
                      <wps:wsp>
                        <wps:cNvPr id="82" name="圆角矩形"/>
                        <wps:cNvSpPr/>
                        <wps:spPr>
                          <a:xfrm>
                            <a:off x="2627630" y="4276090"/>
                            <a:ext cx="1042670" cy="265430"/>
                          </a:xfrm>
                          <a:prstGeom prst="roundRect">
                            <a:avLst>
                              <a:gd name="adj" fmla="val 34303"/>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eastAsia="zh-CN"/>
                                </w:rPr>
                                <w:t>主从会话建立</w:t>
                              </w:r>
                            </w:p>
                          </w:txbxContent>
                        </wps:txbx>
                        <wps:bodyPr lIns="0" tIns="0" rIns="0" bIns="0" anchor="ctr">
                          <a:scene3d>
                            <a:camera prst="orthographicFront"/>
                            <a:lightRig rig="threePt" dir="t"/>
                          </a:scene3d>
                          <a:sp3d>
                            <a:contourClr>
                              <a:srgbClr val="FFFFFF"/>
                            </a:contourClr>
                          </a:sp3d>
                        </wps:bodyPr>
                      </wps:wsp>
                      <wps:wsp>
                        <wps:cNvPr id="92" name="肘形连接符 92"/>
                        <wps:cNvCnPr>
                          <a:stCxn id="183" idx="2"/>
                          <a:endCxn id="78" idx="0"/>
                        </wps:cNvCnPr>
                        <wps:spPr>
                          <a:xfrm rot="5400000">
                            <a:off x="1450975" y="589280"/>
                            <a:ext cx="153670" cy="8890"/>
                          </a:xfrm>
                          <a:prstGeom prst="bentConnector3">
                            <a:avLst>
                              <a:gd name="adj1" fmla="val 5000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肘形连接符 93"/>
                        <wps:cNvCnPr>
                          <a:stCxn id="78" idx="3"/>
                          <a:endCxn id="112" idx="1"/>
                        </wps:cNvCnPr>
                        <wps:spPr>
                          <a:xfrm flipV="1">
                            <a:off x="2589530" y="894080"/>
                            <a:ext cx="443230" cy="635"/>
                          </a:xfrm>
                          <a:prstGeom prst="bentConnector3">
                            <a:avLst>
                              <a:gd name="adj1" fmla="val 5000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肘形连接符 95"/>
                        <wps:cNvCnPr>
                          <a:stCxn id="190" idx="2"/>
                          <a:endCxn id="82" idx="0"/>
                        </wps:cNvCnPr>
                        <wps:spPr>
                          <a:xfrm rot="5400000">
                            <a:off x="2967038" y="4094163"/>
                            <a:ext cx="363855" cy="3175"/>
                          </a:xfrm>
                          <a:prstGeom prst="bentConnector2">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肘形连接符 97"/>
                        <wps:cNvCnPr>
                          <a:stCxn id="77" idx="2"/>
                          <a:endCxn id="101" idx="0"/>
                        </wps:cNvCnPr>
                        <wps:spPr>
                          <a:xfrm rot="5400000" flipV="1">
                            <a:off x="1349693" y="2363153"/>
                            <a:ext cx="354330" cy="1905"/>
                          </a:xfrm>
                          <a:prstGeom prst="bentConnector3">
                            <a:avLst>
                              <a:gd name="adj1" fmla="val 4991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肘形连接符 98"/>
                        <wps:cNvCnPr>
                          <a:stCxn id="78" idx="2"/>
                          <a:endCxn id="77" idx="0"/>
                        </wps:cNvCnPr>
                        <wps:spPr>
                          <a:xfrm rot="5400000" flipV="1">
                            <a:off x="1370330" y="1271270"/>
                            <a:ext cx="308610" cy="2540"/>
                          </a:xfrm>
                          <a:prstGeom prst="bentConnector3">
                            <a:avLst>
                              <a:gd name="adj1" fmla="val 5000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矩形 99"/>
                        <wps:cNvSpPr/>
                        <wps:spPr>
                          <a:xfrm>
                            <a:off x="2588260" y="632460"/>
                            <a:ext cx="48069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有效</w:t>
                              </w:r>
                            </w:p>
                          </w:txbxContent>
                        </wps:txbx>
                        <wps:bodyPr rot="0" spcFirstLastPara="0" vertOverflow="overflow" horzOverflow="overflow" vert="horz" wrap="square" lIns="0" tIns="0" rIns="0" bIns="0" numCol="1" spcCol="0" rtlCol="0" fromWordArt="0" anchor="ctr" anchorCtr="0" forceAA="0" compatLnSpc="1">
                          <a:noAutofit/>
                        </wps:bodyPr>
                      </wps:wsp>
                      <wps:wsp>
                        <wps:cNvPr id="101" name="矩形 101"/>
                        <wps:cNvSpPr/>
                        <wps:spPr>
                          <a:xfrm>
                            <a:off x="944245" y="2541270"/>
                            <a:ext cx="1167130" cy="333375"/>
                          </a:xfrm>
                          <a:prstGeom prst="rect">
                            <a:avLst/>
                          </a:prstGeom>
                          <a:ln w="12700" cmpd="sng">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主从会话类型切换</w:t>
                              </w:r>
                            </w:p>
                          </w:txbxContent>
                        </wps:txbx>
                        <wps:bodyPr rot="0" spcFirstLastPara="0" vertOverflow="overflow" horzOverflow="overflow" vert="horz" wrap="square" lIns="0" tIns="0" rIns="0" bIns="0" numCol="1" spcCol="0" rtlCol="0" fromWordArt="0" anchor="ctr" anchorCtr="0" forceAA="0" compatLnSpc="1">
                          <a:noAutofit/>
                        </wps:bodyPr>
                      </wps:wsp>
                      <wps:wsp>
                        <wps:cNvPr id="105" name="矩形 105"/>
                        <wps:cNvSpPr/>
                        <wps:spPr>
                          <a:xfrm>
                            <a:off x="1539875" y="2141220"/>
                            <a:ext cx="23812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是</w:t>
                              </w:r>
                            </w:p>
                          </w:txbxContent>
                        </wps:txbx>
                        <wps:bodyPr rot="0" spcFirstLastPara="0" vertOverflow="overflow" horzOverflow="overflow" vert="horz" wrap="square" lIns="0" tIns="0" rIns="0" bIns="0" numCol="1" spcCol="0" rtlCol="0" fromWordArt="0" anchor="ctr" anchorCtr="0" forceAA="0" compatLnSpc="1">
                          <a:noAutofit/>
                        </wps:bodyPr>
                      </wps:wsp>
                      <wps:wsp>
                        <wps:cNvPr id="106" name="肘形连接符 106"/>
                        <wps:cNvCnPr>
                          <a:stCxn id="77" idx="3"/>
                          <a:endCxn id="54" idx="0"/>
                        </wps:cNvCnPr>
                        <wps:spPr>
                          <a:xfrm>
                            <a:off x="2440940" y="1807210"/>
                            <a:ext cx="709295" cy="1177290"/>
                          </a:xfrm>
                          <a:prstGeom prst="bentConnector2">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肘形连接符 108"/>
                        <wps:cNvCnPr>
                          <a:stCxn id="101" idx="1"/>
                          <a:endCxn id="78" idx="1"/>
                        </wps:cNvCnPr>
                        <wps:spPr>
                          <a:xfrm rot="10800000">
                            <a:off x="456565" y="894715"/>
                            <a:ext cx="487680" cy="1813560"/>
                          </a:xfrm>
                          <a:prstGeom prst="bentConnector3">
                            <a:avLst>
                              <a:gd name="adj1" fmla="val 148828"/>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矩形 109"/>
                        <wps:cNvSpPr/>
                        <wps:spPr>
                          <a:xfrm>
                            <a:off x="2726055" y="1567815"/>
                            <a:ext cx="402590"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110"/>
                        <wps:cNvSpPr/>
                        <wps:spPr>
                          <a:xfrm>
                            <a:off x="3153410" y="3921760"/>
                            <a:ext cx="266700"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是</w:t>
                              </w:r>
                            </w:p>
                          </w:txbxContent>
                        </wps:txbx>
                        <wps:bodyPr rot="0" spcFirstLastPara="0" vertOverflow="overflow" horzOverflow="overflow" vert="horz" wrap="square" lIns="0" tIns="0" rIns="0" bIns="0" numCol="1" spcCol="0" rtlCol="0" fromWordArt="0" anchor="ctr" anchorCtr="0" forceAA="0" compatLnSpc="1">
                          <a:noAutofit/>
                        </wps:bodyPr>
                      </wps:wsp>
                      <wps:wsp>
                        <wps:cNvPr id="112" name="菱形"/>
                        <wps:cNvSpPr/>
                        <wps:spPr>
                          <a:xfrm>
                            <a:off x="3032760" y="669925"/>
                            <a:ext cx="1692910" cy="447675"/>
                          </a:xfrm>
                          <a:prstGeom prst="diamond">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从会话状态？</w:t>
                              </w:r>
                            </w:p>
                          </w:txbxContent>
                        </wps:txbx>
                        <wps:bodyPr lIns="0" tIns="0" rIns="0" bIns="0" anchor="ctr">
                          <a:scene3d>
                            <a:camera prst="orthographicFront"/>
                            <a:lightRig rig="threePt" dir="t"/>
                          </a:scene3d>
                          <a:sp3d>
                            <a:contourClr>
                              <a:srgbClr val="FFFFFF"/>
                            </a:contourClr>
                          </a:sp3d>
                        </wps:bodyPr>
                      </wps:wsp>
                      <wps:wsp>
                        <wps:cNvPr id="113" name="肘形连接符 113"/>
                        <wps:cNvCnPr>
                          <a:stCxn id="112" idx="2"/>
                          <a:endCxn id="54" idx="3"/>
                        </wps:cNvCnPr>
                        <wps:spPr>
                          <a:xfrm rot="5400000">
                            <a:off x="2750820" y="1980565"/>
                            <a:ext cx="1991360" cy="265430"/>
                          </a:xfrm>
                          <a:prstGeom prst="bentConnector2">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肘形连接符 114"/>
                        <wps:cNvCnPr>
                          <a:stCxn id="112" idx="3"/>
                          <a:endCxn id="82" idx="3"/>
                        </wps:cNvCnPr>
                        <wps:spPr>
                          <a:xfrm flipH="1">
                            <a:off x="3670300" y="894080"/>
                            <a:ext cx="1055370" cy="3514725"/>
                          </a:xfrm>
                          <a:prstGeom prst="bentConnector3">
                            <a:avLst>
                              <a:gd name="adj1" fmla="val -22563"/>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1483995" y="1111250"/>
                            <a:ext cx="48069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失效</w:t>
                              </w:r>
                            </w:p>
                          </w:txbxContent>
                        </wps:txbx>
                        <wps:bodyPr rot="0" spcFirstLastPara="0" vertOverflow="overflow" horzOverflow="overflow" vert="horz" wrap="square" lIns="0" tIns="0" rIns="0" bIns="0" numCol="1" spcCol="0" rtlCol="0" fromWordArt="0" anchor="ctr" anchorCtr="0" forceAA="0" compatLnSpc="1">
                          <a:noAutofit/>
                        </wps:bodyPr>
                      </wps:wsp>
                      <wps:wsp>
                        <wps:cNvPr id="116" name="矩形 116"/>
                        <wps:cNvSpPr/>
                        <wps:spPr>
                          <a:xfrm>
                            <a:off x="3893185" y="1923415"/>
                            <a:ext cx="40195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失效</w:t>
                              </w:r>
                            </w:p>
                          </w:txbxContent>
                        </wps:txbx>
                        <wps:bodyPr rot="0" spcFirstLastPara="0" vertOverflow="overflow" horzOverflow="overflow" vert="horz" wrap="square" lIns="0" tIns="0" rIns="0" bIns="0" numCol="1" spcCol="0" rtlCol="0" fromWordArt="0" anchor="ctr" anchorCtr="0" forceAA="0" compatLnSpc="1">
                          <a:noAutofit/>
                        </wps:bodyPr>
                      </wps:wsp>
                      <wps:wsp>
                        <wps:cNvPr id="117" name="矩形 117"/>
                        <wps:cNvSpPr/>
                        <wps:spPr>
                          <a:xfrm>
                            <a:off x="4473575" y="2540000"/>
                            <a:ext cx="48069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有效</w:t>
                              </w:r>
                            </w:p>
                          </w:txbxContent>
                        </wps:txbx>
                        <wps:bodyPr rot="0" spcFirstLastPara="0" vertOverflow="overflow" horzOverflow="overflow" vert="horz" wrap="square" lIns="0" tIns="0" rIns="0" bIns="0" numCol="1" spcCol="0" rtlCol="0" fromWordArt="0" anchor="ctr" anchorCtr="0" forceAA="0" compatLnSpc="1">
                          <a:noAutofit/>
                        </wps:bodyPr>
                      </wps:wsp>
                      <wps:wsp>
                        <wps:cNvPr id="118" name="肘形连接符 118"/>
                        <wps:cNvCnPr>
                          <a:stCxn id="54" idx="2"/>
                          <a:endCxn id="190" idx="0"/>
                        </wps:cNvCnPr>
                        <wps:spPr>
                          <a:xfrm rot="5400000">
                            <a:off x="3034030" y="3348355"/>
                            <a:ext cx="231140" cy="1270"/>
                          </a:xfrm>
                          <a:prstGeom prst="bentConnector3">
                            <a:avLst>
                              <a:gd name="adj1" fmla="val 5000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肘形连接符 119"/>
                        <wps:cNvCnPr>
                          <a:stCxn id="190" idx="1"/>
                          <a:endCxn id="78" idx="1"/>
                        </wps:cNvCnPr>
                        <wps:spPr>
                          <a:xfrm rot="10800000">
                            <a:off x="456565" y="894715"/>
                            <a:ext cx="2178685" cy="2794000"/>
                          </a:xfrm>
                          <a:prstGeom prst="bentConnector3">
                            <a:avLst>
                              <a:gd name="adj1" fmla="val 11093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20" name="矩形 120"/>
                        <wps:cNvSpPr/>
                        <wps:spPr>
                          <a:xfrm>
                            <a:off x="2105025" y="3625215"/>
                            <a:ext cx="266700"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否</w:t>
                              </w:r>
                            </w:p>
                          </w:txbxContent>
                        </wps:txbx>
                        <wps:bodyPr rot="0" spcFirstLastPara="0" vertOverflow="overflow" horzOverflow="overflow" vert="horz" wrap="square" lIns="0" tIns="0" rIns="0" bIns="0" numCol="1" spcCol="0" rtlCol="0" fromWordArt="0" anchor="ctr" anchorCtr="0" forceAA="0" compatLnSpc="1">
                          <a:noAutofit/>
                        </wps:bodyPr>
                      </wps:wsp>
                      <wps:wsp>
                        <wps:cNvPr id="122" name="线形标注 2(无边框) 122"/>
                        <wps:cNvSpPr/>
                        <wps:spPr>
                          <a:xfrm>
                            <a:off x="3289300" y="41910"/>
                            <a:ext cx="1687195" cy="528955"/>
                          </a:xfrm>
                          <a:prstGeom prst="callout2">
                            <a:avLst>
                              <a:gd name="adj1" fmla="val 20048"/>
                              <a:gd name="adj2" fmla="val -319"/>
                              <a:gd name="adj3" fmla="val 18750"/>
                              <a:gd name="adj4" fmla="val -16667"/>
                              <a:gd name="adj5" fmla="val 126770"/>
                              <a:gd name="adj6" fmla="val -29108"/>
                            </a:avLst>
                          </a:prstGeom>
                          <a:solidFill>
                            <a:schemeClr val="bg1">
                              <a:lumMod val="75000"/>
                            </a:schemeClr>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主会话状态有效时，上层应用能正常使用</w:t>
                              </w:r>
                              <w:r>
                                <w:rPr>
                                  <w:rFonts w:hint="eastAsia"/>
                                  <w:b/>
                                  <w:bCs/>
                                  <w:lang w:val="en-US" w:eastAsia="zh-CN"/>
                                </w:rPr>
                                <w:t>MQ服务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61.35pt;width:408.9pt;" coordsize="5193030,4589145" editas="canvas" o:gfxdata="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">
                <o:lock v:ext="edit" aspectratio="f"/>
                <v:shape id="_x0000_s1026" o:spid="_x0000_s1026" style="position:absolute;left:0;top:0;height:4589145;width:5193030;" filled="f" stroked="t" coordsize="21600,21600" o:gfxdata="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">
                  <v:fill on="f" focussize="0,0"/>
                  <v:stroke color="#4F81BD [3204]" joinstyle="round"/>
                  <v:imagedata o:title=""/>
                  <o:lock v:ext="edit" aspectratio="f"/>
                </v:shape>
                <v:roundrect id="圆角矩形" o:spid="_x0000_s1026" o:spt="2" style="position:absolute;left:1105535;top:251460;height:265430;width:852805;v-text-anchor:middle;" fillcolor="#4F81BD [3204]" filled="t" stroked="f" coordsize="21600,21600" arcsize="0.343009259259259" o:gfxdata="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509a9IAAAAFAQAADwAAAAAAAAABACAAAAAi&#10;AAAAZHJzL2Rvd25yZXYueG1sUEsBAhQAFAAAAAgAh07iQL/2SQhJAgAAdwQAAA4AAAAAAAAAAQAg&#10;AAAAIQEAAGRycy9lMm9Eb2MueG1sUEsFBgAAAAAGAAYAWQEAANwFAAAAAA==&#10;">
                  <v:fill on="t" focussize="0,0"/>
                  <v:stroke on="f" weight="2pt"/>
                  <v:imagedata o:title=""/>
                  <o:lock v:ext="edit" aspectratio="f"/>
                  <v:textbox inset="0mm,0mm,0mm,0mm">
                    <w:txbxContent>
                      <w:p>
                        <w:pPr>
                          <w:jc w:val="center"/>
                        </w:pPr>
                        <w:r>
                          <w:rPr>
                            <w:rFonts w:hint="eastAsia"/>
                            <w:lang w:eastAsia="zh-CN"/>
                          </w:rPr>
                          <w:t>开始</w:t>
                        </w:r>
                      </w:p>
                    </w:txbxContent>
                  </v:textbox>
                </v:roundrect>
                <v:shape id="菱形" o:spid="_x0000_s1026" o:spt="4" type="#_x0000_t4" style="position:absolute;left:456565;top:670560;height:447675;width:2132965;v-text-anchor:middle;" fillcolor="#4F81BD [3204]" filled="t" stroked="f" coordsize="21600,21600" o:gfxdata="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iNr4HVAAAABQEAAA8AAAAAAAAAAQAgAAAAIgAAAGRycy9kb3ducmV2LnhtbFBLAQIUABQAAAAI&#10;AIdO4kDNWG4kKQIAAEIEAAAOAAAAAAAAAAEAIAAAACQBAABkcnMvZTJvRG9jLnhtbFBLBQYAAAAA&#10;BgAGAFkBAAC/BQAAAAA=&#10;">
                  <v:fill on="t" focussize="0,0"/>
                  <v:stroke on="f" weight="2pt"/>
                  <v:imagedata o:title=""/>
                  <o:lock v:ext="edit" aspectratio="f"/>
                  <v:textbox inset="0mm,0mm,0mm,0mm">
                    <w:txbxContent>
                      <w:p>
                        <w:pPr>
                          <w:jc w:val="center"/>
                          <w:rPr>
                            <w:rFonts w:hint="eastAsia" w:eastAsia="宋体"/>
                            <w:lang w:eastAsia="zh-CN"/>
                          </w:rPr>
                        </w:pPr>
                        <w:r>
                          <w:rPr>
                            <w:rFonts w:hint="eastAsia"/>
                            <w:lang w:eastAsia="zh-CN"/>
                          </w:rPr>
                          <w:t>主会话状态？</w:t>
                        </w:r>
                      </w:p>
                      <w:p>
                        <w:pPr>
                          <w:jc w:val="center"/>
                          <w:rPr>
                            <w:rFonts w:hint="eastAsia" w:eastAsia="宋体"/>
                            <w:lang w:eastAsia="zh-CN"/>
                          </w:rPr>
                        </w:pPr>
                      </w:p>
                    </w:txbxContent>
                  </v:textbox>
                </v:shape>
                <v:shape id="菱形" o:spid="_x0000_s1026" o:spt="4" type="#_x0000_t4" style="position:absolute;left:610235;top:1426845;height:760095;width:1830705;v-text-anchor:middle;" fillcolor="#4F81BD [3204]" filled="t" stroked="f" coordsize="21600,21600" o:gfxdata="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ja+B1QAAAAUBAAAPAAAAAAAAAAEAIAAAACIAAABkcnMvZG93bnJldi54bWxQSwECFAAUAAAA&#10;CACHTuJAXp5L5CoCAABDBAAADgAAAAAAAAABACAAAAAkAQAAZHJzL2Uyb0RvYy54bWxQSwUGAAAA&#10;AAYABgBZAQAAwAUAAAAA&#10;">
                  <v:fill on="t" focussize="0,0"/>
                  <v:stroke on="f" weight="2pt"/>
                  <v:imagedata o:title=""/>
                  <o:lock v:ext="edit" aspectratio="f"/>
                  <v:textbox inset="0mm,0mm,0mm,0mm">
                    <w:txbxContent>
                      <w:p>
                        <w:pPr>
                          <w:jc w:val="center"/>
                          <w:rPr>
                            <w:rFonts w:hint="eastAsia"/>
                            <w:lang w:eastAsia="zh-CN"/>
                          </w:rPr>
                        </w:pPr>
                        <w:r>
                          <w:rPr>
                            <w:rFonts w:hint="eastAsia"/>
                            <w:lang w:eastAsia="zh-CN"/>
                          </w:rPr>
                          <w:t>主从服务</w:t>
                        </w:r>
                      </w:p>
                      <w:p>
                        <w:pPr>
                          <w:jc w:val="center"/>
                          <w:rPr>
                            <w:rFonts w:hint="eastAsia" w:eastAsia="宋体"/>
                            <w:lang w:eastAsia="zh-CN"/>
                          </w:rPr>
                        </w:pPr>
                        <w:r>
                          <w:rPr>
                            <w:rFonts w:hint="eastAsia"/>
                            <w:lang w:eastAsia="zh-CN"/>
                          </w:rPr>
                          <w:t>切换？</w:t>
                        </w:r>
                      </w:p>
                      <w:p>
                        <w:pPr>
                          <w:jc w:val="center"/>
                          <w:rPr>
                            <w:rFonts w:hint="eastAsia" w:eastAsia="宋体"/>
                            <w:lang w:eastAsia="zh-CN"/>
                          </w:rPr>
                        </w:pPr>
                      </w:p>
                    </w:txbxContent>
                  </v:textbox>
                </v:shape>
                <v:rect id="_x0000_s1026" o:spid="_x0000_s1026" o:spt="1" style="position:absolute;left:2686685;top:2984500;height:248920;width:927100;v-text-anchor:middle;" fillcolor="#4F81BD [3204]" filled="t" stroked="f" coordsize="21600,21600" o:gfxdata="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jPuzNUAAAAFAQAADwAAAAAA&#10;AAABACAAAAAiAAAAZHJzL2Rvd25yZXYueG1sUEsBAhQAFAAAAAgAh07iQLA5/shPAgAAbgQAAA4A&#10;AAAAAAAAAQAgAAAAJAEAAGRycy9lMm9Eb2MueG1sUEsFBgAAAAAGAAYAWQEAAOUFAAAAAA==&#10;">
                  <v:fill on="t" focussize="0,0"/>
                  <v:stroke on="f" weight="1pt"/>
                  <v:imagedata o:title=""/>
                  <o:lock v:ext="edit" aspectratio="f"/>
                  <v:textbox inset="0mm,0mm,0mm,0mm">
                    <w:txbxContent>
                      <w:p>
                        <w:pPr>
                          <w:jc w:val="center"/>
                          <w:rPr>
                            <w:rFonts w:hint="eastAsia" w:eastAsia="宋体"/>
                            <w:lang w:eastAsia="zh-CN"/>
                          </w:rPr>
                        </w:pPr>
                        <w:r>
                          <w:rPr>
                            <w:rFonts w:hint="eastAsia"/>
                            <w:lang w:eastAsia="zh-CN"/>
                          </w:rPr>
                          <w:t>尝试连接</w:t>
                        </w:r>
                      </w:p>
                    </w:txbxContent>
                  </v:textbox>
                </v:rect>
                <v:shape id="菱形" o:spid="_x0000_s1026" o:spt="4" type="#_x0000_t4" style="position:absolute;left:2635250;top:3464560;height:447675;width:1027430;v-text-anchor:middle;" fillcolor="#4F81BD [3204]" filled="t" stroked="f" coordsize="21600,21600" o:gfxdata="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ja+B1QAAAAUBAAAPAAAAAAAAAAEAIAAAACIAAABkcnMvZG93bnJldi54bWxQSwECFAAUAAAA&#10;CACHTuJAb90qWCoCAABFBAAADgAAAAAAAAABACAAAAAkAQAAZHJzL2Uyb0RvYy54bWxQSwUGAAAA&#10;AAYABgBZAQAAwAUAAAAA&#10;">
                  <v:fill on="t" focussize="0,0"/>
                  <v:stroke on="f" weight="2pt"/>
                  <v:imagedata o:title=""/>
                  <o:lock v:ext="edit" aspectratio="f"/>
                  <v:textbox inset="0mm,0mm,0mm,0mm">
                    <w:txbxContent>
                      <w:p>
                        <w:pPr>
                          <w:jc w:val="center"/>
                          <w:rPr>
                            <w:rFonts w:hint="eastAsia" w:eastAsia="宋体"/>
                            <w:lang w:eastAsia="zh-CN"/>
                          </w:rPr>
                        </w:pPr>
                        <w:r>
                          <w:rPr>
                            <w:rFonts w:hint="eastAsia"/>
                            <w:lang w:eastAsia="zh-CN"/>
                          </w:rPr>
                          <w:t>成功？</w:t>
                        </w:r>
                      </w:p>
                    </w:txbxContent>
                  </v:textbox>
                </v:shape>
                <v:roundrect id="圆角矩形" o:spid="_x0000_s1026" o:spt="2" style="position:absolute;left:2627630;top:4276090;height:265430;width:1042670;v-text-anchor:middle;" fillcolor="#4F81BD [3204]" filled="t" stroked="f" coordsize="21600,21600" arcsize="0.343009259259259" o:gfxdata="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3nT1r0gAAAAUBAAAPAAAAAAAAAAEAIAAA&#10;ACIAAABkcnMvZG93bnJldi54bWxQSwECFAAUAAAACACHTuJAjqdBSEsCAAB4BAAADgAAAAAAAAAB&#10;ACAAAAAhAQAAZHJzL2Uyb0RvYy54bWxQSwUGAAAAAAYABgBZAQAA3gUAAAAA&#10;">
                  <v:fill on="t" focussize="0,0"/>
                  <v:stroke on="f" weight="2pt"/>
                  <v:imagedata o:title=""/>
                  <o:lock v:ext="edit" aspectratio="f"/>
                  <v:textbox inset="0mm,0mm,0mm,0mm">
                    <w:txbxContent>
                      <w:p>
                        <w:pPr>
                          <w:jc w:val="center"/>
                        </w:pPr>
                        <w:r>
                          <w:rPr>
                            <w:rFonts w:hint="eastAsia"/>
                            <w:lang w:eastAsia="zh-CN"/>
                          </w:rPr>
                          <w:t>主从会话建立</w:t>
                        </w:r>
                      </w:p>
                    </w:txbxContent>
                  </v:textbox>
                </v:roundrect>
                <v:shape id="_x0000_s1026" o:spid="_x0000_s1026" o:spt="34" type="#_x0000_t34" style="position:absolute;left:1450975;top:589280;height:8890;width:153670;rotation:5898240f;" filled="f" stroked="t" coordsize="21600,21600" o:gfxdata="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D47BA1wAAAAUBAAAPAAAAAAAAAAEAIAAAACIAAABkcnMv&#10;ZG93bnJldi54bWxQSwECFAAUAAAACACHTuJA6OTZez0CAAA1BAAADgAAAAAAAAABACAAAAAmAQAA&#10;ZHJzL2Uyb0RvYy54bWxQSwUGAAAAAAYABgBZAQAA1QUAAAAA&#10;" adj="10800">
                  <v:fill on="f" focussize="0,0"/>
                  <v:stroke color="#404040 [2429]" joinstyle="round" endarrow="open"/>
                  <v:imagedata o:title=""/>
                  <o:lock v:ext="edit" aspectratio="f"/>
                </v:shape>
                <v:shape id="_x0000_s1026" o:spid="_x0000_s1026" o:spt="34" type="#_x0000_t34" style="position:absolute;left:2589530;top:894080;flip:y;height:635;width:443230;" filled="f" stroked="t" coordsize="21600,21600" o:gfxdata="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vJLCY1AAAAAUBAAAPAAAAAAAAAAEAIAAAACIAAABkcnMvZG93bnJl&#10;di54bWxQSwECFAAUAAAACACHTuJASQHThToCAAAwBAAADgAAAAAAAAABACAAAAAjAQAAZHJzL2Uy&#10;b0RvYy54bWxQSwUGAAAAAAYABgBZAQAAzwUAAAAA&#10;" adj="10800">
                  <v:fill on="f" focussize="0,0"/>
                  <v:stroke color="#404040 [2429]" joinstyle="round" endarrow="open"/>
                  <v:imagedata o:title=""/>
                  <o:lock v:ext="edit" aspectratio="f"/>
                </v:shape>
                <v:shape id="_x0000_s1026" o:spid="_x0000_s1026" o:spt="33" type="#_x0000_t33" style="position:absolute;left:2967038;top:4094163;height:3175;width:363855;rotation:5898240f;" filled="f" stroked="t" coordsize="21600,21600" o:gfxdata="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1b&#10;j9LVAAAABQEAAA8AAAAAAAAAAQAgAAAAIgAAAGRycy9kb3ducmV2LnhtbFBLAQIUABQAAAAIAIdO&#10;4kD3CcwDJgIAAAkEAAAOAAAAAAAAAAEAIAAAACQBAABkcnMvZTJvRG9jLnhtbFBLBQYAAAAABgAG&#10;AFkBAAC8BQAAAAA=&#10;">
                  <v:fill on="f" focussize="0,0"/>
                  <v:stroke color="#404040 [2429]" joinstyle="round" endarrow="open"/>
                  <v:imagedata o:title=""/>
                  <o:lock v:ext="edit" aspectratio="f"/>
                </v:shape>
                <v:shape id="_x0000_s1026" o:spid="_x0000_s1026" o:spt="34" type="#_x0000_t34" style="position:absolute;left:1349693;top:2363153;flip:y;height:1905;width:354330;rotation:-5898240f;" filled="f" stroked="t" coordsize="21600,21600" o:gfxdata="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sQIaXXAAAABQEAAA8AAAAAAAAAAQAgAAAA&#10;IgAAAGRycy9kb3ducmV2LnhtbFBLAQIUABQAAAAIAIdO4kBnN8aSRQIAAEAEAAAOAAAAAAAAAAEA&#10;IAAAACYBAABkcnMvZTJvRG9jLnhtbFBLBQYAAAAABgAGAFkBAADdBQAAAAA=&#10;" adj="10781">
                  <v:fill on="f" focussize="0,0"/>
                  <v:stroke color="#404040 [2429]" joinstyle="round" endarrow="open"/>
                  <v:imagedata o:title=""/>
                  <o:lock v:ext="edit" aspectratio="f"/>
                </v:shape>
                <v:shape id="_x0000_s1026" o:spid="_x0000_s1026" o:spt="34" type="#_x0000_t34" style="position:absolute;left:1370330;top:1271270;flip:y;height:2540;width:308610;rotation:-5898240f;" filled="f" stroked="t" coordsize="21600,21600" o:gfxdata="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46AgV0wAAAAUBAAAPAAAAAAAAAAEAIAAAACIAAABkcnMvZG93&#10;bnJldi54bWxQSwECFAAUAAAACACHTuJAO8SXdD4CAAA/BAAADgAAAAAAAAABACAAAAAiAQAAZHJz&#10;L2Uyb0RvYy54bWxQSwUGAAAAAAYABgBZAQAA0gUAAAAA&#10;" adj="10800">
                  <v:fill on="f" focussize="0,0"/>
                  <v:stroke color="#404040 [2429]" joinstyle="round" endarrow="open"/>
                  <v:imagedata o:title=""/>
                  <o:lock v:ext="edit" aspectratio="f"/>
                </v:shape>
                <v:rect id="_x0000_s1026" o:spid="_x0000_s1026" o:spt="1" style="position:absolute;left:2588260;top:632460;height:303530;width:48069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GzrgTUAAAABQEAAA8AAAAAAAAAAQAgAAAAIgAAAGRycy9kb3ducmV2&#10;LnhtbFBLAQIUABQAAAAIAIdO4kCS4et+OQIAAEQEAAAOAAAAAAAAAAEAIAAAACMBAABkcnMvZTJv&#10;RG9jLnhtbFBLBQYAAAAABgAGAFkBAADOBQ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有效</w:t>
                        </w:r>
                      </w:p>
                    </w:txbxContent>
                  </v:textbox>
                </v:rect>
                <v:rect id="_x0000_s1026" o:spid="_x0000_s1026" o:spt="1" style="position:absolute;left:944245;top:2541270;height:333375;width:1167130;v-text-anchor:middle;" fillcolor="#4F81BD [3204]" filled="t" stroked="f" coordsize="21600,21600" o:gfxdata="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jPuzNUAAAAFAQAADwAAAAAA&#10;AAABACAAAAAiAAAAZHJzL2Rvd25yZXYueG1sUEsBAhQAFAAAAAgAh07iQGipVD9PAgAAcAQAAA4A&#10;AAAAAAAAAQAgAAAAJAEAAGRycy9lMm9Eb2MueG1sUEsFBgAAAAAGAAYAWQEAAOUFAAAAAA==&#10;">
                  <v:fill on="t" focussize="0,0"/>
                  <v:stroke on="f" weight="1pt"/>
                  <v:imagedata o:title=""/>
                  <o:lock v:ext="edit" aspectratio="f"/>
                  <v:textbox inset="0mm,0mm,0mm,0mm">
                    <w:txbxContent>
                      <w:p>
                        <w:pPr>
                          <w:jc w:val="center"/>
                          <w:rPr>
                            <w:rFonts w:hint="eastAsia" w:eastAsia="宋体"/>
                            <w:lang w:eastAsia="zh-CN"/>
                          </w:rPr>
                        </w:pPr>
                        <w:r>
                          <w:rPr>
                            <w:rFonts w:hint="eastAsia"/>
                            <w:lang w:eastAsia="zh-CN"/>
                          </w:rPr>
                          <w:t>主从会话类型切换</w:t>
                        </w:r>
                      </w:p>
                    </w:txbxContent>
                  </v:textbox>
                </v:rect>
                <v:rect id="_x0000_s1026" o:spid="_x0000_s1026" o:spt="1" style="position:absolute;left:1539875;top:2141220;height:303530;width:23812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0bOuBNQAAAAFAQAADwAAAAAAAAABACAAAAAiAAAAZHJzL2Rvd25y&#10;ZXYueG1sUEsBAhQAFAAAAAgAh07iQOO0atU7AgAARwQAAA4AAAAAAAAAAQAgAAAAIwEAAGRycy9l&#10;Mm9Eb2MueG1sUEsFBgAAAAAGAAYAWQEAANAFA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是</w:t>
                        </w:r>
                      </w:p>
                    </w:txbxContent>
                  </v:textbox>
                </v:rect>
                <v:shape id="_x0000_s1026" o:spid="_x0000_s1026" o:spt="33" type="#_x0000_t33" style="position:absolute;left:2440940;top:1807210;height:1177290;width:709295;" filled="f" stroked="t" coordsize="21600,21600" o:gfxdata="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Pyqaq1gAA&#10;AAUBAAAPAAAAAAAAAAEAIAAAACIAAABkcnMvZG93bnJldi54bWxQSwECFAAUAAAACACHTuJA7VhW&#10;DSACAAD/AwAADgAAAAAAAAABACAAAAAlAQAAZHJzL2Uyb0RvYy54bWxQSwUGAAAAAAYABgBZAQAA&#10;twUAAAAA&#10;">
                  <v:fill on="f" focussize="0,0"/>
                  <v:stroke color="#404040 [2429]" joinstyle="round" endarrow="open"/>
                  <v:imagedata o:title=""/>
                  <o:lock v:ext="edit" aspectratio="f"/>
                </v:shape>
                <v:shape id="_x0000_s1026" o:spid="_x0000_s1026" o:spt="34" type="#_x0000_t34" style="position:absolute;left:456565;top:894715;height:1813560;width:487680;rotation:11796480f;" filled="f" stroked="t" coordsize="21600,21600" o:gfxdata="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dbZsvWAAAABQEAAA8AAAAAAAAAAQAgAAAAIgAAAGRycy9k&#10;b3ducmV2LnhtbFBLAQIUABQAAAAIAIdO4kCjbw6xPQIAADsEAAAOAAAAAAAAAAEAIAAAACUBAABk&#10;cnMvZTJvRG9jLnhtbFBLBQYAAAAABgAGAFkBAADUBQAAAAA=&#10;" adj="32147">
                  <v:fill on="f" focussize="0,0"/>
                  <v:stroke color="#404040 [2429]" joinstyle="round" endarrow="open"/>
                  <v:imagedata o:title=""/>
                  <o:lock v:ext="edit" aspectratio="f"/>
                </v:shape>
                <v:rect id="_x0000_s1026" o:spid="_x0000_s1026" o:spt="1" style="position:absolute;left:2726055;top:1567815;height:303530;width:402590;v-text-anchor:middle;" filled="f" stroked="f" coordsize="21600,21600" o:gfxdata="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Xo0g9QAAAAFAQAADwAAAAAAAAABACAAAAAi&#10;AAAAZHJzL2Rvd25yZXYueG1sUEsBAhQAFAAAAAgAh07iQKOkvWNHAgAAVwQAAA4AAAAAAAAAAQAg&#10;AAAAIwEAAGRycy9lMm9Eb2MueG1sUEsFBgAAAAAGAAYAWQEAANwFA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否</w:t>
                        </w:r>
                      </w:p>
                    </w:txbxContent>
                  </v:textbox>
                </v:rect>
                <v:rect id="_x0000_s1026" o:spid="_x0000_s1026" o:spt="1" style="position:absolute;left:3153410;top:3921760;height:303530;width:266700;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Rs64E1AAAAAUBAAAPAAAAAAAAAAEAIAAAACIAAABkcnMvZG93bnJldi54&#10;bWxQSwECFAAUAAAACACHTuJAwVcZzDcCAABHBAAADgAAAAAAAAABACAAAAAjAQAAZHJzL2Uyb0Rv&#10;Yy54bWxQSwUGAAAAAAYABgBZAQAAzAU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是</w:t>
                        </w:r>
                      </w:p>
                    </w:txbxContent>
                  </v:textbox>
                </v:rect>
                <v:shape id="菱形" o:spid="_x0000_s1026" o:spt="4" type="#_x0000_t4" style="position:absolute;left:3032760;top:669925;height:447675;width:1692910;v-text-anchor:middle;" fillcolor="#4F81BD [3204]" filled="t" stroked="f" coordsize="21600,21600" o:gfxdata="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iNr4HVAAAABQEAAA8AAAAAAAAAAQAgAAAAIgAAAGRycy9kb3ducmV2LnhtbFBLAQIUABQA&#10;AAAIAIdO4kCeTU5oLAIAAEQEAAAOAAAAAAAAAAEAIAAAACQBAABkcnMvZTJvRG9jLnhtbFBLBQYA&#10;AAAABgAGAFkBAADCBQAAAAA=&#10;">
                  <v:fill on="t" focussize="0,0"/>
                  <v:stroke on="f" weight="2pt"/>
                  <v:imagedata o:title=""/>
                  <o:lock v:ext="edit" aspectratio="f"/>
                  <v:textbox inset="0mm,0mm,0mm,0mm">
                    <w:txbxContent>
                      <w:p>
                        <w:pPr>
                          <w:jc w:val="center"/>
                          <w:rPr>
                            <w:rFonts w:hint="eastAsia" w:eastAsia="宋体"/>
                            <w:lang w:eastAsia="zh-CN"/>
                          </w:rPr>
                        </w:pPr>
                        <w:r>
                          <w:rPr>
                            <w:rFonts w:hint="eastAsia"/>
                            <w:lang w:eastAsia="zh-CN"/>
                          </w:rPr>
                          <w:t>从会话状态？</w:t>
                        </w:r>
                      </w:p>
                    </w:txbxContent>
                  </v:textbox>
                </v:shape>
                <v:shape id="_x0000_s1026" o:spid="_x0000_s1026" o:spt="33" type="#_x0000_t33" style="position:absolute;left:2750820;top:1980565;height:265430;width:1991360;rotation:5898240f;" filled="f" stroked="t" coordsize="21600,21600" o:gfxdata="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VuP0tUAAAAFAQAADwAAAAAAAAABACAAAAAiAAAAZHJzL2Rvd25yZXYueG1sUEsBAhQAFAAAAAgA&#10;h07iQB75P7MoAgAADgQAAA4AAAAAAAAAAQAgAAAAJAEAAGRycy9lMm9Eb2MueG1sUEsFBgAAAAAG&#10;AAYAWQEAAL4FAAAAAA==&#10;">
                  <v:fill on="f" focussize="0,0"/>
                  <v:stroke color="#404040 [2429]" joinstyle="round" endarrow="open"/>
                  <v:imagedata o:title=""/>
                  <o:lock v:ext="edit" aspectratio="f"/>
                </v:shape>
                <v:shape id="_x0000_s1026" o:spid="_x0000_s1026" o:spt="34" type="#_x0000_t34" style="position:absolute;left:3670300;top:894080;flip:x;height:3514725;width:1055370;" filled="f" stroked="t" coordsize="21600,21600" o:gfxdata="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5K8/a0wAAAAUBAAAPAAAAAAAAAAEAIAAAACIAAABkcnMvZG93&#10;bnJldi54bWxQSwECFAAUAAAACACHTuJA9fZ9VD4CAAA4BAAADgAAAAAAAAABACAAAAAiAQAAZHJz&#10;L2Uyb0RvYy54bWxQSwUGAAAAAAYABgBZAQAA0gUAAAAA&#10;" adj="-4874">
                  <v:fill on="f" focussize="0,0"/>
                  <v:stroke color="#404040 [2429]" joinstyle="round" endarrow="open"/>
                  <v:imagedata o:title=""/>
                  <o:lock v:ext="edit" aspectratio="f"/>
                </v:shape>
                <v:rect id="_x0000_s1026" o:spid="_x0000_s1026" o:spt="1" style="position:absolute;left:1483995;top:1111250;height:303530;width:48069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Rs64E1AAAAAUBAAAPAAAAAAAAAAEAIAAAACIAAABkcnMvZG93bnJl&#10;di54bWxQSwECFAAUAAAACACHTuJAy2XtHDoCAABHBAAADgAAAAAAAAABACAAAAAjAQAAZHJzL2Uy&#10;b0RvYy54bWxQSwUGAAAAAAYABgBZAQAAzwU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失效</w:t>
                        </w:r>
                      </w:p>
                    </w:txbxContent>
                  </v:textbox>
                </v:rect>
                <v:rect id="_x0000_s1026" o:spid="_x0000_s1026" o:spt="1" style="position:absolute;left:3893185;top:1923415;height:303530;width:40195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bOuBNQAAAAFAQAADwAAAAAAAAABACAAAAAiAAAAZHJzL2Rv&#10;d25yZXYueG1sUEsBAhQAFAAAAAgAh07iQPq0WPU+AgAARwQAAA4AAAAAAAAAAQAgAAAAIwEAAGRy&#10;cy9lMm9Eb2MueG1sUEsFBgAAAAAGAAYAWQEAANMFA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失效</w:t>
                        </w:r>
                      </w:p>
                    </w:txbxContent>
                  </v:textbox>
                </v:rect>
                <v:rect id="_x0000_s1026" o:spid="_x0000_s1026" o:spt="1" style="position:absolute;left:4473575;top:2540000;height:303530;width:48069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Rs64E1AAAAAUBAAAPAAAAAAAAAAEAIAAAACIAAABkcnMvZG93bnJl&#10;di54bWxQSwECFAAUAAAACACHTuJA5fLf1DoCAABHBAAADgAAAAAAAAABACAAAAAjAQAAZHJzL2Uy&#10;b0RvYy54bWxQSwUGAAAAAAYABgBZAQAAzwU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有效</w:t>
                        </w:r>
                      </w:p>
                    </w:txbxContent>
                  </v:textbox>
                </v:rect>
                <v:shape id="_x0000_s1026" o:spid="_x0000_s1026" o:spt="34" type="#_x0000_t34" style="position:absolute;left:3034030;top:3348355;height:1270;width:231140;rotation:5898240f;" filled="f" stroked="t" coordsize="21600,21600" o:gfxdata="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OwQNcAAAAFAQAADwAAAAAAAAABACAAAAAiAAAAZHJzL2Rv&#10;d25yZXYueG1sUEsBAhQAFAAAAAgAh07iQBS1/VA7AgAAOAQAAA4AAAAAAAAAAQAgAAAAJgEAAGRy&#10;cy9lMm9Eb2MueG1sUEsFBgAAAAAGAAYAWQEAANMFAAAAAA==&#10;" adj="10800">
                  <v:fill on="f" focussize="0,0"/>
                  <v:stroke color="#404040 [2429]" joinstyle="round" endarrow="open"/>
                  <v:imagedata o:title=""/>
                  <o:lock v:ext="edit" aspectratio="f"/>
                </v:shape>
                <v:shape id="_x0000_s1026" o:spid="_x0000_s1026" o:spt="34" type="#_x0000_t34" style="position:absolute;left:456565;top:894715;height:2794000;width:2178685;rotation:11796480f;" filled="f" stroked="t" coordsize="21600,21600" o:gfxdata="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LxQ11gAAAAUBAAAPAAAAAAAAAAEAIAAAACIAAABkcnMvZG93&#10;bnJldi54bWxQSwECFAAUAAAACACHTuJA/0G9BTsCAAA8BAAADgAAAAAAAAABACAAAAAlAQAAZHJz&#10;L2Uyb0RvYy54bWxQSwUGAAAAAAYABgBZAQAA0gUAAAAA&#10;" adj="23961">
                  <v:fill on="f" focussize="0,0"/>
                  <v:stroke color="#404040 [2429]" joinstyle="round" endarrow="open"/>
                  <v:imagedata o:title=""/>
                  <o:lock v:ext="edit" aspectratio="f"/>
                </v:shape>
                <v:rect id="_x0000_s1026" o:spid="_x0000_s1026" o:spt="1" style="position:absolute;left:2105025;top:3625215;height:303530;width:266700;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GzrgTUAAAABQEAAA8AAAAAAAAAAQAgAAAAIgAAAGRycy9kb3ducmV2&#10;LnhtbFBLAQIUABQAAAAIAIdO4kCp458AOQIAAEcEAAAOAAAAAAAAAAEAIAAAACMBAABkcnMvZTJv&#10;RG9jLnhtbFBLBQYAAAAABgAGAFkBAADOBQ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否</w:t>
                        </w:r>
                      </w:p>
                    </w:txbxContent>
                  </v:textbox>
                </v:rect>
                <v:shape id="_x0000_s1026" o:spid="_x0000_s1026" o:spt="42" type="#_x0000_t42" style="position:absolute;left:3289300;top:41910;height:528955;width:1687195;v-text-anchor:middle;" fillcolor="#81C688 [2412]" filled="t" stroked="t" coordsize="21600,21600" o:gfxdata="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RHHum1gAAAAUBAAAPAAAAAAAAAAEAIAAAACIAAABkcnMv&#10;ZG93bnJldi54bWxQSwECFAAUAAAACACHTuJAnlfKd+kCAADlBQAADgAAAAAAAAABACAAAAAlAQAA&#10;ZHJzL2Uyb0RvYy54bWxQSwUGAAAAAAYABgBZAQAAgAYAAAAA&#10;" adj="-6287,27382,-3600,4050,-69,4330">
                  <v:fill on="t" focussize="0,0"/>
                  <v:stroke weight="1pt" color="#385D8A [3204]" joinstyle="round"/>
                  <v:imagedata o:title=""/>
                  <o:lock v:ext="edit" aspectratio="f"/>
                  <v:textbox>
                    <w:txbxContent>
                      <w:p>
                        <w:pPr>
                          <w:jc w:val="center"/>
                          <w:rPr>
                            <w:rFonts w:hint="eastAsia" w:eastAsia="宋体"/>
                            <w:b/>
                            <w:bCs/>
                            <w:lang w:eastAsia="zh-CN"/>
                          </w:rPr>
                        </w:pPr>
                        <w:r>
                          <w:rPr>
                            <w:rFonts w:hint="eastAsia"/>
                            <w:b/>
                            <w:bCs/>
                            <w:lang w:eastAsia="zh-CN"/>
                          </w:rPr>
                          <w:t>主会话状态有效时，上层应用能正常使用</w:t>
                        </w:r>
                        <w:r>
                          <w:rPr>
                            <w:rFonts w:hint="eastAsia"/>
                            <w:b/>
                            <w:bCs/>
                            <w:lang w:val="en-US" w:eastAsia="zh-CN"/>
                          </w:rPr>
                          <w:t>MQ服务</w:t>
                        </w:r>
                      </w:p>
                    </w:txbxContent>
                  </v:textbox>
                </v:shape>
                <w10:wrap type="none"/>
                <w10:anchorlock/>
              </v:group>
            </w:pict>
          </mc:Fallback>
        </mc:AlternateContent>
      </w:r>
    </w:p>
    <w:p>
      <w:pPr>
        <w:spacing w:line="360" w:lineRule="auto"/>
        <w:ind w:left="0" w:leftChars="0" w:firstLine="0" w:firstLineChars="0"/>
        <w:jc w:val="center"/>
        <w:rPr>
          <w:rFonts w:hint="eastAsia"/>
          <w:sz w:val="21"/>
          <w:lang w:val="en-US" w:eastAsia="zh-CN"/>
        </w:rPr>
      </w:pPr>
      <w:bookmarkStart w:id="21" w:name="_Ref24242"/>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6</w:t>
      </w:r>
      <w:r>
        <w:rPr>
          <w:rFonts w:hint="eastAsia" w:ascii="宋体" w:hAnsi="宋体" w:eastAsia="宋体" w:cs="宋体"/>
          <w:b/>
          <w:bCs/>
          <w:sz w:val="21"/>
          <w:szCs w:val="21"/>
          <w:lang w:val="en-US" w:eastAsia="zh-CN"/>
        </w:rPr>
        <w:fldChar w:fldCharType="end"/>
      </w:r>
      <w:bookmarkEnd w:id="21"/>
      <w:r>
        <w:rPr>
          <w:rFonts w:hint="eastAsia" w:ascii="宋体" w:hAnsi="宋体" w:cs="宋体"/>
          <w:b/>
          <w:bCs/>
          <w:sz w:val="21"/>
          <w:szCs w:val="21"/>
          <w:lang w:val="en-US" w:eastAsia="zh-CN"/>
        </w:rPr>
        <w:t xml:space="preserve"> 失效重连流程</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通道队列</w:t>
      </w:r>
    </w:p>
    <w:p>
      <w:pPr>
        <w:spacing w:line="360" w:lineRule="auto"/>
        <w:ind w:firstLine="420" w:firstLineChars="200"/>
        <w:rPr>
          <w:rFonts w:hint="eastAsia" w:ascii="宋体" w:hAnsi="宋体"/>
          <w:lang w:val="en-AU" w:eastAsia="zh-CN"/>
        </w:rPr>
      </w:pPr>
      <w:r>
        <w:rPr>
          <w:rFonts w:hint="eastAsia" w:ascii="宋体" w:hAnsi="宋体"/>
          <w:lang w:val="en-US" w:eastAsia="zh-CN"/>
        </w:rPr>
        <w:t>一个消息能且只能被一个消费者接受。如果当前队列中没有任何的消费者，那么这条消息将会被队里存储起来，直到有一个消费者连接上。另外，如果消费者在接受到消息后，在他断开与MQ连接之前，没有发送ACK信息（可以是客户端手动发送，也可以是自动发送），那么这条消息将被发送给其他消费者。</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发送通道</w:t>
      </w:r>
    </w:p>
    <w:p>
      <w:pPr>
        <w:spacing w:line="360" w:lineRule="auto"/>
        <w:ind w:firstLine="420" w:firstLineChars="200"/>
        <w:rPr>
          <w:rFonts w:hint="eastAsia" w:ascii="宋体" w:hAnsi="宋体"/>
          <w:lang w:val="en-US" w:eastAsia="zh-CN"/>
        </w:rPr>
      </w:pPr>
      <w:r>
        <w:rPr>
          <w:rFonts w:hint="eastAsia" w:ascii="宋体" w:hAnsi="宋体"/>
          <w:lang w:val="en-US" w:eastAsia="zh-CN"/>
        </w:rPr>
        <w:t>生产者通过发送队列将消息发至MQ，等待MQ将消息包进行分发处理：根据消息目标对象，将该消息发送至域内接收队列或者其他域的跨域转发队列。</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接收通道</w:t>
      </w:r>
    </w:p>
    <w:p>
      <w:pPr>
        <w:spacing w:line="360" w:lineRule="auto"/>
        <w:ind w:firstLine="420" w:firstLineChars="200"/>
        <w:rPr>
          <w:rFonts w:hint="eastAsia" w:ascii="宋体" w:hAnsi="宋体"/>
          <w:lang w:val="en-US" w:eastAsia="zh-CN"/>
        </w:rPr>
      </w:pPr>
      <w:r>
        <w:rPr>
          <w:rFonts w:hint="eastAsia" w:ascii="宋体" w:hAnsi="宋体"/>
          <w:lang w:val="en-US" w:eastAsia="zh-CN"/>
        </w:rPr>
        <w:t>即域内工作队列，接收消息处理模块从发送队列、或者跨域接收队列转发过来的消息包。</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跨域转发通道</w:t>
      </w:r>
    </w:p>
    <w:p>
      <w:pPr>
        <w:spacing w:line="360" w:lineRule="auto"/>
        <w:ind w:firstLine="420" w:firstLineChars="200"/>
        <w:rPr>
          <w:rFonts w:hint="eastAsia" w:ascii="宋体" w:hAnsi="宋体"/>
          <w:lang w:val="en-US" w:eastAsia="zh-CN"/>
        </w:rPr>
      </w:pPr>
      <w:r>
        <w:rPr>
          <w:rFonts w:hint="eastAsia" w:ascii="宋体" w:hAnsi="宋体"/>
          <w:lang w:val="en-US" w:eastAsia="zh-CN"/>
        </w:rPr>
        <w:t>处理跨域消息包转发的队列。</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应答通道</w:t>
      </w:r>
    </w:p>
    <w:p>
      <w:pPr>
        <w:spacing w:line="360" w:lineRule="auto"/>
        <w:ind w:firstLine="420" w:firstLineChars="200"/>
        <w:rPr>
          <w:rFonts w:hint="eastAsia" w:ascii="宋体" w:hAnsi="宋体"/>
          <w:lang w:val="en-US" w:eastAsia="zh-CN"/>
        </w:rPr>
      </w:pPr>
      <w:r>
        <w:rPr>
          <w:rFonts w:hint="eastAsia" w:ascii="宋体" w:hAnsi="宋体"/>
          <w:lang w:val="en-US" w:eastAsia="zh-CN"/>
        </w:rPr>
        <w:t>消费者收到消息后进行消息处理，但是整个消息传递的过程还没有完成：视设置情况，消费者在完成某一条消息的处理后，将需要手动的发送一条ACK消息给对应的消息派发模块（默认一般设置为自动发送）。派发模块在收到这条ACK信息后，才会认为这条消息处理成功，并将这条消息从接收队列中移除；如果没有这条消息的ACK信息或者收到NACK信息，这条消息将会重新被派发给另外的并行消费者（如果不存在，则进入失败队列并报警）。</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失败队列</w:t>
      </w:r>
    </w:p>
    <w:p>
      <w:pPr>
        <w:spacing w:line="360" w:lineRule="auto"/>
        <w:ind w:firstLine="420" w:firstLineChars="200"/>
        <w:rPr>
          <w:rFonts w:hint="eastAsia" w:ascii="宋体" w:hAnsi="宋体"/>
          <w:lang w:val="en-US" w:eastAsia="zh-CN"/>
        </w:rPr>
      </w:pPr>
      <w:r>
        <w:rPr>
          <w:rFonts w:hint="eastAsia" w:ascii="宋体" w:hAnsi="宋体"/>
          <w:lang w:val="en-US" w:eastAsia="zh-CN"/>
        </w:rPr>
        <w:t>消息在处理，派发，跨域路由过程，因异常而无法成功，则该消息将被缓存在失败队列，并通知系统触发报警。</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队列优先级</w:t>
      </w:r>
    </w:p>
    <w:p>
      <w:pPr>
        <w:spacing w:line="360" w:lineRule="auto"/>
        <w:ind w:firstLine="420" w:firstLineChars="200"/>
        <w:rPr>
          <w:rFonts w:hint="eastAsia" w:ascii="宋体" w:hAnsi="宋体"/>
          <w:lang w:val="en-US" w:eastAsia="zh-CN"/>
        </w:rPr>
      </w:pPr>
      <w:r>
        <w:rPr>
          <w:rFonts w:hint="eastAsia" w:ascii="宋体" w:hAnsi="宋体"/>
          <w:lang w:val="en-US" w:eastAsia="zh-CN"/>
        </w:rPr>
        <w:t>队列初始化时，具有优先级属性，优先级高的队列中消息在处理、派发、跨域路由等操作中，高优先级会被率先执行，相同优先级之间仍然按照FIFO原则执行。</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订阅广播</w:t>
      </w:r>
    </w:p>
    <w:p>
      <w:pPr>
        <w:spacing w:line="360" w:lineRule="auto"/>
        <w:ind w:firstLine="420" w:firstLineChars="200"/>
        <w:rPr>
          <w:rFonts w:hint="eastAsia" w:ascii="宋体" w:hAnsi="宋体"/>
          <w:lang w:val="en-US" w:eastAsia="zh-CN"/>
        </w:rPr>
      </w:pPr>
      <w:r>
        <w:rPr>
          <w:rFonts w:hint="eastAsia" w:ascii="宋体" w:hAnsi="宋体"/>
          <w:lang w:val="en-US" w:eastAsia="zh-CN"/>
        </w:rPr>
        <w:t>Topic 基于“订阅-广播”模式，当操作者发布一条消息后，所有对这条消息感兴趣的订阅者都可以收到它，即该消息被拷贝成多份，进行分发。只有当前“活动的”订阅者能够收到消息（如果当前Topic主题中没有订阅者，这条消息将被丢弃）。如</w:t>
      </w:r>
      <w:r>
        <w:rPr>
          <w:rFonts w:hint="eastAsia" w:ascii="宋体" w:hAnsi="宋体"/>
          <w:lang w:val="en-US" w:eastAsia="zh-CN"/>
        </w:rPr>
        <w:fldChar w:fldCharType="begin"/>
      </w:r>
      <w:r>
        <w:rPr>
          <w:rFonts w:hint="eastAsia" w:ascii="宋体" w:hAnsi="宋体"/>
          <w:lang w:val="en-US" w:eastAsia="zh-CN"/>
        </w:rPr>
        <w:instrText xml:space="preserve"> REF _Ref5410 \h </w:instrText>
      </w:r>
      <w:r>
        <w:rPr>
          <w:rFonts w:hint="eastAsia" w:ascii="宋体" w:hAnsi="宋体"/>
          <w:lang w:val="en-US" w:eastAsia="zh-CN"/>
        </w:rPr>
        <w:fldChar w:fldCharType="separate"/>
      </w:r>
      <w:r>
        <w:rPr>
          <w:rFonts w:hint="eastAsia" w:ascii="宋体" w:hAnsi="宋体" w:eastAsia="宋体" w:cs="宋体"/>
          <w:b/>
          <w:bCs/>
          <w:sz w:val="21"/>
          <w:szCs w:val="21"/>
          <w:lang w:val="en-US" w:eastAsia="zh-CN"/>
        </w:rPr>
        <w:t>图 7</w:t>
      </w:r>
      <w:r>
        <w:rPr>
          <w:rFonts w:hint="eastAsia" w:ascii="宋体" w:hAnsi="宋体"/>
          <w:lang w:val="en-US" w:eastAsia="zh-CN"/>
        </w:rPr>
        <w:fldChar w:fldCharType="end"/>
      </w:r>
    </w:p>
    <w:p>
      <w:pPr>
        <w:spacing w:line="360" w:lineRule="auto"/>
        <w:ind w:left="0" w:leftChars="0" w:firstLine="0" w:firstLineChars="0"/>
        <w:rPr>
          <w:rFonts w:hint="eastAsia" w:ascii="宋体" w:hAnsi="宋体"/>
          <w:lang w:val="en-US" w:eastAsia="zh-CN"/>
        </w:rPr>
      </w:pPr>
      <w:r>
        <w:rPr>
          <w:sz w:val="21"/>
        </w:rPr>
        <mc:AlternateContent>
          <mc:Choice Requires="wpc">
            <w:drawing>
              <wp:inline distT="0" distB="0" distL="114300" distR="114300">
                <wp:extent cx="5278120" cy="3312795"/>
                <wp:effectExtent l="4445" t="4445" r="15240" b="8890"/>
                <wp:docPr id="36" name="画布 36"/>
                <wp:cNvGraphicFramePr/>
                <a:graphic xmlns:a="http://schemas.openxmlformats.org/drawingml/2006/main">
                  <a:graphicData uri="http://schemas.microsoft.com/office/word/2010/wordprocessingCanvas">
                    <wpc:wpc>
                      <wpc:bg/>
                      <wpc:whole>
                        <a:ln>
                          <a:solidFill>
                            <a:schemeClr val="accent1"/>
                          </a:solidFill>
                        </a:ln>
                      </wpc:whole>
                      <wps:wsp>
                        <wps:cNvPr id="38" name="矩形 38"/>
                        <wps:cNvSpPr/>
                        <wps:spPr>
                          <a:xfrm>
                            <a:off x="929005" y="91440"/>
                            <a:ext cx="3123565" cy="3000375"/>
                          </a:xfrm>
                          <a:prstGeom prst="rect">
                            <a:avLst/>
                          </a:prstGeom>
                          <a:noFill/>
                          <a:ln w="12700" cmpd="sng">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36830" y="1138555"/>
                            <a:ext cx="739140" cy="35306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Produce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圆角矩形 40"/>
                        <wps:cNvSpPr/>
                        <wps:spPr>
                          <a:xfrm>
                            <a:off x="1961515" y="1138555"/>
                            <a:ext cx="794385" cy="35306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Exchange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1057275" y="79375"/>
                            <a:ext cx="572770"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val="en-US" w:eastAsia="zh-CN"/>
                                </w:rPr>
                              </w:pPr>
                              <w:r>
                                <w:rPr>
                                  <w:rFonts w:hint="eastAsia"/>
                                  <w:b w:val="0"/>
                                  <w:bCs w:val="0"/>
                                  <w:lang w:val="en-US" w:eastAsia="zh-CN"/>
                                </w:rPr>
                                <w:t>Broker</w:t>
                              </w:r>
                            </w:p>
                          </w:txbxContent>
                        </wps:txbx>
                        <wps:bodyPr rot="0" spcFirstLastPara="0" vertOverflow="overflow" horzOverflow="overflow" vert="horz" wrap="square" lIns="0" tIns="0" rIns="0" bIns="0" numCol="1" spcCol="0" rtlCol="0" fromWordArt="0" anchor="ctr" anchorCtr="0" forceAA="0" compatLnSpc="1">
                          <a:noAutofit/>
                        </wps:bodyPr>
                      </wps:wsp>
                      <wps:wsp>
                        <wps:cNvPr id="70" name="圆角矩形 70"/>
                        <wps:cNvSpPr/>
                        <wps:spPr>
                          <a:xfrm>
                            <a:off x="3208655" y="207010"/>
                            <a:ext cx="794385" cy="35306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del w:id="26" w:author="冯达(Boris)" w:date="2018-04-08T14:08:17Z">
                                <w:r>
                                  <w:rPr>
                                    <w:rFonts w:hint="eastAsia"/>
                                    <w:lang w:val="en-US" w:eastAsia="zh-CN"/>
                                  </w:rPr>
                                  <w:delText>Queue</w:delText>
                                </w:r>
                              </w:del>
                              <w:r>
                                <w:rPr>
                                  <w:rFonts w:hint="eastAsia"/>
                                  <w:lang w:val="en-US" w:eastAsia="zh-CN"/>
                                </w:rPr>
                                <w:t>Channel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3063875" y="1138555"/>
                            <a:ext cx="794385" cy="35306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Channel</w:t>
                              </w:r>
                              <w:del w:id="27" w:author="冯达(Boris)" w:date="2018-04-08T14:08:21Z">
                                <w:r>
                                  <w:rPr>
                                    <w:rFonts w:hint="eastAsia"/>
                                    <w:lang w:val="en-US" w:eastAsia="zh-CN"/>
                                  </w:rPr>
                                  <w:delText>Queue</w:delText>
                                </w:r>
                              </w:del>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圆角矩形 74"/>
                        <wps:cNvSpPr/>
                        <wps:spPr>
                          <a:xfrm>
                            <a:off x="3216275" y="2164715"/>
                            <a:ext cx="794385" cy="35306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Channel</w:t>
                              </w:r>
                              <w:del w:id="28" w:author="冯达(Boris)" w:date="2018-04-08T14:08:22Z">
                                <w:r>
                                  <w:rPr>
                                    <w:rFonts w:hint="eastAsia"/>
                                    <w:lang w:val="en-US" w:eastAsia="zh-CN"/>
                                  </w:rPr>
                                  <w:delText>Queue</w:delText>
                                </w:r>
                              </w:del>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直接箭头连接符 85"/>
                        <wps:cNvCnPr>
                          <a:stCxn id="39" idx="3"/>
                          <a:endCxn id="37" idx="1"/>
                        </wps:cNvCnPr>
                        <wps:spPr>
                          <a:xfrm>
                            <a:off x="775970" y="1315085"/>
                            <a:ext cx="27178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stCxn id="40" idx="3"/>
                          <a:endCxn id="74" idx="1"/>
                        </wps:cNvCnPr>
                        <wps:spPr>
                          <a:xfrm>
                            <a:off x="2755900" y="1315085"/>
                            <a:ext cx="460375" cy="1026160"/>
                          </a:xfrm>
                          <a:prstGeom prst="bentConnector3">
                            <a:avLst>
                              <a:gd name="adj1" fmla="val 5006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肘形连接符 87"/>
                        <wps:cNvCnPr>
                          <a:stCxn id="40" idx="3"/>
                          <a:endCxn id="70" idx="1"/>
                        </wps:cNvCnPr>
                        <wps:spPr>
                          <a:xfrm flipV="1">
                            <a:off x="2755900" y="383540"/>
                            <a:ext cx="452755" cy="931545"/>
                          </a:xfrm>
                          <a:prstGeom prst="bentConnector3">
                            <a:avLst>
                              <a:gd name="adj1" fmla="val 5007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肘形连接符 88"/>
                        <wps:cNvCnPr>
                          <a:stCxn id="40" idx="3"/>
                          <a:endCxn id="72" idx="1"/>
                        </wps:cNvCnPr>
                        <wps:spPr>
                          <a:xfrm>
                            <a:off x="2755900" y="1315085"/>
                            <a:ext cx="307975" cy="317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折角形 94"/>
                        <wps:cNvSpPr/>
                        <wps:spPr>
                          <a:xfrm>
                            <a:off x="2336800" y="1544955"/>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96" name="折角形 96"/>
                        <wps:cNvSpPr/>
                        <wps:spPr>
                          <a:xfrm>
                            <a:off x="358140" y="1550035"/>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00" name="折角形 100"/>
                        <wps:cNvSpPr/>
                        <wps:spPr>
                          <a:xfrm>
                            <a:off x="3576320" y="513715"/>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03" name="折角形 103"/>
                        <wps:cNvSpPr/>
                        <wps:spPr>
                          <a:xfrm>
                            <a:off x="3569335" y="1421765"/>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07" name="折角形 107"/>
                        <wps:cNvSpPr/>
                        <wps:spPr>
                          <a:xfrm>
                            <a:off x="3584575" y="2461260"/>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g:wgp>
                        <wpg:cNvPr id="129" name="组合 129"/>
                        <wpg:cNvGrpSpPr/>
                        <wpg:grpSpPr>
                          <a:xfrm>
                            <a:off x="4200525" y="207645"/>
                            <a:ext cx="877570" cy="806450"/>
                            <a:chOff x="6615" y="339"/>
                            <a:chExt cx="1382" cy="1270"/>
                          </a:xfrm>
                        </wpg:grpSpPr>
                        <wps:wsp>
                          <wps:cNvPr id="111" name="圆角矩形 111"/>
                          <wps:cNvSpPr/>
                          <wps:spPr>
                            <a:xfrm>
                              <a:off x="6615" y="339"/>
                              <a:ext cx="1382" cy="556"/>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4" name="折角形 124"/>
                          <wps:cNvSpPr/>
                          <wps:spPr>
                            <a:xfrm>
                              <a:off x="7352" y="821"/>
                              <a:ext cx="611" cy="789"/>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g:wgp>
                      <wpg:wgp>
                        <wpg:cNvPr id="128" name="组合 128"/>
                        <wpg:cNvGrpSpPr/>
                        <wpg:grpSpPr>
                          <a:xfrm>
                            <a:off x="4223385" y="1139190"/>
                            <a:ext cx="877570" cy="807085"/>
                            <a:chOff x="6651" y="1866"/>
                            <a:chExt cx="1382" cy="1271"/>
                          </a:xfrm>
                        </wpg:grpSpPr>
                        <wps:wsp>
                          <wps:cNvPr id="121" name="圆角矩形 121"/>
                          <wps:cNvSpPr/>
                          <wps:spPr>
                            <a:xfrm>
                              <a:off x="6651" y="1866"/>
                              <a:ext cx="1382" cy="556"/>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折角形 125"/>
                          <wps:cNvSpPr/>
                          <wps:spPr>
                            <a:xfrm>
                              <a:off x="7328" y="2349"/>
                              <a:ext cx="611" cy="789"/>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g:wgp>
                      <wpg:wgp>
                        <wpg:cNvPr id="127" name="组合 127"/>
                        <wpg:cNvGrpSpPr/>
                        <wpg:grpSpPr>
                          <a:xfrm>
                            <a:off x="4255135" y="2170430"/>
                            <a:ext cx="877570" cy="798830"/>
                            <a:chOff x="6785" y="3418"/>
                            <a:chExt cx="1382" cy="1258"/>
                          </a:xfrm>
                        </wpg:grpSpPr>
                        <wps:wsp>
                          <wps:cNvPr id="123" name="圆角矩形 123"/>
                          <wps:cNvSpPr/>
                          <wps:spPr>
                            <a:xfrm>
                              <a:off x="6785" y="3418"/>
                              <a:ext cx="1382" cy="556"/>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折角形 126"/>
                          <wps:cNvSpPr/>
                          <wps:spPr>
                            <a:xfrm>
                              <a:off x="7462" y="3887"/>
                              <a:ext cx="611" cy="789"/>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g:wgp>
                      <wps:wsp>
                        <wps:cNvPr id="130" name="直接箭头连接符 130"/>
                        <wps:cNvCnPr>
                          <a:stCxn id="70" idx="3"/>
                          <a:endCxn id="111" idx="1"/>
                        </wps:cNvCnPr>
                        <wps:spPr>
                          <a:xfrm>
                            <a:off x="4003040" y="383540"/>
                            <a:ext cx="197485"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a:stCxn id="72" idx="3"/>
                          <a:endCxn id="121" idx="1"/>
                        </wps:cNvCnPr>
                        <wps:spPr>
                          <a:xfrm>
                            <a:off x="3858260" y="1315085"/>
                            <a:ext cx="365125"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74" idx="3"/>
                          <a:endCxn id="123" idx="1"/>
                        </wps:cNvCnPr>
                        <wps:spPr>
                          <a:xfrm>
                            <a:off x="4010660" y="2341245"/>
                            <a:ext cx="244475" cy="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7" name="曲线连接符 137"/>
                        <wps:cNvCnPr>
                          <a:stCxn id="96" idx="3"/>
                          <a:endCxn id="94" idx="1"/>
                        </wps:cNvCnPr>
                        <wps:spPr>
                          <a:xfrm flipV="1">
                            <a:off x="746125" y="1795780"/>
                            <a:ext cx="1590675" cy="5080"/>
                          </a:xfrm>
                          <a:prstGeom prst="curvedConnector3">
                            <a:avLst>
                              <a:gd name="adj1" fmla="val 5002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8" name="曲线连接符 138"/>
                        <wps:cNvCnPr>
                          <a:stCxn id="94" idx="3"/>
                          <a:endCxn id="107" idx="1"/>
                        </wps:cNvCnPr>
                        <wps:spPr>
                          <a:xfrm>
                            <a:off x="2724785" y="1795780"/>
                            <a:ext cx="859790" cy="916305"/>
                          </a:xfrm>
                          <a:prstGeom prst="curvedConnector3">
                            <a:avLst>
                              <a:gd name="adj1" fmla="val 5000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9" name="曲线连接符 139"/>
                        <wps:cNvCnPr>
                          <a:stCxn id="94" idx="3"/>
                          <a:endCxn id="103" idx="1"/>
                        </wps:cNvCnPr>
                        <wps:spPr>
                          <a:xfrm flipV="1">
                            <a:off x="2724785" y="1672590"/>
                            <a:ext cx="844550" cy="123190"/>
                          </a:xfrm>
                          <a:prstGeom prst="curvedConnector3">
                            <a:avLst>
                              <a:gd name="adj1" fmla="val 5000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0" name="曲线连接符 140"/>
                        <wps:cNvCnPr>
                          <a:stCxn id="94" idx="3"/>
                          <a:endCxn id="100" idx="1"/>
                        </wps:cNvCnPr>
                        <wps:spPr>
                          <a:xfrm flipV="1">
                            <a:off x="2724785" y="764540"/>
                            <a:ext cx="851535" cy="1031240"/>
                          </a:xfrm>
                          <a:prstGeom prst="curvedConnector3">
                            <a:avLst>
                              <a:gd name="adj1" fmla="val 50037"/>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1" name="曲线连接符 141"/>
                        <wps:cNvCnPr>
                          <a:stCxn id="100" idx="3"/>
                          <a:endCxn id="124" idx="1"/>
                        </wps:cNvCnPr>
                        <wps:spPr>
                          <a:xfrm>
                            <a:off x="3964305" y="764540"/>
                            <a:ext cx="704215" cy="3175"/>
                          </a:xfrm>
                          <a:prstGeom prst="curvedConnector2">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2" name="曲线连接符 142"/>
                        <wps:cNvCnPr>
                          <a:stCxn id="103" idx="3"/>
                          <a:endCxn id="125" idx="1"/>
                        </wps:cNvCnPr>
                        <wps:spPr>
                          <a:xfrm>
                            <a:off x="3957320" y="1672590"/>
                            <a:ext cx="695960" cy="24130"/>
                          </a:xfrm>
                          <a:prstGeom prst="curvedConnector3">
                            <a:avLst>
                              <a:gd name="adj1" fmla="val 5000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3" name="曲线连接符 143"/>
                        <wps:cNvCnPr>
                          <a:stCxn id="107" idx="3"/>
                          <a:endCxn id="126" idx="1"/>
                        </wps:cNvCnPr>
                        <wps:spPr>
                          <a:xfrm>
                            <a:off x="3972560" y="2712085"/>
                            <a:ext cx="712470" cy="6985"/>
                          </a:xfrm>
                          <a:prstGeom prst="curvedConnector3">
                            <a:avLst>
                              <a:gd name="adj1" fmla="val 5000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7" name="圆角矩形 37"/>
                        <wps:cNvSpPr/>
                        <wps:spPr>
                          <a:xfrm>
                            <a:off x="1047750" y="1146175"/>
                            <a:ext cx="794385" cy="35306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del w:id="29" w:author="冯达(Boris)" w:date="2018-04-08T14:08:17Z">
                                <w:r>
                                  <w:rPr>
                                    <w:rFonts w:hint="eastAsia"/>
                                    <w:lang w:val="en-US" w:eastAsia="zh-CN"/>
                                  </w:rPr>
                                  <w:delText>Queue</w:delText>
                                </w:r>
                              </w:del>
                              <w:r>
                                <w:rPr>
                                  <w:rFonts w:hint="eastAsia"/>
                                  <w:lang w:val="en-US" w:eastAsia="zh-CN"/>
                                </w:rPr>
                                <w:t>Channel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直接箭头连接符 75"/>
                        <wps:cNvCnPr>
                          <a:stCxn id="37" idx="3"/>
                          <a:endCxn id="40" idx="1"/>
                        </wps:cNvCnPr>
                        <wps:spPr>
                          <a:xfrm flipV="1">
                            <a:off x="1842135" y="1315085"/>
                            <a:ext cx="11938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60.85pt;width:415.6pt;" coordsize="5278120,3312795" editas="canvas" o:gfxdata="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">
                <o:lock v:ext="edit" aspectratio="f"/>
                <v:shape id="_x0000_s1026" o:spid="_x0000_s1026" style="position:absolute;left:0;top:0;height:3312795;width:5278120;" filled="f" stroked="t" coordsize="21600,21600" o:gfxdata="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">
                  <v:fill on="f" focussize="0,0"/>
                  <v:stroke color="#4F81BD [3204]" joinstyle="round"/>
                  <v:imagedata o:title=""/>
                  <o:lock v:ext="edit" aspectratio="f"/>
                </v:shape>
                <v:rect id="_x0000_s1026" o:spid="_x0000_s1026" o:spt="1" style="position:absolute;left:929005;top:91440;height:3000375;width:3123565;v-text-anchor:middle;" filled="f" stroked="t" coordsize="21600,21600" o:gfxdata="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W&#10;cSdH0wAAAAUBAAAPAAAAAAAAAAEAIAAAACIAAABkcnMvZG93bnJldi54bWxQSwECFAAUAAAACACH&#10;TuJAcrYK4mICAACdBAAADgAAAAAAAAABACAAAAAiAQAAZHJzL2Uyb0RvYy54bWxQSwUGAAAAAAYA&#10;BgBZAQAA9gUAAAAA&#10;">
                  <v:fill on="f" focussize="0,0"/>
                  <v:stroke weight="1pt" color="#385D8A [3204]" joinstyle="round" dashstyle="dash"/>
                  <v:imagedata o:title=""/>
                  <o:lock v:ext="edit" aspectratio="f"/>
                  <v:textbox>
                    <w:txbxContent>
                      <w:p>
                        <w:pPr>
                          <w:jc w:val="left"/>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v:roundrect id="_x0000_s1026" o:spid="_x0000_s1026" o:spt="2" style="position:absolute;left:36830;top:1138555;height:353060;width:739140;v-text-anchor:middle;" fillcolor="#4F81BD [3204]" filled="t" stroked="f" coordsize="21600,21600" arcsize="0.166666666666667" o:gfxdata="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v4MKrWAAAABQEAAA8AAAAAAAAAAQAgAAAAIgAAAGRycy9kb3ducmV2LnhtbFBLAQIU&#10;ABQAAAAIAIdO4kAuVdWQZwIAAIcEAAAOAAAAAAAAAAEAIAAAACUBAABkcnMvZTJvRG9jLnhtbFBL&#10;BQYAAAAABgAGAFkBAAD+BQ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Produce</w:t>
                        </w:r>
                      </w:p>
                    </w:txbxContent>
                  </v:textbox>
                </v:roundrect>
                <v:roundrect id="_x0000_s1026" o:spid="_x0000_s1026" o:spt="2" style="position:absolute;left:1961515;top:1138555;height:353060;width:794385;v-text-anchor:middle;" fillcolor="#44964D [1612]" filled="t" stroked="f" coordsize="21600,21600" arcsize="0.166666666666667" o:gfxdata="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8KNGLdYAAAAFAQAADwAAAAAAAAABACAAAAAiAAAAZHJz&#10;L2Rvd25yZXYueG1sUEsBAhQAFAAAAAgAh07iQMZLV/h4AgAAqwQAAA4AAAAAAAAAAQAgAAAAJQEA&#10;AGRycy9lMm9Eb2MueG1sUEsFBgAAAAAGAAYAWQEAAA8G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Exchange</w:t>
                        </w:r>
                      </w:p>
                    </w:txbxContent>
                  </v:textbox>
                </v:roundrect>
                <v:rect id="_x0000_s1026" o:spid="_x0000_s1026" o:spt="1" style="position:absolute;left:1057275;top:79375;height:303530;width:572770;v-text-anchor:middle;" filled="f" stroked="f" coordsize="21600,21600" o:gfxdata="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DMzYtQAAAAFAQAADwAAAAAAAAABACAAAAAiAAAAZHJzL2Rvd25yZXYueG1s&#10;UEsBAhQAFAAAAAgAh07iQB5JABE1AgAAQwQAAA4AAAAAAAAAAQAgAAAAIwEAAGRycy9lMm9Eb2Mu&#10;eG1sUEsFBgAAAAAGAAYAWQEAAMoFAAAAAA==&#10;">
                  <v:fill on="f" focussize="0,0"/>
                  <v:stroke on="f" weight="2pt"/>
                  <v:imagedata o:title=""/>
                  <o:lock v:ext="edit" aspectratio="f"/>
                  <v:textbox inset="0mm,0mm,0mm,0mm">
                    <w:txbxContent>
                      <w:p>
                        <w:pPr>
                          <w:jc w:val="center"/>
                          <w:rPr>
                            <w:rFonts w:hint="eastAsia" w:eastAsia="宋体"/>
                            <w:b w:val="0"/>
                            <w:bCs w:val="0"/>
                            <w:lang w:val="en-US" w:eastAsia="zh-CN"/>
                          </w:rPr>
                        </w:pPr>
                        <w:r>
                          <w:rPr>
                            <w:rFonts w:hint="eastAsia"/>
                            <w:b w:val="0"/>
                            <w:bCs w:val="0"/>
                            <w:lang w:val="en-US" w:eastAsia="zh-CN"/>
                          </w:rPr>
                          <w:t>Broker</w:t>
                        </w:r>
                      </w:p>
                    </w:txbxContent>
                  </v:textbox>
                </v:rect>
                <v:roundrect id="_x0000_s1026" o:spid="_x0000_s1026" o:spt="2" style="position:absolute;left:3208655;top:207010;height:353060;width:794385;v-text-anchor:middle;" fillcolor="#C0504D [3205]" filled="t" stroked="f" coordsize="21600,21600" arcsize="0.166666666666667" o:gfxdata="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x5o5dcAAAAFAQAADwAAAAAAAAABACAAAAAiAAAAZHJzL2Rvd25yZXYueG1sUEsB&#10;AhQAFAAAAAgAh07iQD4ydy1oAgAAiAQAAA4AAAAAAAAAAQAgAAAAJgEAAGRycy9lMm9Eb2MueG1s&#10;UEsFBgAAAAAGAAYAWQEAAAAGAAAAAA==&#10;">
                  <v:fill on="t" focussize="0,0"/>
                  <v:stroke on="f" weight="2pt"/>
                  <v:imagedata o:title=""/>
                  <o:lock v:ext="edit" aspectratio="f"/>
                  <v:textbox>
                    <w:txbxContent>
                      <w:p>
                        <w:pPr>
                          <w:jc w:val="center"/>
                          <w:rPr>
                            <w:rFonts w:hint="eastAsia" w:eastAsia="宋体"/>
                            <w:lang w:val="en-US" w:eastAsia="zh-CN"/>
                          </w:rPr>
                        </w:pPr>
                        <w:del w:id="30" w:author="冯达(Boris)" w:date="2018-04-08T14:08:17Z">
                          <w:r>
                            <w:rPr>
                              <w:rFonts w:hint="eastAsia"/>
                              <w:lang w:val="en-US" w:eastAsia="zh-CN"/>
                            </w:rPr>
                            <w:delText>Queue</w:delText>
                          </w:r>
                        </w:del>
                        <w:r>
                          <w:rPr>
                            <w:rFonts w:hint="eastAsia"/>
                            <w:lang w:val="en-US" w:eastAsia="zh-CN"/>
                          </w:rPr>
                          <w:t>Channel</w:t>
                        </w:r>
                      </w:p>
                    </w:txbxContent>
                  </v:textbox>
                </v:roundrect>
                <v:roundrect id="_x0000_s1026" o:spid="_x0000_s1026" o:spt="2" style="position:absolute;left:3063875;top:1138555;height:353060;width:794385;v-text-anchor:middle;" fillcolor="#C0504D [3205]" filled="t" stroked="f" coordsize="21600,21600" arcsize="0.166666666666667" o:gfxdata="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x5o5dcAAAAFAQAADwAAAAAAAAABACAAAAAiAAAAZHJzL2Rvd25yZXYueG1s&#10;UEsBAhQAFAAAAAgAh07iQKWLuQZrAgAAiQQAAA4AAAAAAAAAAQAgAAAAJgEAAGRycy9lMm9Eb2Mu&#10;eG1sUEsFBgAAAAAGAAYAWQEAAAMG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Channel</w:t>
                        </w:r>
                        <w:del w:id="31" w:author="冯达(Boris)" w:date="2018-04-08T14:08:21Z">
                          <w:r>
                            <w:rPr>
                              <w:rFonts w:hint="eastAsia"/>
                              <w:lang w:val="en-US" w:eastAsia="zh-CN"/>
                            </w:rPr>
                            <w:delText>Queue</w:delText>
                          </w:r>
                        </w:del>
                      </w:p>
                    </w:txbxContent>
                  </v:textbox>
                </v:roundrect>
                <v:roundrect id="_x0000_s1026" o:spid="_x0000_s1026" o:spt="2" style="position:absolute;left:3216275;top:2164715;height:353060;width:794385;v-text-anchor:middle;" fillcolor="#C0504D [3205]" filled="t" stroked="f" coordsize="21600,21600" arcsize="0.166666666666667" o:gfxdata="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x5o5dcAAAAFAQAADwAAAAAAAAABACAAAAAiAAAAZHJzL2Rvd25yZXYueG1s&#10;UEsBAhQAFAAAAAgAh07iQOKaxWNrAgAAiQQAAA4AAAAAAAAAAQAgAAAAJgEAAGRycy9lMm9Eb2Mu&#10;eG1sUEsFBgAAAAAGAAYAWQEAAAMG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Channel</w:t>
                        </w:r>
                        <w:del w:id="32" w:author="冯达(Boris)" w:date="2018-04-08T14:08:22Z">
                          <w:r>
                            <w:rPr>
                              <w:rFonts w:hint="eastAsia"/>
                              <w:lang w:val="en-US" w:eastAsia="zh-CN"/>
                            </w:rPr>
                            <w:delText>Queue</w:delText>
                          </w:r>
                        </w:del>
                      </w:p>
                    </w:txbxContent>
                  </v:textbox>
                </v:roundrect>
                <v:shape id="_x0000_s1026" o:spid="_x0000_s1026" o:spt="32" type="#_x0000_t32" style="position:absolute;left:775970;top:1315085;height:7620;width:271780;" filled="f" stroked="t" coordsize="21600,21600" o:gfxdata="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1KhaB1QAAAAUBAAAPAAAAAAAAAAEAIAAAACIAAABkcnMv&#10;ZG93bnJldi54bWxQSwECFAAUAAAACACHTuJAfTkm1gYCAADKAwAADgAAAAAAAAABACAAAAAkAQAA&#10;ZHJzL2Uyb0RvYy54bWxQSwUGAAAAAAYABgBZAQAAnAUAAAAA&#10;">
                  <v:fill on="f" focussize="0,0"/>
                  <v:stroke color="#000000 [3213]" joinstyle="round" endarrow="open"/>
                  <v:imagedata o:title=""/>
                  <o:lock v:ext="edit" aspectratio="f"/>
                </v:shape>
                <v:shape id="_x0000_s1026" o:spid="_x0000_s1026" o:spt="34" type="#_x0000_t34" style="position:absolute;left:2755900;top:1315085;height:1026160;width:460375;" filled="f" stroked="t" coordsize="21600,21600" o:gfxdata="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WP2O9UAAAAFAQAADwAA&#10;AAAAAAABACAAAAAiAAAAZHJzL2Rvd25yZXYueG1sUEsBAhQAFAAAAAgAh07iQIcjEyQZAgAA8QMA&#10;AA4AAAAAAAAAAQAgAAAAJAEAAGRycy9lMm9Eb2MueG1sUEsFBgAAAAAGAAYAWQEAAK8FAAAAAA==&#10;" adj="10815">
                  <v:fill on="f" focussize="0,0"/>
                  <v:stroke color="#000000 [3213]" joinstyle="round" endarrow="open"/>
                  <v:imagedata o:title=""/>
                  <o:lock v:ext="edit" aspectratio="f"/>
                </v:shape>
                <v:shape id="_x0000_s1026" o:spid="_x0000_s1026" o:spt="34" type="#_x0000_t34" style="position:absolute;left:2755900;top:383540;flip:y;height:931545;width:452755;" filled="f" stroked="t" coordsize="21600,21600" o:gfxdata="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RMB8t1QAAAAUB&#10;AAAPAAAAAAAAAAEAIAAAACIAAABkcnMvZG93bnJldi54bWxQSwECFAAUAAAACACHTuJAl+laVR4C&#10;AAD5AwAADgAAAAAAAAABACAAAAAkAQAAZHJzL2Uyb0RvYy54bWxQSwUGAAAAAAYABgBZAQAAtAUA&#10;AAAA&#10;" adj="10815">
                  <v:fill on="f" focussize="0,0"/>
                  <v:stroke color="#000000 [3213]" joinstyle="round" endarrow="open"/>
                  <v:imagedata o:title=""/>
                  <o:lock v:ext="edit" aspectratio="f"/>
                </v:shape>
                <v:shape id="_x0000_s1026" o:spid="_x0000_s1026" o:spt="33" type="#_x0000_t33" style="position:absolute;left:2755900;top:1315085;height:3175;width:307975;" filled="f" stroked="t" coordsize="21600,21600" o:gfxdata="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WrAV0wAAAAUBAAAPAAAAAAAAAAEAIAAAACIAAABkcnMvZG93bnJldi54&#10;bWxQSwECFAAUAAAACACHTuJAHTv+Pv8BAADBAwAADgAAAAAAAAABACAAAAAiAQAAZHJzL2Uyb0Rv&#10;Yy54bWxQSwUGAAAAAAYABgBZAQAAkwUAAAAA&#10;">
                  <v:fill on="f" focussize="0,0"/>
                  <v:stroke color="#000000 [3213]" joinstyle="round" endarrow="open"/>
                  <v:imagedata o:title=""/>
                  <o:lock v:ext="edit" aspectratio="f"/>
                </v:shape>
                <v:shape id="_x0000_s1026" o:spid="_x0000_s1026" o:spt="65" type="#_x0000_t65" style="position:absolute;left:2336800;top:1544955;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r2LN11wAAAAUBAAAPAAAAAAAAAAEAIAAAACIAAABkcnMvZG93bnJldi54bWxQSwECFAAUAAAA&#10;CACHTuJATDVvrpoCAAAFBQAADgAAAAAAAAABACAAAAAmAQAAZHJzL2Uyb0RvYy54bWxQSwUGAAAA&#10;AAYABgBZAQAAMgY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shape id="_x0000_s1026" o:spid="_x0000_s1026" o:spt="65" type="#_x0000_t65" style="position:absolute;left:358140;top:1550035;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69izddcAAAAFAQAADwAAAAAAAAABACAAAAAiAAAAZHJzL2Rvd25yZXYueG1sUEsBAhQAFAAAAAgA&#10;h07iQCdfxe6YAgAABAUAAA4AAAAAAAAAAQAgAAAAJgEAAGRycy9lMm9Eb2MueG1sUEsFBgAAAAAG&#10;AAYAWQEAADAGA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shape id="_x0000_s1026" o:spid="_x0000_s1026" o:spt="65" type="#_x0000_t65" style="position:absolute;left:3576320;top:513715;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vY&#10;s3XXAAAABQEAAA8AAAAAAAAAAQAgAAAAIgAAAGRycy9kb3ducmV2LnhtbFBLAQIUABQAAAAIAIdO&#10;4kBy49RWlgIAAAYFAAAOAAAAAAAAAAEAIAAAACYBAABkcnMvZTJvRG9jLnhtbFBLBQYAAAAABgAG&#10;AFkBAAAuBg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shape id="_x0000_s1026" o:spid="_x0000_s1026" o:spt="65" type="#_x0000_t65" style="position:absolute;left:3569335;top:1421765;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r2LN11wAAAAUBAAAPAAAAAAAAAAEAIAAAACIAAABkcnMvZG93bnJldi54bWxQSwECFAAUAAAA&#10;CACHTuJAxHCSh5oCAAAHBQAADgAAAAAAAAABACAAAAAmAQAAZHJzL2Uyb0RvYy54bWxQSwUGAAAA&#10;AAYABgBZAQAAMgY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shape id="_x0000_s1026" o:spid="_x0000_s1026" o:spt="65" type="#_x0000_t65" style="position:absolute;left:3584575;top:2461260;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69izddcAAAAFAQAADwAAAAAAAAABACAAAAAiAAAAZHJzL2Rvd25yZXYueG1sUEsBAhQAFAAAAAgA&#10;h07iQNg6yYqYAgAABwUAAA4AAAAAAAAAAQAgAAAAJgEAAGRycy9lMm9Eb2MueG1sUEsFBgAAAAAG&#10;AAYAWQEAADAGA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group id="_x0000_s1026" o:spid="_x0000_s1026" o:spt="203" style="position:absolute;left:4200525;top:207645;height:806450;width:877570;" coordorigin="6615,339" coordsize="1382,1270" o:gfxdata="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AAAAAGRycy9QSwECFAAUAAAACACHTuJANMd0sdYAAAAFAQAADwAAAAAA&#10;AAABACAAAAAiAAAAZHJzL2Rvd25yZXYueG1sUEsBAhQAFAAAAAgAh07iQF57H7VrAwAAJgkAAA4A&#10;AAAAAAAAAQAgAAAAJQEAAGRycy9lMm9Eb2MueG1sUEsFBgAAAAAGAAYAWQEAAAIHAAAAAA==&#10;">
                  <o:lock v:ext="edit" aspectratio="f"/>
                  <v:roundrect id="_x0000_s1026" o:spid="_x0000_s1026" o:spt="2" style="position:absolute;left:6615;top:339;height:556;width:1382;v-text-anchor:middle;" fillcolor="#4F81BD [3204]" filled="t" stroked="f" coordsize="21600,21600" arcsize="0.166666666666667" o:gfxdata="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B5o+8AAAA&#10;3AAAAA8AAAAAAAAAAQAgAAAAIgAAAGRycy9kb3ducmV2LnhtbFBLAQIUABQAAAAIAIdO4kAzLwWe&#10;OwAAADkAAAAQAAAAAAAAAAEAIAAAAAsBAABkcnMvc2hhcGV4bWwueG1sUEsFBgAAAAAGAAYAWwEA&#10;ALUD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Consumer</w:t>
                          </w:r>
                        </w:p>
                      </w:txbxContent>
                    </v:textbox>
                  </v:roundrect>
                  <v:shape id="_x0000_s1026" o:spid="_x0000_s1026" o:spt="65" type="#_x0000_t65" style="position:absolute;left:7352;top:821;height:789;width:611;v-text-anchor:middle;" fillcolor="#FBFB11" filled="t" stroked="f" coordsize="21600,21600" o:gfxdata="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fh9u8AAAA&#10;3AAAAA8AAAAAAAAAAQAgAAAAIgAAAGRycy9kb3ducmV2LnhtbFBLAQIUABQAAAAIAIdO4kAzLwWe&#10;OwAAADkAAAAQAAAAAAAAAAEAIAAAAAsBAABkcnMvc2hhcGV4bWwueG1sUEsFBgAAAAAGAAYAWwEA&#10;ALUDA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group>
                <v:group id="_x0000_s1026" o:spid="_x0000_s1026" o:spt="203" style="position:absolute;left:4223385;top:1139190;height:807085;width:877570;" coordorigin="6651,1866" coordsize="1382,1271" o:gfxdata="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A0x3Sx1gAAAAUB&#10;AAAPAAAAAAAAAAEAIAAAACIAAABkcnMvZG93bnJldi54bWxQSwECFAAUAAAACACHTuJA6ZH3qHMD&#10;AAAqCQAADgAAAAAAAAABACAAAAAlAQAAZHJzL2Uyb0RvYy54bWxQSwUGAAAAAAYABgBZAQAACgcA&#10;AAAA&#10;">
                  <o:lock v:ext="edit" aspectratio="f"/>
                  <v:roundrect id="_x0000_s1026" o:spid="_x0000_s1026" o:spt="2" style="position:absolute;left:6651;top:1866;height:556;width:1382;v-text-anchor:middle;" fillcolor="#4F81BD [3204]" filled="t" stroked="f" coordsize="21600,21600" arcsize="0.166666666666667" o:gfxdata="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rSwyugAAANwA&#10;AAAPAAAAAAAAAAEAIAAAACIAAABkcnMvZG93bnJldi54bWxQSwECFAAUAAAACACHTuJAMy8FnjsA&#10;AAA5AAAAEAAAAAAAAAABACAAAAAJAQAAZHJzL3NoYXBleG1sLnhtbFBLBQYAAAAABgAGAFsBAACz&#10;Aw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Consumer</w:t>
                          </w:r>
                        </w:p>
                      </w:txbxContent>
                    </v:textbox>
                  </v:roundrect>
                  <v:shape id="_x0000_s1026" o:spid="_x0000_s1026" o:spt="65" type="#_x0000_t65" style="position:absolute;left:7328;top:2349;height:789;width:611;v-text-anchor:middle;" fillcolor="#FBFB11" filled="t" stroked="f" coordsize="21600,21600" o:gfxdata="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TIkC8AAAA&#10;3AAAAA8AAAAAAAAAAQAgAAAAIgAAAGRycy9kb3ducmV2LnhtbFBLAQIUABQAAAAIAIdO4kAzLwWe&#10;OwAAADkAAAAQAAAAAAAAAAEAIAAAAAsBAABkcnMvc2hhcGV4bWwueG1sUEsFBgAAAAAGAAYAWwEA&#10;ALUDA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group>
                <v:group id="_x0000_s1026" o:spid="_x0000_s1026" o:spt="203" style="position:absolute;left:4255135;top:2170430;height:798830;width:877570;" coordorigin="6785,3418" coordsize="1382,1258" o:gfxdata="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DTHdLHWAAAA&#10;BQEAAA8AAAAAAAAAAQAgAAAAIgAAAGRycy9kb3ducmV2LnhtbFBLAQIUABQAAAAIAIdO4kAJIus3&#10;dQMAACoJAAAOAAAAAAAAAAEAIAAAACUBAABkcnMvZTJvRG9jLnhtbFBLBQYAAAAABgAGAFkBAAAM&#10;BwAAAAA=&#10;">
                  <o:lock v:ext="edit" aspectratio="f"/>
                  <v:roundrect id="_x0000_s1026" o:spid="_x0000_s1026" o:spt="2" style="position:absolute;left:6785;top:3418;height:556;width:1382;v-text-anchor:middle;" fillcolor="#4F81BD [3204]" filled="t" stroked="f" coordsize="21600,21600" arcsize="0.166666666666667" o:gfxdata="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zF968AAAA&#10;3AAAAA8AAAAAAAAAAQAgAAAAIgAAAGRycy9kb3ducmV2LnhtbFBLAQIUABQAAAAIAIdO4kAzLwWe&#10;OwAAADkAAAAQAAAAAAAAAAEAIAAAAAsBAABkcnMvc2hhcGV4bWwueG1sUEsFBgAAAAAGAAYAWwEA&#10;ALUD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Consumer</w:t>
                          </w:r>
                        </w:p>
                      </w:txbxContent>
                    </v:textbox>
                  </v:roundrect>
                  <v:shape id="_x0000_s1026" o:spid="_x0000_s1026" o:spt="65" type="#_x0000_t65" style="position:absolute;left:7462;top:3887;height:789;width:611;v-text-anchor:middle;" fillcolor="#FBFB11" filled="t" stroked="f" coordsize="21600,21600" o:gfxdata="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G8N7sAAADc&#10;AAAADwAAAAAAAAABACAAAAAiAAAAZHJzL2Rvd25yZXYueG1sUEsBAhQAFAAAAAgAh07iQDMvBZ47&#10;AAAAOQAAABAAAAAAAAAAAQAgAAAACgEAAGRycy9zaGFwZXhtbC54bWxQSwUGAAAAAAYABgBbAQAA&#10;tAM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group>
                <v:shape id="_x0000_s1026" o:spid="_x0000_s1026" o:spt="32" type="#_x0000_t32" style="position:absolute;left:4003040;top:383540;height:635;width:197485;" filled="f" stroked="t" coordsize="21600,21600" o:gfxdata="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1KhaB1QAAAAUBAAAPAAAAAAAAAAEAIAAAACIAAABkcnMv&#10;ZG93bnJldi54bWxQSwECFAAUAAAACACHTuJA4SRzNQYCAADMAwAADgAAAAAAAAABACAAAAAkAQAA&#10;ZHJzL2Uyb0RvYy54bWxQSwUGAAAAAAYABgBZAQAAnAUAAAAA&#10;">
                  <v:fill on="f" focussize="0,0"/>
                  <v:stroke color="#000000 [3213]" joinstyle="round" endarrow="open"/>
                  <v:imagedata o:title=""/>
                  <o:lock v:ext="edit" aspectratio="f"/>
                </v:shape>
                <v:shape id="_x0000_s1026" o:spid="_x0000_s1026" o:spt="32" type="#_x0000_t32" style="position:absolute;left:3858260;top:1315085;height:635;width:365125;" filled="f" stroked="t" coordsize="21600,21600" o:gfxdata="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UqFoHVAAAABQEAAA8AAAAAAAAAAQAgAAAAIgAAAGRycy9k&#10;b3ducmV2LnhtbFBLAQIUABQAAAAIAIdO4kBKPpKSBQIAAM0DAAAOAAAAAAAAAAEAIAAAACQBAABk&#10;cnMvZTJvRG9jLnhtbFBLBQYAAAAABgAGAFkBAACbBQAAAAA=&#10;">
                  <v:fill on="f" focussize="0,0"/>
                  <v:stroke color="#000000 [3213]" joinstyle="round" endarrow="open"/>
                  <v:imagedata o:title=""/>
                  <o:lock v:ext="edit" aspectratio="f"/>
                </v:shape>
                <v:shape id="_x0000_s1026" o:spid="_x0000_s1026" o:spt="32" type="#_x0000_t32" style="position:absolute;left:4010660;top:2341245;height:5715;width:244475;" filled="f" stroked="t" coordsize="21600,21600" o:gfxdata="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&#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1KhaB1QAAAAUBAAAPAAAAAAAAAAEAIAAAACIAAABk&#10;cnMvZG93bnJldi54bWxQSwECFAAUAAAACACHTuJAl6czngkCAADOAwAADgAAAAAAAAABACAAAAAk&#10;AQAAZHJzL2Uyb0RvYy54bWxQSwUGAAAAAAYABgBZAQAAnwUAAAAA&#10;">
                  <v:fill on="f" focussize="0,0"/>
                  <v:stroke color="#000000 [3213]" joinstyle="round" endarrow="open"/>
                  <v:imagedata o:title=""/>
                  <o:lock v:ext="edit" aspectratio="f"/>
                </v:shape>
                <v:shape id="_x0000_s1026" o:spid="_x0000_s1026" o:spt="38" type="#_x0000_t38" style="position:absolute;left:746125;top:1795780;flip:y;height:5080;width:1590675;" filled="f" stroked="t" coordsize="21600,21600" o:gfxdata="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o0tLD1AAA&#10;AAUBAAAPAAAAAAAAAAEAIAAAACIAAABkcnMvZG93bnJldi54bWxQSwECFAAUAAAACACHTuJAVx/K&#10;TyICAAD8AwAADgAAAAAAAAABACAAAAAjAQAAZHJzL2Uyb0RvYy54bWxQSwUGAAAAAAYABgBZAQAA&#10;twUAAAAA&#10;" adj="10804">
                  <v:fill on="f" focussize="0,0"/>
                  <v:stroke weight="1pt" color="#C00000 [3204]" joinstyle="round" dashstyle="dash" endarrow="open"/>
                  <v:imagedata o:title=""/>
                  <o:lock v:ext="edit" aspectratio="f"/>
                </v:shape>
                <v:shape id="_x0000_s1026" o:spid="_x0000_s1026" o:spt="38" type="#_x0000_t38" style="position:absolute;left:2724785;top:1795780;height:916305;width:859790;" filled="f" stroked="t" coordsize="21600,21600" o:gfxdata="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k3CTtYAAAAFAQAA&#10;DwAAAAAAAAABACAAAAAiAAAAZHJzL2Rvd25yZXYueG1sUEsBAhQAFAAAAAgAh07iQBQrIZkbAgAA&#10;9QMAAA4AAAAAAAAAAQAgAAAAJQEAAGRycy9lMm9Eb2MueG1sUEsFBgAAAAAGAAYAWQEAALIFAAAA&#10;AA==&#10;" adj="10800">
                  <v:fill on="f" focussize="0,0"/>
                  <v:stroke weight="1pt" color="#C00000 [3204]" joinstyle="round" dashstyle="dash" endarrow="open"/>
                  <v:imagedata o:title=""/>
                  <o:lock v:ext="edit" aspectratio="f"/>
                </v:shape>
                <v:shape id="_x0000_s1026" o:spid="_x0000_s1026" o:spt="38" type="#_x0000_t38" style="position:absolute;left:2724785;top:1672590;flip:y;height:123190;width:844550;" filled="f" stroked="t" coordsize="21600,21600" o:gfxdata="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t6gwC1AAA&#10;AAUBAAAPAAAAAAAAAAEAIAAAACIAAABkcnMvZG93bnJldi54bWxQSwECFAAUAAAACACHTuJAu772&#10;uSICAAD/AwAADgAAAAAAAAABACAAAAAjAQAAZHJzL2Uyb0RvYy54bWxQSwUGAAAAAAYABgBZAQAA&#10;twUAAAAA&#10;" adj="10800">
                  <v:fill on="f" focussize="0,0"/>
                  <v:stroke weight="1pt" color="#C00000 [3204]" joinstyle="round" dashstyle="dash" endarrow="open"/>
                  <v:imagedata o:title=""/>
                  <o:lock v:ext="edit" aspectratio="f"/>
                </v:shape>
                <v:shape id="_x0000_s1026" o:spid="_x0000_s1026" o:spt="38" type="#_x0000_t38" style="position:absolute;left:2724785;top:764540;flip:y;height:1031240;width:851535;" filled="f" stroked="t" coordsize="21600,21600" o:gfxdata="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ogDfDU&#10;AAAABQEAAA8AAAAAAAAAAQAgAAAAIgAAAGRycy9kb3ducmV2LnhtbFBLAQIUABQAAAAIAIdO4kCz&#10;njbvJAIAAP8DAAAOAAAAAAAAAAEAIAAAACMBAABkcnMvZTJvRG9jLnhtbFBLBQYAAAAABgAGAFkB&#10;AAC5BQAAAAA=&#10;" adj="10808">
                  <v:fill on="f" focussize="0,0"/>
                  <v:stroke weight="1pt" color="#C00000 [3204]" joinstyle="round" dashstyle="dash" endarrow="open"/>
                  <v:imagedata o:title=""/>
                  <o:lock v:ext="edit" aspectratio="f"/>
                </v:shape>
                <v:shape id="_x0000_s1026" o:spid="_x0000_s1026" o:spt="37" type="#_x0000_t37" style="position:absolute;left:3964305;top:764540;height:3175;width:704215;" filled="f" stroked="t" coordsize="21600,21600" o:gfxdata="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rwas3UAAAABQEAAA8AAAAAAAAAAQAgAAAAIgAAAGRycy9kb3du&#10;cmV2LnhtbFBLAQIUABQAAAAIAIdO4kAlAaEBAwIAAMYDAAAOAAAAAAAAAAEAIAAAACMBAABkcnMv&#10;ZTJvRG9jLnhtbFBLBQYAAAAABgAGAFkBAACYBQAAAAA=&#10;">
                  <v:fill on="f" focussize="0,0"/>
                  <v:stroke weight="1pt" color="#C00000 [3204]" joinstyle="round" dashstyle="dash" endarrow="open"/>
                  <v:imagedata o:title=""/>
                  <o:lock v:ext="edit" aspectratio="f"/>
                </v:shape>
                <v:shape id="_x0000_s1026" o:spid="_x0000_s1026" o:spt="38" type="#_x0000_t38" style="position:absolute;left:3957320;top:1672590;height:24130;width:695960;" filled="f" stroked="t" coordsize="21600,21600" o:gfxdata="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5Nwk7WAAAABQEAAA8A&#10;AAAAAAAAAQAgAAAAIgAAAGRycy9kb3ducmV2LnhtbFBLAQIUABQAAAAIAIdO4kCDwMaGGQIAAPUD&#10;AAAOAAAAAAAAAAEAIAAAACUBAABkcnMvZTJvRG9jLnhtbFBLBQYAAAAABgAGAFkBAACwBQAAAAA=&#10;" adj="10800">
                  <v:fill on="f" focussize="0,0"/>
                  <v:stroke weight="1pt" color="#C00000 [3204]" joinstyle="round" dashstyle="dash" endarrow="open"/>
                  <v:imagedata o:title=""/>
                  <o:lock v:ext="edit" aspectratio="f"/>
                </v:shape>
                <v:shape id="_x0000_s1026" o:spid="_x0000_s1026" o:spt="38" type="#_x0000_t38" style="position:absolute;left:3972560;top:2712085;height:6985;width:712470;" filled="f" stroked="t" coordsize="21600,21600" o:gfxdata="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TcJO1gAAAAUBAAAPAAAA&#10;AAAAAAEAIAAAACIAAABkcnMvZG93bnJldi54bWxQSwECFAAUAAAACACHTuJA6l3x6RcCAAD0AwAA&#10;DgAAAAAAAAABACAAAAAlAQAAZHJzL2Uyb0RvYy54bWxQSwUGAAAAAAYABgBZAQAArgUAAAAA&#10;" adj="10800">
                  <v:fill on="f" focussize="0,0"/>
                  <v:stroke weight="1pt" color="#C00000 [3204]" joinstyle="round" dashstyle="dash" endarrow="open"/>
                  <v:imagedata o:title=""/>
                  <o:lock v:ext="edit" aspectratio="f"/>
                </v:shape>
                <v:roundrect id="_x0000_s1026" o:spid="_x0000_s1026" o:spt="2" style="position:absolute;left:1047750;top:1146175;height:353060;width:794385;v-text-anchor:middle;" fillcolor="#C0504D [3205]" filled="t" stroked="f" coordsize="21600,21600" arcsize="0.166666666666667" o:gfxdata="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seaOXXAAAABQEAAA8AAAAAAAAAAQAgAAAAIgAAAGRycy9kb3ducmV2Lnht&#10;bFBLAQIUABQAAAAIAIdO4kBQnehIbAIAAIkEAAAOAAAAAAAAAAEAIAAAACYBAABkcnMvZTJvRG9j&#10;LnhtbFBLBQYAAAAABgAGAFkBAAAEBgAAAAA=&#10;">
                  <v:fill on="t" focussize="0,0"/>
                  <v:stroke on="f" weight="2pt"/>
                  <v:imagedata o:title=""/>
                  <o:lock v:ext="edit" aspectratio="f"/>
                  <v:textbox>
                    <w:txbxContent>
                      <w:p>
                        <w:pPr>
                          <w:jc w:val="center"/>
                          <w:rPr>
                            <w:rFonts w:hint="eastAsia" w:eastAsia="宋体"/>
                            <w:lang w:val="en-US" w:eastAsia="zh-CN"/>
                          </w:rPr>
                        </w:pPr>
                        <w:del w:id="33" w:author="冯达(Boris)" w:date="2018-04-08T14:08:17Z">
                          <w:r>
                            <w:rPr>
                              <w:rFonts w:hint="eastAsia"/>
                              <w:lang w:val="en-US" w:eastAsia="zh-CN"/>
                            </w:rPr>
                            <w:delText>Queue</w:delText>
                          </w:r>
                        </w:del>
                        <w:r>
                          <w:rPr>
                            <w:rFonts w:hint="eastAsia"/>
                            <w:lang w:val="en-US" w:eastAsia="zh-CN"/>
                          </w:rPr>
                          <w:t>Channel</w:t>
                        </w:r>
                      </w:p>
                    </w:txbxContent>
                  </v:textbox>
                </v:roundrect>
                <v:shape id="_x0000_s1026" o:spid="_x0000_s1026" o:spt="32" type="#_x0000_t32" style="position:absolute;left:1842135;top:1315085;flip:y;height:7620;width:119380;" filled="f" stroked="t" coordsize="21600,21600" o:gfxdata="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F3XUrWAAAABQEAAA8AAAAAAAAAAQAg&#10;AAAAIgAAAGRycy9kb3ducmV2LnhtbFBLAQIUABQAAAAIAIdO4kB/si2+EAIAANUDAAAOAAAAAAAA&#10;AAEAIAAAACUBAABkcnMvZTJvRG9jLnhtbFBLBQYAAAAABgAGAFkBAACnBQAAAAA=&#10;">
                  <v:fill on="f" focussize="0,0"/>
                  <v:stroke color="#000000 [3213]" joinstyle="round" endarrow="open"/>
                  <v:imagedata o:title=""/>
                  <o:lock v:ext="edit" aspectratio="f"/>
                </v:shape>
                <w10:wrap type="none"/>
                <w10:anchorlock/>
              </v:group>
            </w:pict>
          </mc:Fallback>
        </mc:AlternateContent>
      </w:r>
    </w:p>
    <w:p>
      <w:pPr>
        <w:spacing w:line="360" w:lineRule="auto"/>
        <w:ind w:left="0" w:leftChars="0" w:firstLine="0" w:firstLineChars="0"/>
        <w:jc w:val="center"/>
        <w:rPr>
          <w:rFonts w:hint="eastAsia"/>
          <w:lang w:val="en-US" w:eastAsia="zh-CN"/>
        </w:rPr>
      </w:pPr>
      <w:bookmarkStart w:id="22" w:name="_Ref5410"/>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7</w:t>
      </w:r>
      <w:r>
        <w:rPr>
          <w:rFonts w:hint="eastAsia" w:ascii="宋体" w:hAnsi="宋体" w:eastAsia="宋体" w:cs="宋体"/>
          <w:b/>
          <w:bCs/>
          <w:sz w:val="21"/>
          <w:szCs w:val="21"/>
          <w:lang w:val="en-US" w:eastAsia="zh-CN"/>
        </w:rPr>
        <w:fldChar w:fldCharType="end"/>
      </w:r>
      <w:bookmarkEnd w:id="22"/>
      <w:r>
        <w:rPr>
          <w:rFonts w:hint="eastAsia" w:ascii="宋体" w:hAnsi="宋体" w:cs="宋体"/>
          <w:b/>
          <w:bCs/>
          <w:sz w:val="21"/>
          <w:szCs w:val="21"/>
          <w:lang w:val="en-US" w:eastAsia="zh-CN"/>
        </w:rPr>
        <w:t xml:space="preserve"> 订阅与广播</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消息处理</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TTL（Time to Live）</w:t>
      </w:r>
    </w:p>
    <w:p>
      <w:pPr>
        <w:numPr>
          <w:ilvl w:val="0"/>
          <w:numId w:val="0"/>
        </w:numPr>
        <w:ind w:leftChars="0" w:firstLine="420" w:firstLineChars="0"/>
        <w:rPr>
          <w:rFonts w:hint="eastAsia"/>
          <w:iCs/>
          <w:sz w:val="21"/>
          <w:szCs w:val="21"/>
          <w:lang w:val="en-US" w:eastAsia="zh-CN"/>
        </w:rPr>
      </w:pPr>
      <w:r>
        <w:rPr>
          <w:rFonts w:hint="eastAsia"/>
          <w:iCs/>
          <w:sz w:val="21"/>
          <w:szCs w:val="21"/>
          <w:lang w:val="en-US" w:eastAsia="zh-CN"/>
        </w:rPr>
        <w:t>生产者在建立MQ队列通信连接时，设置队列中，该生产者所创建消息的TTL，超过生存时间的消息包，自动转移至失败队列。</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应答方式</w:t>
      </w:r>
    </w:p>
    <w:p>
      <w:pPr>
        <w:numPr>
          <w:ilvl w:val="0"/>
          <w:numId w:val="0"/>
        </w:numPr>
        <w:ind w:leftChars="0" w:firstLine="420" w:firstLineChars="0"/>
        <w:rPr>
          <w:rFonts w:hint="eastAsia"/>
          <w:iCs/>
          <w:sz w:val="21"/>
          <w:szCs w:val="21"/>
          <w:lang w:val="en-US" w:eastAsia="zh-CN"/>
        </w:rPr>
      </w:pPr>
      <w:r>
        <w:rPr>
          <w:rFonts w:hint="eastAsia"/>
          <w:iCs/>
          <w:sz w:val="21"/>
          <w:szCs w:val="21"/>
          <w:lang w:val="en-US" w:eastAsia="zh-CN"/>
        </w:rPr>
        <w:t>生产者在建立MQ队列通信连接时，设置队列中，该生产者所创建消息的应答方式：自动、手动、无应答。消费者在接收消息后，需要按照生产者指定的规则，自动、手动等方式处理每个消息的应答。</w:t>
      </w:r>
    </w:p>
    <w:p>
      <w:pPr>
        <w:numPr>
          <w:ilvl w:val="0"/>
          <w:numId w:val="5"/>
        </w:numPr>
        <w:ind w:left="420" w:leftChars="0" w:hanging="420" w:firstLineChars="0"/>
        <w:rPr>
          <w:rFonts w:hint="eastAsia"/>
          <w:iCs/>
          <w:sz w:val="21"/>
          <w:szCs w:val="21"/>
          <w:lang w:val="en-AU" w:eastAsia="zh-CN"/>
        </w:rPr>
      </w:pPr>
      <w:r>
        <w:rPr>
          <w:rFonts w:hint="eastAsia"/>
          <w:iCs/>
          <w:sz w:val="21"/>
          <w:szCs w:val="21"/>
          <w:lang w:val="en-AU" w:eastAsia="zh-CN"/>
        </w:rPr>
        <w:t>消息分发</w:t>
      </w:r>
    </w:p>
    <w:p>
      <w:pPr>
        <w:ind w:firstLine="420" w:firstLineChars="0"/>
        <w:rPr>
          <w:rFonts w:hint="eastAsia"/>
          <w:lang w:val="en-AU" w:eastAsia="zh-CN"/>
        </w:rPr>
      </w:pPr>
      <w:r>
        <w:rPr>
          <w:rFonts w:hint="eastAsia"/>
          <w:lang w:val="en-AU" w:eastAsia="zh-CN"/>
        </w:rPr>
        <w:t>消息分发含有两种模式：点对点消息传输、一对多消息拷贝和广播。</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消息路由</w:t>
      </w:r>
    </w:p>
    <w:p>
      <w:pPr>
        <w:numPr>
          <w:ilvl w:val="0"/>
          <w:numId w:val="5"/>
        </w:numPr>
        <w:ind w:left="420" w:leftChars="0" w:hanging="420" w:firstLineChars="0"/>
        <w:rPr>
          <w:rFonts w:hint="eastAsia"/>
          <w:iCs/>
          <w:sz w:val="21"/>
          <w:szCs w:val="21"/>
          <w:lang w:val="en-AU" w:eastAsia="zh-CN"/>
        </w:rPr>
      </w:pPr>
      <w:r>
        <w:rPr>
          <w:rFonts w:hint="eastAsia"/>
          <w:iCs/>
          <w:sz w:val="21"/>
          <w:szCs w:val="21"/>
          <w:lang w:val="en-AU" w:eastAsia="zh-CN"/>
        </w:rPr>
        <w:t>路由表</w:t>
      </w:r>
    </w:p>
    <w:p>
      <w:pPr>
        <w:ind w:firstLine="420" w:firstLineChars="0"/>
        <w:rPr>
          <w:rFonts w:hint="eastAsia"/>
          <w:lang w:val="en-US" w:eastAsia="zh-CN"/>
        </w:rPr>
      </w:pPr>
      <w:r>
        <w:rPr>
          <w:rFonts w:hint="eastAsia"/>
          <w:lang w:val="en-US" w:eastAsia="zh-CN"/>
        </w:rPr>
        <w:t>两个不同域内的MQ之间，通过网络建立连接，双方连接成功后更新各自的路由表。</w:t>
      </w:r>
      <w:ins w:id="34" w:author="冯达(Boris)" w:date="2018-04-08T16:08:39Z">
        <w:r>
          <w:rPr>
            <w:rFonts w:hint="eastAsia"/>
            <w:lang w:val="en-US" w:eastAsia="zh-CN"/>
          </w:rPr>
          <w:t>跨域的</w:t>
        </w:r>
      </w:ins>
      <w:ins w:id="35" w:author="冯达(Boris)" w:date="2018-04-08T16:08:43Z">
        <w:r>
          <w:rPr>
            <w:rFonts w:hint="eastAsia"/>
            <w:lang w:val="en-US" w:eastAsia="zh-CN"/>
          </w:rPr>
          <w:t>消费者，</w:t>
        </w:r>
      </w:ins>
      <w:ins w:id="36" w:author="冯达(Boris)" w:date="2018-04-08T16:08:49Z">
        <w:r>
          <w:rPr>
            <w:rFonts w:hint="eastAsia"/>
            <w:lang w:val="en-US" w:eastAsia="zh-CN"/>
          </w:rPr>
          <w:t>通过</w:t>
        </w:r>
      </w:ins>
      <w:ins w:id="37" w:author="冯达(Boris)" w:date="2018-04-08T16:08:51Z">
        <w:r>
          <w:rPr>
            <w:rFonts w:hint="eastAsia"/>
            <w:lang w:val="en-US" w:eastAsia="zh-CN"/>
          </w:rPr>
          <w:t>路由</w:t>
        </w:r>
      </w:ins>
      <w:ins w:id="38" w:author="冯达(Boris)" w:date="2018-04-08T16:08:53Z">
        <w:r>
          <w:rPr>
            <w:rFonts w:hint="eastAsia"/>
            <w:lang w:val="en-US" w:eastAsia="zh-CN"/>
          </w:rPr>
          <w:t>代理</w:t>
        </w:r>
      </w:ins>
      <w:ins w:id="39" w:author="冯达(Boris)" w:date="2018-04-08T16:08:54Z">
        <w:r>
          <w:rPr>
            <w:rFonts w:hint="eastAsia"/>
            <w:lang w:val="en-US" w:eastAsia="zh-CN"/>
          </w:rPr>
          <w:t>，</w:t>
        </w:r>
      </w:ins>
      <w:ins w:id="40" w:author="冯达(Boris)" w:date="2018-04-08T16:08:55Z">
        <w:r>
          <w:rPr>
            <w:rFonts w:hint="eastAsia"/>
            <w:lang w:val="en-US" w:eastAsia="zh-CN"/>
          </w:rPr>
          <w:t>直接</w:t>
        </w:r>
      </w:ins>
      <w:ins w:id="41" w:author="冯达(Boris)" w:date="2018-04-08T16:08:58Z">
        <w:r>
          <w:rPr>
            <w:rFonts w:hint="eastAsia"/>
            <w:lang w:val="en-US" w:eastAsia="zh-CN"/>
          </w:rPr>
          <w:t>监听</w:t>
        </w:r>
      </w:ins>
      <w:ins w:id="42" w:author="冯达(Boris)" w:date="2018-04-08T16:09:05Z">
        <w:r>
          <w:rPr>
            <w:rFonts w:hint="eastAsia"/>
            <w:lang w:val="en-US" w:eastAsia="zh-CN"/>
          </w:rPr>
          <w:t>生产者</w:t>
        </w:r>
      </w:ins>
      <w:ins w:id="43" w:author="冯达(Boris)" w:date="2018-04-08T16:09:06Z">
        <w:r>
          <w:rPr>
            <w:rFonts w:hint="eastAsia"/>
            <w:lang w:val="en-US" w:eastAsia="zh-CN"/>
          </w:rPr>
          <w:t>所在</w:t>
        </w:r>
      </w:ins>
      <w:ins w:id="44" w:author="冯达(Boris)" w:date="2018-04-08T16:09:10Z">
        <w:r>
          <w:rPr>
            <w:rFonts w:hint="eastAsia"/>
            <w:lang w:val="en-US" w:eastAsia="zh-CN"/>
          </w:rPr>
          <w:t>服务</w:t>
        </w:r>
      </w:ins>
      <w:ins w:id="45" w:author="冯达(Boris)" w:date="2018-04-08T16:09:11Z">
        <w:r>
          <w:rPr>
            <w:rFonts w:hint="eastAsia"/>
            <w:lang w:val="en-US" w:eastAsia="zh-CN"/>
          </w:rPr>
          <w:t>端的</w:t>
        </w:r>
      </w:ins>
      <w:ins w:id="46" w:author="冯达(Boris)" w:date="2018-04-08T16:09:19Z">
        <w:r>
          <w:rPr>
            <w:rFonts w:hint="eastAsia"/>
            <w:lang w:val="en-US" w:eastAsia="zh-CN"/>
          </w:rPr>
          <w:t>消息</w:t>
        </w:r>
      </w:ins>
      <w:ins w:id="47" w:author="冯达(Boris)" w:date="2018-04-08T16:09:20Z">
        <w:r>
          <w:rPr>
            <w:rFonts w:hint="eastAsia"/>
            <w:lang w:val="en-US" w:eastAsia="zh-CN"/>
          </w:rPr>
          <w:t>队列</w:t>
        </w:r>
      </w:ins>
      <w:ins w:id="48" w:author="冯达(Boris)" w:date="2018-04-08T16:09:26Z">
        <w:r>
          <w:rPr>
            <w:rFonts w:hint="eastAsia"/>
            <w:lang w:val="en-US" w:eastAsia="zh-CN"/>
          </w:rPr>
          <w:t>。</w:t>
        </w:r>
      </w:ins>
      <w:r>
        <w:rPr>
          <w:rFonts w:hint="eastAsia"/>
          <w:lang w:val="en-US" w:eastAsia="zh-CN"/>
        </w:rPr>
        <w:t>当</w:t>
      </w:r>
      <w:ins w:id="49" w:author="冯达(Boris)" w:date="2018-04-08T16:09:35Z">
        <w:r>
          <w:rPr>
            <w:rFonts w:hint="eastAsia"/>
            <w:lang w:val="en-US" w:eastAsia="zh-CN"/>
          </w:rPr>
          <w:t>生产者</w:t>
        </w:r>
      </w:ins>
      <w:ins w:id="50" w:author="冯达(Boris)" w:date="2018-04-08T16:07:34Z">
        <w:r>
          <w:rPr>
            <w:rFonts w:hint="eastAsia"/>
            <w:lang w:val="en-US" w:eastAsia="zh-CN"/>
          </w:rPr>
          <w:t>发送</w:t>
        </w:r>
      </w:ins>
      <w:del w:id="51" w:author="冯达(Boris)" w:date="2018-04-08T16:09:40Z">
        <w:r>
          <w:rPr>
            <w:rFonts w:hint="eastAsia"/>
            <w:lang w:val="en-US" w:eastAsia="zh-CN"/>
          </w:rPr>
          <w:delText>一个</w:delText>
        </w:r>
      </w:del>
      <w:r>
        <w:rPr>
          <w:rFonts w:hint="eastAsia"/>
          <w:lang w:val="en-US" w:eastAsia="zh-CN"/>
        </w:rPr>
        <w:t>消息</w:t>
      </w:r>
      <w:ins w:id="52" w:author="冯达(Boris)" w:date="2018-04-08T16:07:41Z">
        <w:r>
          <w:rPr>
            <w:rFonts w:hint="eastAsia"/>
            <w:lang w:val="en-US" w:eastAsia="zh-CN"/>
          </w:rPr>
          <w:t>时，</w:t>
        </w:r>
      </w:ins>
      <w:ins w:id="53" w:author="冯达(Boris)" w:date="2018-04-08T16:11:05Z">
        <w:r>
          <w:rPr>
            <w:rFonts w:hint="eastAsia"/>
            <w:lang w:val="en-US" w:eastAsia="zh-CN"/>
          </w:rPr>
          <w:t>生产</w:t>
        </w:r>
      </w:ins>
      <w:ins w:id="54" w:author="冯达(Boris)" w:date="2018-04-08T16:11:06Z">
        <w:r>
          <w:rPr>
            <w:rFonts w:hint="eastAsia"/>
            <w:lang w:val="en-US" w:eastAsia="zh-CN"/>
          </w:rPr>
          <w:t>者</w:t>
        </w:r>
      </w:ins>
      <w:ins w:id="55" w:author="冯达(Boris)" w:date="2018-04-08T16:11:07Z">
        <w:r>
          <w:rPr>
            <w:rFonts w:hint="eastAsia"/>
            <w:lang w:val="en-US" w:eastAsia="zh-CN"/>
          </w:rPr>
          <w:t>所在的</w:t>
        </w:r>
      </w:ins>
      <w:ins w:id="56" w:author="冯达(Boris)" w:date="2018-04-08T16:11:12Z">
        <w:r>
          <w:rPr>
            <w:rFonts w:hint="eastAsia"/>
            <w:lang w:val="en-US" w:eastAsia="zh-CN"/>
          </w:rPr>
          <w:t>消息</w:t>
        </w:r>
      </w:ins>
      <w:ins w:id="57" w:author="冯达(Boris)" w:date="2018-04-08T16:11:14Z">
        <w:r>
          <w:rPr>
            <w:rFonts w:hint="eastAsia"/>
            <w:lang w:val="en-US" w:eastAsia="zh-CN"/>
          </w:rPr>
          <w:t>中间件</w:t>
        </w:r>
      </w:ins>
      <w:ins w:id="58" w:author="冯达(Boris)" w:date="2018-04-08T16:15:01Z">
        <w:r>
          <w:rPr>
            <w:rFonts w:hint="eastAsia"/>
            <w:lang w:val="en-US" w:eastAsia="zh-CN"/>
          </w:rPr>
          <w:t>，在路由表中查询目标域的连接，</w:t>
        </w:r>
      </w:ins>
      <w:ins w:id="59" w:author="冯达(Boris)" w:date="2018-04-08T16:15:11Z">
        <w:r>
          <w:rPr>
            <w:rFonts w:hint="eastAsia"/>
            <w:lang w:val="en-US" w:eastAsia="zh-CN"/>
          </w:rPr>
          <w:t>并</w:t>
        </w:r>
      </w:ins>
      <w:del w:id="60" w:author="冯达(Boris)" w:date="2018-04-08T16:15:16Z">
        <w:r>
          <w:rPr>
            <w:rFonts w:hint="eastAsia"/>
            <w:lang w:val="en-US" w:eastAsia="zh-CN"/>
          </w:rPr>
          <w:delText>进行跨域发送时，</w:delText>
        </w:r>
      </w:del>
      <w:del w:id="61" w:author="冯达(Boris)" w:date="2018-04-08T16:14:55Z">
        <w:r>
          <w:rPr>
            <w:rFonts w:hint="eastAsia"/>
            <w:lang w:val="en-US" w:eastAsia="zh-CN"/>
          </w:rPr>
          <w:delText>在路由表中查询目标域的连接，</w:delText>
        </w:r>
      </w:del>
      <w:r>
        <w:rPr>
          <w:rFonts w:hint="eastAsia"/>
          <w:lang w:val="en-US" w:eastAsia="zh-CN"/>
        </w:rPr>
        <w:t>将消息直接转发。跨域消费者接收消息后，产生应答包，MQ查询路由表获取发送者所在域，并将应答推送至生产者所在域。</w:t>
      </w:r>
    </w:p>
    <w:p>
      <w:pPr>
        <w:numPr>
          <w:ilvl w:val="0"/>
          <w:numId w:val="5"/>
        </w:numPr>
        <w:ind w:left="420" w:leftChars="0" w:hanging="420" w:firstLineChars="0"/>
        <w:rPr>
          <w:rFonts w:hint="eastAsia"/>
          <w:iCs/>
          <w:sz w:val="21"/>
          <w:szCs w:val="21"/>
          <w:lang w:val="en-AU" w:eastAsia="zh-CN"/>
        </w:rPr>
      </w:pPr>
      <w:r>
        <w:rPr>
          <w:rFonts w:hint="eastAsia"/>
          <w:iCs/>
          <w:sz w:val="21"/>
          <w:szCs w:val="21"/>
          <w:lang w:val="en-AU" w:eastAsia="zh-CN"/>
        </w:rPr>
        <w:t>心跳</w:t>
      </w:r>
    </w:p>
    <w:p>
      <w:pPr>
        <w:ind w:firstLine="420" w:firstLineChars="0"/>
        <w:rPr>
          <w:rFonts w:hint="eastAsia"/>
          <w:lang w:val="en-AU" w:eastAsia="zh-CN"/>
        </w:rPr>
      </w:pPr>
      <w:r>
        <w:rPr>
          <w:rFonts w:hint="eastAsia"/>
          <w:lang w:val="en-AU" w:eastAsia="zh-CN"/>
        </w:rPr>
        <w:t>建立连接绑定的跨域</w:t>
      </w:r>
      <w:r>
        <w:rPr>
          <w:rFonts w:hint="eastAsia"/>
          <w:lang w:val="en-US" w:eastAsia="zh-CN"/>
        </w:rPr>
        <w:t>MQ之间，维持心跳，失效后能自动重连。</w:t>
      </w:r>
    </w:p>
    <w:p>
      <w:pPr>
        <w:numPr>
          <w:ilvl w:val="0"/>
          <w:numId w:val="5"/>
        </w:numPr>
        <w:ind w:left="420" w:leftChars="0" w:hanging="420" w:firstLineChars="0"/>
        <w:rPr>
          <w:rFonts w:hint="eastAsia"/>
          <w:iCs/>
          <w:sz w:val="21"/>
          <w:szCs w:val="21"/>
          <w:lang w:val="en-AU" w:eastAsia="zh-CN"/>
        </w:rPr>
      </w:pPr>
      <w:r>
        <w:rPr>
          <w:rFonts w:hint="eastAsia"/>
          <w:iCs/>
          <w:sz w:val="21"/>
          <w:szCs w:val="21"/>
          <w:lang w:val="en-AU" w:eastAsia="zh-CN"/>
        </w:rPr>
        <w:t>跨域路由</w:t>
      </w:r>
    </w:p>
    <w:p>
      <w:pPr>
        <w:ind w:firstLine="420" w:firstLineChars="0"/>
        <w:rPr>
          <w:rFonts w:hint="eastAsia"/>
          <w:lang w:val="en-AU" w:eastAsia="zh-CN"/>
        </w:rPr>
      </w:pPr>
      <w:r>
        <w:rPr>
          <w:rFonts w:hint="eastAsia"/>
          <w:lang w:val="en-AU" w:eastAsia="zh-CN"/>
        </w:rPr>
        <w:t>能够处理消息跨域路由的前提是：至少已经和某个其他域的Exchange形成了绑定关系，并设置好了到这些Exc</w:t>
      </w:r>
      <w:r>
        <w:rPr>
          <w:rFonts w:hint="eastAsia"/>
          <w:lang w:val="en-US" w:eastAsia="zh-CN"/>
        </w:rPr>
        <w:t>ha</w:t>
      </w:r>
      <w:r>
        <w:rPr>
          <w:rFonts w:hint="eastAsia"/>
          <w:lang w:val="en-AU" w:eastAsia="zh-CN"/>
        </w:rPr>
        <w:t>nge的路由规则。在本地Exchange收到消息后，会根据设置的路由规则，将消息发送到符合要求的跨域转发队列中，跨域路由模块将消息转发至异地</w:t>
      </w:r>
      <w:r>
        <w:rPr>
          <w:rFonts w:hint="eastAsia"/>
          <w:lang w:val="en-US" w:eastAsia="zh-CN"/>
        </w:rPr>
        <w:t>Exchange</w:t>
      </w:r>
      <w:r>
        <w:rPr>
          <w:rFonts w:hint="eastAsia"/>
          <w:lang w:val="en-AU" w:eastAsia="zh-CN"/>
        </w:rPr>
        <w:t>。</w:t>
      </w:r>
    </w:p>
    <w:p>
      <w:pPr>
        <w:spacing w:line="360" w:lineRule="auto"/>
        <w:ind w:left="0" w:leftChars="0" w:firstLine="0" w:firstLineChars="0"/>
        <w:jc w:val="center"/>
        <w:rPr>
          <w:rFonts w:hint="eastAsia"/>
          <w:lang w:val="en-US" w:eastAsia="zh-CN"/>
        </w:rPr>
      </w:pPr>
      <w:r>
        <w:rPr>
          <w:rFonts w:hint="eastAsia"/>
          <w:lang w:val="en-AU" w:eastAsia="zh-CN"/>
        </w:rPr>
        <w:object>
          <v:shape id="_x0000_i1027" o:spt="75" type="#_x0000_t75" style="height:254.1pt;width:448.3pt;" o:ole="t" filled="f" o:preferrelative="t" stroked="f" coordsize="21600,21600">
            <v:path/>
            <v:fill on="f" focussize="0,0"/>
            <v:stroke on="f"/>
            <v:imagedata r:id="rId12" o:title=""/>
            <o:lock v:ext="edit" aspectratio="t"/>
            <w10:wrap type="none"/>
            <w10:anchorlock/>
          </v:shape>
          <o:OLEObject Type="Embed" ProgID="Visio.Drawing.11" ShapeID="_x0000_i1027" DrawAspect="Content" ObjectID="_1468075727" r:id="rId11">
            <o:LockedField>false</o:LockedField>
          </o:OLEObject>
        </w:object>
      </w:r>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8</w:t>
      </w:r>
      <w:r>
        <w:rPr>
          <w:rFonts w:hint="eastAsia" w:ascii="宋体" w:hAnsi="宋体" w:eastAsia="宋体" w:cs="宋体"/>
          <w:b/>
          <w:bCs/>
          <w:sz w:val="21"/>
          <w:szCs w:val="21"/>
          <w:lang w:val="en-US" w:eastAsia="zh-CN"/>
        </w:rPr>
        <w:fldChar w:fldCharType="end"/>
      </w:r>
      <w:r>
        <w:rPr>
          <w:rFonts w:hint="eastAsia" w:ascii="宋体" w:hAnsi="宋体" w:cs="宋体"/>
          <w:b/>
          <w:bCs/>
          <w:sz w:val="21"/>
          <w:szCs w:val="21"/>
          <w:lang w:val="en-US" w:eastAsia="zh-CN"/>
        </w:rPr>
        <w:t xml:space="preserve"> </w:t>
      </w:r>
      <w:ins w:id="62" w:author="冯达(Boris)" w:date="2018-04-08T18:31:53Z">
        <w:r>
          <w:rPr>
            <w:rFonts w:hint="eastAsia" w:ascii="宋体" w:hAnsi="宋体" w:cs="宋体"/>
            <w:b/>
            <w:bCs/>
            <w:sz w:val="21"/>
            <w:szCs w:val="21"/>
            <w:lang w:val="en-US" w:eastAsia="zh-CN"/>
          </w:rPr>
          <w:t>跨域</w:t>
        </w:r>
      </w:ins>
      <w:ins w:id="63" w:author="冯达(Boris)" w:date="2018-04-08T18:31:57Z">
        <w:r>
          <w:rPr>
            <w:rFonts w:hint="eastAsia" w:ascii="宋体" w:hAnsi="宋体" w:cs="宋体"/>
            <w:b/>
            <w:bCs/>
            <w:sz w:val="21"/>
            <w:szCs w:val="21"/>
            <w:lang w:val="en-US" w:eastAsia="zh-CN"/>
          </w:rPr>
          <w:t>异步</w:t>
        </w:r>
      </w:ins>
      <w:ins w:id="64" w:author="冯达(Boris)" w:date="2018-04-08T18:31:58Z">
        <w:r>
          <w:rPr>
            <w:rFonts w:hint="eastAsia" w:ascii="宋体" w:hAnsi="宋体" w:cs="宋体"/>
            <w:b/>
            <w:bCs/>
            <w:sz w:val="21"/>
            <w:szCs w:val="21"/>
            <w:lang w:val="en-US" w:eastAsia="zh-CN"/>
          </w:rPr>
          <w:t>消息</w:t>
        </w:r>
      </w:ins>
      <w:ins w:id="65" w:author="冯达(Boris)" w:date="2018-04-08T18:31:59Z">
        <w:r>
          <w:rPr>
            <w:rFonts w:hint="eastAsia" w:ascii="宋体" w:hAnsi="宋体" w:cs="宋体"/>
            <w:b/>
            <w:bCs/>
            <w:sz w:val="21"/>
            <w:szCs w:val="21"/>
            <w:lang w:val="en-US" w:eastAsia="zh-CN"/>
          </w:rPr>
          <w:t>处理</w:t>
        </w:r>
      </w:ins>
      <w:ins w:id="66" w:author="冯达(Boris)" w:date="2018-04-08T18:32:00Z">
        <w:r>
          <w:rPr>
            <w:rFonts w:hint="eastAsia" w:ascii="宋体" w:hAnsi="宋体" w:cs="宋体"/>
            <w:b/>
            <w:bCs/>
            <w:sz w:val="21"/>
            <w:szCs w:val="21"/>
            <w:lang w:val="en-US" w:eastAsia="zh-CN"/>
          </w:rPr>
          <w:t>时序</w:t>
        </w:r>
      </w:ins>
      <w:ins w:id="67" w:author="冯达(Boris)" w:date="2018-04-08T18:32:01Z">
        <w:r>
          <w:rPr>
            <w:rFonts w:hint="eastAsia" w:ascii="宋体" w:hAnsi="宋体" w:cs="宋体"/>
            <w:b/>
            <w:bCs/>
            <w:sz w:val="21"/>
            <w:szCs w:val="21"/>
            <w:lang w:val="en-US" w:eastAsia="zh-CN"/>
          </w:rPr>
          <w:t>图</w:t>
        </w:r>
      </w:ins>
    </w:p>
    <w:p>
      <w:pPr>
        <w:ind w:firstLine="0" w:firstLineChars="0"/>
        <w:rPr>
          <w:rFonts w:hint="eastAsia"/>
          <w:lang w:val="en-AU" w:eastAsia="zh-CN"/>
        </w:rPr>
      </w:pP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主从互备</w:t>
      </w:r>
    </w:p>
    <w:p>
      <w:pPr>
        <w:ind w:firstLine="420" w:firstLineChars="0"/>
        <w:rPr>
          <w:rFonts w:hint="eastAsia"/>
          <w:lang w:val="en-AU" w:eastAsia="zh-CN"/>
        </w:rPr>
      </w:pPr>
      <w:r>
        <w:rPr>
          <w:rFonts w:hint="eastAsia"/>
          <w:lang w:val="en-AU" w:eastAsia="zh-CN"/>
        </w:rPr>
        <w:t>接收来自冗余服务的主从命令，自主切换主从服务。具体参考《系统管理——冗余服务》。无磁盘主从复制。</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系统配置</w:t>
      </w:r>
    </w:p>
    <w:p>
      <w:pPr>
        <w:ind w:firstLine="420" w:firstLineChars="0"/>
        <w:rPr>
          <w:rFonts w:hint="eastAsia"/>
          <w:lang w:val="en-AU" w:eastAsia="zh-CN"/>
        </w:rPr>
      </w:pPr>
      <w:r>
        <w:rPr>
          <w:rFonts w:hint="eastAsia"/>
          <w:lang w:val="en-AU" w:eastAsia="zh-CN"/>
        </w:rPr>
        <w:t>以配置文件的形式，将系统级别的个性化描述符文本方式存储，配置文件与程序隔离，方便运维人员调整描述符参数。</w:t>
      </w:r>
    </w:p>
    <w:p>
      <w:pPr>
        <w:numPr>
          <w:ilvl w:val="0"/>
          <w:numId w:val="6"/>
        </w:numPr>
        <w:ind w:left="420" w:leftChars="0" w:hanging="420" w:firstLineChars="0"/>
        <w:rPr>
          <w:rFonts w:hint="eastAsia"/>
          <w:lang w:val="en-AU" w:eastAsia="zh-CN"/>
        </w:rPr>
      </w:pPr>
      <w:r>
        <w:rPr>
          <w:rFonts w:hint="eastAsia"/>
          <w:lang w:val="en-AU" w:eastAsia="zh-CN"/>
        </w:rPr>
        <w:t>日志文件：</w:t>
      </w:r>
      <w:r>
        <w:rPr>
          <w:rFonts w:hint="eastAsia"/>
          <w:lang w:val="en-US" w:eastAsia="zh-CN"/>
        </w:rPr>
        <w:t>mq.</w:t>
      </w:r>
      <w:r>
        <w:rPr>
          <w:rFonts w:hint="default"/>
          <w:lang w:val="en-AU" w:eastAsia="zh-CN"/>
        </w:rPr>
        <w:t>logging.file</w:t>
      </w:r>
    </w:p>
    <w:p>
      <w:pPr>
        <w:numPr>
          <w:ilvl w:val="0"/>
          <w:numId w:val="6"/>
        </w:numPr>
        <w:ind w:left="420" w:leftChars="0" w:hanging="420" w:firstLineChars="0"/>
        <w:rPr>
          <w:rFonts w:hint="eastAsia"/>
          <w:lang w:val="en-AU" w:eastAsia="zh-CN"/>
        </w:rPr>
      </w:pPr>
      <w:r>
        <w:rPr>
          <w:rFonts w:hint="eastAsia"/>
          <w:lang w:val="en-US" w:eastAsia="zh-CN"/>
        </w:rPr>
        <w:t>日志级别：mq.</w:t>
      </w:r>
      <w:r>
        <w:rPr>
          <w:rFonts w:hint="default"/>
          <w:lang w:val="en-AU" w:eastAsia="zh-CN"/>
        </w:rPr>
        <w:t>logging.level</w:t>
      </w:r>
      <w:r>
        <w:rPr>
          <w:rFonts w:hint="eastAsia"/>
          <w:lang w:val="en-AU" w:eastAsia="zh-CN"/>
        </w:rPr>
        <w:t>，默认</w:t>
      </w:r>
      <w:r>
        <w:rPr>
          <w:rFonts w:hint="eastAsia"/>
          <w:lang w:val="en-US" w:eastAsia="zh-CN"/>
        </w:rPr>
        <w:t>DEBUG</w:t>
      </w:r>
    </w:p>
    <w:p>
      <w:pPr>
        <w:numPr>
          <w:ilvl w:val="0"/>
          <w:numId w:val="6"/>
        </w:numPr>
        <w:ind w:left="420" w:leftChars="0" w:hanging="420" w:firstLineChars="0"/>
        <w:rPr>
          <w:rFonts w:hint="eastAsia"/>
          <w:lang w:val="en-US" w:eastAsia="zh-CN"/>
        </w:rPr>
      </w:pPr>
      <w:r>
        <w:rPr>
          <w:rFonts w:hint="eastAsia"/>
          <w:lang w:val="en-US" w:eastAsia="zh-CN"/>
        </w:rPr>
        <w:t>日志数量：mq.</w:t>
      </w:r>
      <w:r>
        <w:rPr>
          <w:rFonts w:hint="default"/>
          <w:lang w:val="en-AU" w:eastAsia="zh-CN"/>
        </w:rPr>
        <w:t>logging.</w:t>
      </w:r>
      <w:r>
        <w:rPr>
          <w:rFonts w:hint="eastAsia"/>
          <w:lang w:val="en-US" w:eastAsia="zh-CN"/>
        </w:rPr>
        <w:t>max-days，默认7天</w:t>
      </w:r>
    </w:p>
    <w:p>
      <w:pPr>
        <w:numPr>
          <w:ilvl w:val="0"/>
          <w:numId w:val="6"/>
        </w:numPr>
        <w:ind w:left="420" w:leftChars="0" w:hanging="420" w:firstLineChars="0"/>
        <w:rPr>
          <w:rFonts w:hint="eastAsia"/>
          <w:lang w:val="en-US" w:eastAsia="zh-CN"/>
        </w:rPr>
      </w:pPr>
      <w:r>
        <w:rPr>
          <w:rFonts w:hint="eastAsia"/>
          <w:lang w:val="en-US" w:eastAsia="zh-CN"/>
        </w:rPr>
        <w:t>日志大小：mq.</w:t>
      </w:r>
      <w:r>
        <w:rPr>
          <w:rFonts w:hint="default"/>
          <w:lang w:val="en-AU" w:eastAsia="zh-CN"/>
        </w:rPr>
        <w:t>logging.</w:t>
      </w:r>
      <w:r>
        <w:rPr>
          <w:rFonts w:hint="eastAsia"/>
          <w:lang w:val="en-US" w:eastAsia="zh-CN"/>
        </w:rPr>
        <w:t>size，默认10M</w:t>
      </w:r>
    </w:p>
    <w:p>
      <w:pPr>
        <w:numPr>
          <w:ilvl w:val="0"/>
          <w:numId w:val="6"/>
        </w:numPr>
        <w:ind w:left="420" w:leftChars="0" w:hanging="420" w:firstLineChars="0"/>
        <w:rPr>
          <w:rFonts w:hint="eastAsia"/>
          <w:lang w:val="en-US" w:eastAsia="zh-CN"/>
        </w:rPr>
      </w:pPr>
      <w:r>
        <w:rPr>
          <w:rFonts w:hint="eastAsia"/>
          <w:lang w:val="en-US" w:eastAsia="zh-CN"/>
        </w:rPr>
        <w:t>通信协议：mq.transport.connector，如tcp://0.0.0.0:61616</w:t>
      </w:r>
    </w:p>
    <w:p>
      <w:pPr>
        <w:numPr>
          <w:ilvl w:val="0"/>
          <w:numId w:val="6"/>
        </w:numPr>
        <w:ind w:left="420" w:leftChars="0" w:hanging="420" w:firstLineChars="0"/>
        <w:rPr>
          <w:rFonts w:hint="eastAsia"/>
          <w:lang w:val="en-US" w:eastAsia="zh-CN"/>
        </w:rPr>
      </w:pPr>
      <w:r>
        <w:rPr>
          <w:rFonts w:hint="eastAsia"/>
          <w:lang w:val="en-US" w:eastAsia="zh-CN"/>
        </w:rPr>
        <w:t>最大连接数：mq.transport.max-connections</w:t>
      </w:r>
    </w:p>
    <w:p>
      <w:pPr>
        <w:numPr>
          <w:ilvl w:val="0"/>
          <w:numId w:val="6"/>
        </w:numPr>
        <w:ind w:left="420" w:leftChars="0" w:hanging="420" w:firstLineChars="0"/>
        <w:rPr>
          <w:rFonts w:hint="eastAsia"/>
          <w:lang w:val="en-US" w:eastAsia="zh-CN"/>
        </w:rPr>
      </w:pPr>
      <w:r>
        <w:rPr>
          <w:rFonts w:hint="eastAsia"/>
          <w:lang w:val="en-US" w:eastAsia="zh-CN"/>
        </w:rPr>
        <w:t>服务主机：mq.host.name，如ISCS-CEN</w:t>
      </w:r>
    </w:p>
    <w:p>
      <w:pPr>
        <w:numPr>
          <w:ilvl w:val="0"/>
          <w:numId w:val="6"/>
        </w:numPr>
        <w:ind w:left="420" w:leftChars="0" w:hanging="420" w:firstLineChars="0"/>
        <w:rPr>
          <w:rFonts w:hint="eastAsia"/>
          <w:lang w:val="en-US" w:eastAsia="zh-CN"/>
        </w:rPr>
      </w:pPr>
      <w:r>
        <w:rPr>
          <w:rFonts w:hint="eastAsia"/>
          <w:lang w:val="en-US" w:eastAsia="zh-CN"/>
        </w:rPr>
        <w:t>跨域协议(服务端)：mq.romote.connector，如tcp://0.0.0.0:3090</w:t>
      </w:r>
    </w:p>
    <w:p>
      <w:pPr>
        <w:numPr>
          <w:ilvl w:val="0"/>
          <w:numId w:val="6"/>
        </w:numPr>
        <w:ind w:left="420" w:leftChars="0" w:hanging="420" w:firstLineChars="0"/>
        <w:rPr>
          <w:rFonts w:hint="eastAsia"/>
          <w:lang w:val="en-US" w:eastAsia="zh-CN"/>
        </w:rPr>
      </w:pPr>
      <w:r>
        <w:rPr>
          <w:rFonts w:hint="eastAsia"/>
          <w:lang w:val="en-US" w:eastAsia="zh-CN"/>
        </w:rPr>
        <w:t>跨域绑定：mq.romote.exchages，如tcp://192.168.1.200:3090;udp://192.168.1.100:3090</w:t>
      </w:r>
    </w:p>
    <w:p>
      <w:pPr>
        <w:numPr>
          <w:ilvl w:val="0"/>
          <w:numId w:val="6"/>
        </w:numPr>
        <w:ind w:left="420" w:leftChars="0" w:hanging="420" w:firstLineChars="0"/>
        <w:rPr>
          <w:rFonts w:hint="eastAsia"/>
          <w:lang w:val="en-US" w:eastAsia="zh-CN"/>
        </w:rPr>
      </w:pPr>
      <w:r>
        <w:rPr>
          <w:rFonts w:hint="eastAsia"/>
          <w:lang w:val="en-US" w:eastAsia="zh-CN"/>
        </w:rPr>
        <w:t>跨域绑定心跳周期：mq.remote.exchage.heartbeat，主动连接方发起心跳</w:t>
      </w:r>
    </w:p>
    <w:p>
      <w:pPr>
        <w:numPr>
          <w:ilvl w:val="0"/>
          <w:numId w:val="6"/>
        </w:numPr>
        <w:ind w:left="420" w:leftChars="0" w:hanging="420" w:firstLineChars="0"/>
        <w:rPr>
          <w:rFonts w:hint="eastAsia"/>
          <w:lang w:val="en-US" w:eastAsia="zh-CN"/>
        </w:rPr>
      </w:pPr>
      <w:r>
        <w:rPr>
          <w:rFonts w:hint="eastAsia"/>
          <w:lang w:val="en-US" w:eastAsia="zh-CN"/>
        </w:rPr>
        <w:t>消息队列最大消息数：mq.queue.max-messages</w:t>
      </w:r>
    </w:p>
    <w:p>
      <w:pPr>
        <w:numPr>
          <w:ilvl w:val="0"/>
          <w:numId w:val="6"/>
        </w:numPr>
        <w:ind w:left="420" w:leftChars="0" w:hanging="420" w:firstLineChars="0"/>
        <w:rPr>
          <w:rFonts w:hint="eastAsia"/>
          <w:lang w:val="en-US" w:eastAsia="zh-CN"/>
        </w:rPr>
      </w:pPr>
      <w:r>
        <w:rPr>
          <w:rFonts w:hint="eastAsia"/>
          <w:lang w:val="en-US" w:eastAsia="zh-CN"/>
        </w:rPr>
        <w:t>失败队列最大消息数: mq.dlq.max-messages</w:t>
      </w:r>
    </w:p>
    <w:p>
      <w:pPr>
        <w:numPr>
          <w:ilvl w:val="0"/>
          <w:numId w:val="6"/>
        </w:numPr>
        <w:ind w:left="420" w:leftChars="0" w:hanging="420" w:firstLineChars="0"/>
        <w:rPr>
          <w:rFonts w:hint="eastAsia"/>
          <w:lang w:val="en-US" w:eastAsia="zh-CN"/>
        </w:rPr>
      </w:pPr>
      <w:r>
        <w:rPr>
          <w:rFonts w:hint="eastAsia"/>
          <w:lang w:val="en-US" w:eastAsia="zh-CN"/>
        </w:rPr>
        <w:t>接口安全账号密码：mq.security.policy，如user1:passwd1;user2:passwd2</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安全管理</w:t>
      </w:r>
    </w:p>
    <w:p>
      <w:pPr>
        <w:ind w:firstLine="420" w:firstLineChars="0"/>
        <w:rPr>
          <w:rFonts w:hint="eastAsia"/>
          <w:lang w:val="en-AU" w:eastAsia="zh-CN"/>
        </w:rPr>
      </w:pPr>
      <w:r>
        <w:rPr>
          <w:rFonts w:hint="eastAsia"/>
          <w:lang w:val="en-AU" w:eastAsia="zh-CN"/>
        </w:rPr>
        <w:t>安全管理模块主要用来验证一个应用层连接的有效性，即用户名、密码是否正确。非法账号无法建立连接，并通过接口向应用层返回错误码。</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日志记录</w:t>
      </w:r>
    </w:p>
    <w:p>
      <w:pPr>
        <w:ind w:firstLine="420" w:firstLineChars="0"/>
        <w:rPr>
          <w:rFonts w:hint="eastAsia"/>
          <w:lang w:val="en-AU" w:eastAsia="zh-CN"/>
        </w:rPr>
      </w:pPr>
      <w:r>
        <w:rPr>
          <w:rFonts w:hint="eastAsia"/>
          <w:lang w:val="en-AU" w:eastAsia="zh-CN"/>
        </w:rPr>
        <w:t>日志记录子模块主要功能是，将</w:t>
      </w:r>
      <w:r>
        <w:rPr>
          <w:rFonts w:hint="eastAsia"/>
          <w:lang w:val="en-US" w:eastAsia="zh-CN"/>
        </w:rPr>
        <w:t>MQ运行的</w:t>
      </w:r>
      <w:r>
        <w:rPr>
          <w:rFonts w:hint="eastAsia"/>
          <w:lang w:val="en-AU" w:eastAsia="zh-CN"/>
        </w:rPr>
        <w:t>信息记录下来，日志的信息可以按照日志级别过滤，分级输出至日志文件，以便管理人员分析、定位异常。</w:t>
      </w:r>
    </w:p>
    <w:p>
      <w:pPr>
        <w:ind w:firstLine="420" w:firstLineChars="0"/>
        <w:rPr>
          <w:rFonts w:hint="eastAsia"/>
          <w:lang w:val="en-AU" w:eastAsia="zh-CN"/>
        </w:rPr>
      </w:pPr>
      <w:r>
        <w:rPr>
          <w:rFonts w:hint="eastAsia"/>
          <w:lang w:val="en-AU" w:eastAsia="zh-CN"/>
        </w:rPr>
        <w:t>写日志文件本身也是一种费时的IO操作，因此系统应创建一个日志记录线程负责将日志项写入文件，同时设计了一个日志项环形缓冲池。日志记录线程空闲时处于睡眠状态，程序每到一处需要记录的时候就将日志项写入环形缓冲池，同时唤醒日志记录线程，日志记录线程将缓冲池中的每一项写入文件以后，继续睡眠，等待下一次被唤醒。</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监控管理</w:t>
      </w:r>
    </w:p>
    <w:p>
      <w:pPr>
        <w:ind w:firstLine="420" w:firstLineChars="0"/>
        <w:rPr>
          <w:rFonts w:hint="eastAsia" w:ascii="宋体" w:hAnsi="宋体"/>
        </w:rPr>
      </w:pPr>
      <w:r>
        <w:rPr>
          <w:rFonts w:hint="eastAsia"/>
          <w:lang w:val="en-US" w:eastAsia="zh-CN"/>
        </w:rPr>
        <w:t>MQ健康监控的指标有：各队列或广播的消息堆积数量、入列数量、出列数量，跨域队列或者主题的路由入数量、路由出数量，死信队列失败消息数量。各指标按照队列分类，以表格方式界面显示。</w:t>
      </w:r>
    </w:p>
    <w:p>
      <w:pPr>
        <w:pStyle w:val="44"/>
        <w:numPr>
          <w:ilvl w:val="1"/>
          <w:numId w:val="2"/>
        </w:numPr>
        <w:spacing w:before="0" w:after="0" w:line="360" w:lineRule="auto"/>
        <w:rPr>
          <w:rFonts w:hint="eastAsia"/>
        </w:rPr>
      </w:pPr>
      <w:bookmarkStart w:id="23" w:name="_Toc287377123"/>
      <w:r>
        <w:rPr>
          <w:rFonts w:hint="eastAsia"/>
        </w:rPr>
        <w:t>功能需求与程序模块的关系（可选）</w:t>
      </w:r>
      <w:bookmarkEnd w:id="23"/>
    </w:p>
    <w:p>
      <w:pPr>
        <w:spacing w:line="360" w:lineRule="auto"/>
        <w:ind w:firstLine="420" w:firstLineChars="200"/>
        <w:rPr>
          <w:rFonts w:hint="eastAsia" w:ascii="宋体" w:hAnsi="宋体"/>
        </w:rPr>
      </w:pPr>
      <w:r>
        <w:rPr>
          <w:rFonts w:hint="eastAsia" w:ascii="宋体" w:hAnsi="宋体"/>
        </w:rPr>
        <w:t>本条用一张如下的矩阵图说明各项功能需求的实现同各块程序模块的分配关系，本表可用需求跟踪距阵替代：</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904"/>
        <w:gridCol w:w="1904"/>
        <w:gridCol w:w="1404"/>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程序1</w:t>
            </w:r>
          </w:p>
        </w:tc>
        <w:tc>
          <w:tcPr>
            <w:tcW w:w="1904" w:type="dxa"/>
            <w:vAlign w:val="center"/>
          </w:tcPr>
          <w:p>
            <w:pPr>
              <w:jc w:val="center"/>
              <w:rPr>
                <w:rFonts w:hint="eastAsia" w:ascii="宋体" w:hAnsi="宋体"/>
                <w:sz w:val="24"/>
              </w:rPr>
            </w:pPr>
            <w:r>
              <w:rPr>
                <w:rFonts w:hint="eastAsia" w:ascii="宋体" w:hAnsi="宋体"/>
                <w:sz w:val="24"/>
              </w:rPr>
              <w:t>程序2</w:t>
            </w:r>
          </w:p>
        </w:tc>
        <w:tc>
          <w:tcPr>
            <w:tcW w:w="1404" w:type="dxa"/>
            <w:vAlign w:val="center"/>
          </w:tcPr>
          <w:p>
            <w:pPr>
              <w:jc w:val="center"/>
              <w:rPr>
                <w:rFonts w:hint="eastAsia" w:ascii="宋体" w:hAnsi="宋体"/>
                <w:sz w:val="24"/>
              </w:rPr>
            </w:pPr>
            <w:r>
              <w:rPr>
                <w:rFonts w:hint="eastAsia" w:ascii="宋体" w:hAnsi="宋体"/>
                <w:sz w:val="24"/>
              </w:rPr>
              <w:t>……</w:t>
            </w:r>
          </w:p>
        </w:tc>
        <w:tc>
          <w:tcPr>
            <w:tcW w:w="1412" w:type="dxa"/>
            <w:vAlign w:val="center"/>
          </w:tcPr>
          <w:p>
            <w:pPr>
              <w:jc w:val="center"/>
              <w:rPr>
                <w:rFonts w:hint="eastAsia" w:ascii="宋体" w:hAnsi="宋体"/>
                <w:sz w:val="24"/>
              </w:rPr>
            </w:pPr>
            <w:r>
              <w:rPr>
                <w:rFonts w:hint="eastAsia" w:ascii="宋体" w:hAnsi="宋体"/>
                <w:sz w:val="24"/>
              </w:rPr>
              <w:t>程序</w:t>
            </w:r>
            <w:r>
              <w:rPr>
                <w:rFonts w:ascii="宋体" w:hAnsi="宋体"/>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904" w:type="dxa"/>
            <w:vAlign w:val="center"/>
          </w:tcPr>
          <w:p>
            <w:pPr>
              <w:jc w:val="center"/>
              <w:rPr>
                <w:rFonts w:hint="eastAsia" w:ascii="宋体" w:hAnsi="宋体"/>
                <w:sz w:val="24"/>
              </w:rPr>
            </w:pPr>
            <w:r>
              <w:rPr>
                <w:rFonts w:hint="eastAsia" w:ascii="宋体" w:hAnsi="宋体"/>
                <w:sz w:val="24"/>
              </w:rPr>
              <w:t>功能需求1</w:t>
            </w:r>
          </w:p>
        </w:tc>
        <w:tc>
          <w:tcPr>
            <w:tcW w:w="1904" w:type="dxa"/>
            <w:vAlign w:val="center"/>
          </w:tcPr>
          <w:p>
            <w:pPr>
              <w:jc w:val="center"/>
              <w:rPr>
                <w:rFonts w:hint="eastAsia" w:ascii="宋体" w:hAnsi="宋体"/>
                <w:sz w:val="24"/>
              </w:rPr>
            </w:pPr>
            <w:r>
              <w:rPr>
                <w:rFonts w:hint="eastAsia" w:ascii="宋体" w:hAnsi="宋体"/>
                <w:sz w:val="24"/>
              </w:rPr>
              <w:t>√</w:t>
            </w:r>
          </w:p>
        </w:tc>
        <w:tc>
          <w:tcPr>
            <w:tcW w:w="1904" w:type="dxa"/>
            <w:vAlign w:val="center"/>
          </w:tcPr>
          <w:p>
            <w:pPr>
              <w:jc w:val="center"/>
              <w:rPr>
                <w:rFonts w:hint="eastAsia" w:ascii="宋体" w:hAnsi="宋体"/>
                <w:sz w:val="24"/>
              </w:rPr>
            </w:pP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hint="eastAsia" w:ascii="宋体" w:hAnsi="宋体"/>
                <w:sz w:val="24"/>
              </w:rPr>
            </w:pPr>
            <w:r>
              <w:rPr>
                <w:rFonts w:hint="eastAsia" w:ascii="宋体" w:hAnsi="宋体"/>
                <w:sz w:val="24"/>
              </w:rPr>
              <w:t>功能需求2</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w:t>
            </w: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4" w:type="dxa"/>
            <w:vAlign w:val="center"/>
          </w:tcPr>
          <w:p>
            <w:pPr>
              <w:jc w:val="center"/>
              <w:rPr>
                <w:rFonts w:hint="eastAsia" w:ascii="宋体" w:hAnsi="宋体"/>
                <w:sz w:val="24"/>
              </w:rPr>
            </w:pPr>
            <w:r>
              <w:rPr>
                <w:rFonts w:hint="eastAsia" w:ascii="宋体" w:hAnsi="宋体"/>
                <w:sz w:val="24"/>
              </w:rPr>
              <w:t>……</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ascii="宋体" w:hAnsi="宋体"/>
                <w:sz w:val="24"/>
              </w:rPr>
            </w:pPr>
            <w:r>
              <w:rPr>
                <w:rFonts w:hint="eastAsia" w:ascii="宋体" w:hAnsi="宋体"/>
                <w:sz w:val="24"/>
              </w:rPr>
              <w:t>功能需求</w:t>
            </w:r>
            <w:r>
              <w:rPr>
                <w:rFonts w:ascii="宋体" w:hAnsi="宋体"/>
                <w:sz w:val="24"/>
              </w:rPr>
              <w:t>n</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w:t>
            </w: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r>
              <w:rPr>
                <w:rFonts w:hint="eastAsia" w:ascii="宋体" w:hAnsi="宋体"/>
                <w:sz w:val="24"/>
              </w:rPr>
              <w:t>√</w:t>
            </w:r>
          </w:p>
        </w:tc>
      </w:tr>
    </w:tbl>
    <w:p>
      <w:pPr>
        <w:pStyle w:val="44"/>
        <w:numPr>
          <w:ilvl w:val="1"/>
          <w:numId w:val="2"/>
        </w:numPr>
        <w:spacing w:before="0" w:after="0" w:line="360" w:lineRule="auto"/>
        <w:rPr>
          <w:rFonts w:hint="eastAsia"/>
        </w:rPr>
      </w:pPr>
      <w:bookmarkStart w:id="24" w:name="_Toc287377124"/>
      <w:r>
        <w:rPr>
          <w:rFonts w:hint="eastAsia"/>
        </w:rPr>
        <w:t>尚未解决的问题</w:t>
      </w:r>
      <w:bookmarkEnd w:id="24"/>
    </w:p>
    <w:p>
      <w:pPr>
        <w:spacing w:line="360" w:lineRule="auto"/>
        <w:ind w:firstLine="420" w:firstLineChars="200"/>
        <w:rPr>
          <w:rFonts w:hint="eastAsia" w:ascii="宋体" w:hAnsi="宋体"/>
        </w:rPr>
      </w:pPr>
      <w:r>
        <w:rPr>
          <w:rFonts w:hint="eastAsia" w:ascii="宋体" w:hAnsi="宋体"/>
        </w:rPr>
        <w:t>说明在概要设计过程中尚未解决而设计者认为在系统完成之前必须解决的各个问题。</w:t>
      </w:r>
    </w:p>
    <w:p>
      <w:pPr>
        <w:pStyle w:val="2"/>
        <w:numPr>
          <w:ilvl w:val="0"/>
          <w:numId w:val="2"/>
        </w:numPr>
        <w:spacing w:before="0" w:after="0" w:line="360" w:lineRule="auto"/>
        <w:rPr>
          <w:rFonts w:hint="eastAsia"/>
        </w:rPr>
      </w:pPr>
      <w:bookmarkStart w:id="25" w:name="_Toc287377125"/>
      <w:r>
        <w:rPr>
          <w:rFonts w:hint="eastAsia"/>
        </w:rPr>
        <w:t>接口设计</w:t>
      </w:r>
      <w:bookmarkEnd w:id="25"/>
    </w:p>
    <w:p>
      <w:pPr>
        <w:pStyle w:val="44"/>
        <w:numPr>
          <w:ilvl w:val="1"/>
          <w:numId w:val="2"/>
        </w:numPr>
        <w:spacing w:before="0" w:after="0" w:line="360" w:lineRule="auto"/>
        <w:rPr>
          <w:rFonts w:hint="eastAsia"/>
        </w:rPr>
      </w:pPr>
      <w:bookmarkStart w:id="26" w:name="_Toc287377126"/>
      <w:r>
        <w:rPr>
          <w:rFonts w:hint="eastAsia"/>
        </w:rPr>
        <w:t>用户接口</w:t>
      </w:r>
      <w:bookmarkEnd w:id="26"/>
    </w:p>
    <w:p>
      <w:pPr>
        <w:numPr>
          <w:ilvl w:val="0"/>
          <w:numId w:val="7"/>
        </w:numPr>
        <w:ind w:left="420" w:leftChars="0" w:hanging="420" w:firstLineChars="0"/>
        <w:rPr>
          <w:rFonts w:hint="eastAsia"/>
          <w:lang w:val="en-US" w:eastAsia="zh-CN"/>
        </w:rPr>
      </w:pPr>
      <w:r>
        <w:rPr>
          <w:rFonts w:hint="eastAsia"/>
          <w:lang w:val="en-US" w:eastAsia="zh-CN"/>
        </w:rPr>
        <w:t>简单消息发送接口</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interface Simp</w:t>
      </w:r>
      <w:r>
        <w:rPr>
          <w:rFonts w:hint="default" w:ascii="宋体" w:hAnsi="宋体" w:eastAsia="宋体" w:cs="宋体"/>
          <w:sz w:val="21"/>
          <w:szCs w:val="21"/>
          <w:lang w:val="en-US" w:eastAsia="zh-CN"/>
        </w:rPr>
        <w:t>MessageSendingOperations</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Simp</w:t>
      </w:r>
      <w:r>
        <w:rPr>
          <w:rFonts w:hint="default" w:ascii="宋体" w:hAnsi="宋体" w:eastAsia="宋体" w:cs="宋体"/>
          <w:sz w:val="21"/>
          <w:szCs w:val="21"/>
          <w:lang w:val="en-US" w:eastAsia="zh-CN"/>
        </w:rPr>
        <w:t>MessageSendingOperations</w:t>
      </w:r>
      <w:r>
        <w:rPr>
          <w:rFonts w:hint="default" w:ascii="宋体" w:hAnsi="宋体" w:cs="宋体"/>
          <w:sz w:val="21"/>
          <w:szCs w:val="21"/>
          <w:lang w:val="en-US" w:eastAsia="zh-CN"/>
        </w:rPr>
        <w:t>(</w:t>
      </w:r>
      <w:r>
        <w:rPr>
          <w:rFonts w:hint="eastAsia" w:ascii="宋体" w:hAnsi="宋体" w:cs="宋体"/>
          <w:sz w:val="21"/>
          <w:szCs w:val="21"/>
          <w:lang w:val="en-US" w:eastAsia="zh-CN"/>
        </w:rPr>
        <w:t>Pooled</w:t>
      </w:r>
      <w:r>
        <w:rPr>
          <w:rFonts w:hint="default" w:ascii="宋体" w:hAnsi="宋体" w:cs="宋体"/>
          <w:sz w:val="21"/>
          <w:szCs w:val="21"/>
          <w:lang w:val="en-US" w:eastAsia="zh-CN"/>
        </w:rPr>
        <w:t>ConnectionFactory connectionFactory)</w:t>
      </w:r>
      <w:r>
        <w:rPr>
          <w:rFonts w:hint="eastAsia" w:ascii="宋体" w:hAnsi="宋体" w:cs="宋体"/>
          <w:sz w:val="21"/>
          <w:szCs w:val="21"/>
          <w:lang w:val="en-US" w:eastAsia="zh-CN"/>
        </w:rPr>
        <w:t>;</w:t>
      </w:r>
    </w:p>
    <w:p>
      <w:pPr>
        <w:rPr>
          <w:rFonts w:hint="eastAsia" w:ascii="宋体" w:hAnsi="宋体" w:eastAsia="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 xml:space="preserve">Boolean </w:t>
      </w:r>
      <w:r>
        <w:rPr>
          <w:rFonts w:hint="default" w:ascii="宋体" w:hAnsi="宋体" w:cs="宋体"/>
          <w:sz w:val="21"/>
          <w:szCs w:val="21"/>
          <w:lang w:val="en-US" w:eastAsia="zh-CN"/>
        </w:rPr>
        <w:t>send(</w:t>
      </w:r>
      <w:r>
        <w:rPr>
          <w:rFonts w:hint="eastAsia" w:ascii="宋体" w:hAnsi="宋体" w:cs="宋体"/>
          <w:sz w:val="21"/>
          <w:szCs w:val="21"/>
          <w:lang w:val="en-US" w:eastAsia="zh-CN"/>
        </w:rPr>
        <w:t>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Json payload, long timeout=INDEFINITE_TIMEOUT</w:t>
      </w:r>
      <w:r>
        <w:rPr>
          <w:rFonts w:hint="default" w:ascii="宋体" w:hAnsi="宋体" w:cs="宋体"/>
          <w:sz w:val="21"/>
          <w:szCs w:val="21"/>
          <w:lang w:val="en-US" w:eastAsia="zh-CN"/>
        </w:rPr>
        <w:t>) throws MessagingException;</w:t>
      </w:r>
    </w:p>
    <w:p>
      <w:pPr>
        <w:ind w:firstLine="420" w:firstLineChars="0"/>
        <w:rPr>
          <w:rFonts w:hint="default" w:ascii="宋体" w:hAnsi="宋体" w:cs="宋体"/>
          <w:sz w:val="21"/>
          <w:szCs w:val="21"/>
          <w:lang w:val="en-US" w:eastAsia="zh-CN"/>
        </w:rPr>
      </w:pPr>
      <w:r>
        <w:rPr>
          <w:rFonts w:hint="eastAsia" w:ascii="宋体" w:hAnsi="宋体" w:cs="宋体"/>
          <w:sz w:val="21"/>
          <w:szCs w:val="21"/>
          <w:lang w:val="en-US" w:eastAsia="zh-CN"/>
        </w:rPr>
        <w:t xml:space="preserve">Boolean </w:t>
      </w:r>
      <w:r>
        <w:rPr>
          <w:rFonts w:hint="default" w:ascii="宋体" w:hAnsi="宋体" w:cs="宋体"/>
          <w:sz w:val="21"/>
          <w:szCs w:val="21"/>
          <w:lang w:val="en-US" w:eastAsia="zh-CN"/>
        </w:rPr>
        <w:t>send(</w:t>
      </w:r>
      <w:r>
        <w:rPr>
          <w:rFonts w:hint="eastAsia" w:ascii="宋体" w:hAnsi="宋体" w:cs="宋体"/>
          <w:sz w:val="21"/>
          <w:szCs w:val="21"/>
          <w:lang w:val="en-US" w:eastAsia="zh-CN"/>
        </w:rPr>
        <w:t>String host, 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Object payload, long timeout=INDEFINITE_TIMEOUT</w:t>
      </w:r>
      <w:r>
        <w:rPr>
          <w:rFonts w:hint="default" w:ascii="宋体" w:hAnsi="宋体" w:cs="宋体"/>
          <w:sz w:val="21"/>
          <w:szCs w:val="21"/>
          <w:lang w:val="en-US" w:eastAsia="zh-CN"/>
        </w:rPr>
        <w:t>) throws MessagingException;</w:t>
      </w:r>
    </w:p>
    <w:p>
      <w:pPr>
        <w:ind w:firstLine="0" w:firstLineChars="0"/>
        <w:rPr>
          <w:del w:id="69" w:author="冯达(Boris)" w:date="2018-04-08T14:10:10Z"/>
          <w:rFonts w:hint="default" w:ascii="宋体" w:hAnsi="宋体" w:cs="宋体"/>
          <w:sz w:val="21"/>
          <w:szCs w:val="21"/>
          <w:lang w:val="en-US" w:eastAsia="zh-CN"/>
        </w:rPr>
        <w:pPrChange w:id="68" w:author="冯达(Boris)" w:date="2018-04-08T14:10:10Z">
          <w:pPr>
            <w:ind w:firstLine="420" w:firstLineChars="0"/>
          </w:pPr>
        </w:pPrChange>
      </w:pPr>
    </w:p>
    <w:p>
      <w:pPr>
        <w:ind w:firstLine="0" w:firstLineChars="0"/>
        <w:rPr>
          <w:del w:id="71" w:author="冯达(Boris)" w:date="2018-04-08T14:10:08Z"/>
          <w:rFonts w:hint="eastAsia" w:ascii="宋体" w:hAnsi="宋体" w:cs="宋体"/>
          <w:sz w:val="21"/>
          <w:szCs w:val="21"/>
          <w:lang w:val="en-US" w:eastAsia="zh-CN"/>
        </w:rPr>
        <w:pPrChange w:id="70" w:author="冯达(Boris)" w:date="2018-04-08T14:10:09Z">
          <w:pPr>
            <w:ind w:firstLine="420" w:firstLineChars="0"/>
          </w:pPr>
        </w:pPrChange>
      </w:pPr>
      <w:del w:id="72" w:author="冯达(Boris)" w:date="2018-04-08T14:10:08Z">
        <w:r>
          <w:rPr>
            <w:rFonts w:hint="eastAsia" w:ascii="宋体" w:hAnsi="宋体" w:cs="宋体"/>
            <w:sz w:val="21"/>
            <w:szCs w:val="21"/>
            <w:lang w:val="en-US" w:eastAsia="zh-CN"/>
          </w:rPr>
          <w:delText>Boolean broadcast</w:delText>
        </w:r>
      </w:del>
      <w:del w:id="73" w:author="冯达(Boris)" w:date="2018-04-08T14:10:08Z">
        <w:r>
          <w:rPr>
            <w:rFonts w:hint="default" w:ascii="宋体" w:hAnsi="宋体" w:cs="宋体"/>
            <w:sz w:val="21"/>
            <w:szCs w:val="21"/>
            <w:lang w:val="en-US" w:eastAsia="zh-CN"/>
          </w:rPr>
          <w:delText>(</w:delText>
        </w:r>
      </w:del>
      <w:del w:id="74" w:author="冯达(Boris)" w:date="2018-04-08T14:10:08Z">
        <w:r>
          <w:rPr>
            <w:rFonts w:hint="eastAsia" w:ascii="宋体" w:hAnsi="宋体" w:cs="宋体"/>
            <w:sz w:val="21"/>
            <w:szCs w:val="21"/>
            <w:lang w:val="en-US" w:eastAsia="zh-CN"/>
          </w:rPr>
          <w:delText>String</w:delText>
        </w:r>
      </w:del>
      <w:del w:id="75" w:author="冯达(Boris)" w:date="2018-04-08T14:10:08Z">
        <w:r>
          <w:rPr>
            <w:rFonts w:hint="default" w:ascii="宋体" w:hAnsi="宋体" w:cs="宋体"/>
            <w:sz w:val="21"/>
            <w:szCs w:val="21"/>
            <w:lang w:val="en-US" w:eastAsia="zh-CN"/>
          </w:rPr>
          <w:delText xml:space="preserve"> destination, </w:delText>
        </w:r>
      </w:del>
      <w:del w:id="76" w:author="冯达(Boris)" w:date="2018-04-08T14:10:08Z">
        <w:r>
          <w:rPr>
            <w:rFonts w:hint="eastAsia" w:ascii="宋体" w:hAnsi="宋体" w:cs="宋体"/>
            <w:sz w:val="21"/>
            <w:szCs w:val="21"/>
            <w:lang w:val="en-US" w:eastAsia="zh-CN"/>
          </w:rPr>
          <w:delText>Json payload, long timeout=INDEFINITE_TIMEOUT</w:delText>
        </w:r>
      </w:del>
      <w:del w:id="77" w:author="冯达(Boris)" w:date="2018-04-08T14:10:08Z">
        <w:r>
          <w:rPr>
            <w:rFonts w:hint="default" w:ascii="宋体" w:hAnsi="宋体" w:cs="宋体"/>
            <w:sz w:val="21"/>
            <w:szCs w:val="21"/>
            <w:lang w:val="en-US" w:eastAsia="zh-CN"/>
          </w:rPr>
          <w:delText>) throws MessagingException;</w:delText>
        </w:r>
      </w:del>
    </w:p>
    <w:p>
      <w:pPr>
        <w:ind w:firstLine="420" w:firstLineChars="0"/>
        <w:rPr>
          <w:del w:id="78" w:author="冯达(Boris)" w:date="2018-04-08T14:10:08Z"/>
          <w:rFonts w:hint="default" w:ascii="宋体" w:hAnsi="宋体" w:cs="宋体"/>
          <w:sz w:val="21"/>
          <w:szCs w:val="21"/>
          <w:lang w:val="en-US" w:eastAsia="zh-CN"/>
        </w:rPr>
      </w:pPr>
    </w:p>
    <w:p>
      <w:pPr>
        <w:ind w:firstLine="420" w:firstLineChars="0"/>
        <w:rPr>
          <w:del w:id="79" w:author="冯达(Boris)" w:date="2018-04-08T14:10:08Z"/>
          <w:rFonts w:hint="eastAsia" w:ascii="宋体" w:hAnsi="宋体" w:cs="宋体"/>
          <w:sz w:val="21"/>
          <w:szCs w:val="21"/>
          <w:lang w:val="en-US" w:eastAsia="zh-CN"/>
        </w:rPr>
      </w:pPr>
      <w:del w:id="80" w:author="冯达(Boris)" w:date="2018-04-08T14:10:08Z">
        <w:r>
          <w:rPr>
            <w:rFonts w:hint="eastAsia" w:ascii="宋体" w:hAnsi="宋体" w:cs="宋体"/>
            <w:sz w:val="21"/>
            <w:szCs w:val="21"/>
            <w:lang w:val="en-US" w:eastAsia="zh-CN"/>
          </w:rPr>
          <w:delText>Boolean broadcast</w:delText>
        </w:r>
      </w:del>
      <w:del w:id="81" w:author="冯达(Boris)" w:date="2018-04-08T14:10:08Z">
        <w:r>
          <w:rPr>
            <w:rFonts w:hint="default" w:ascii="宋体" w:hAnsi="宋体" w:cs="宋体"/>
            <w:sz w:val="21"/>
            <w:szCs w:val="21"/>
            <w:lang w:val="en-US" w:eastAsia="zh-CN"/>
          </w:rPr>
          <w:delText>(</w:delText>
        </w:r>
      </w:del>
      <w:del w:id="82" w:author="冯达(Boris)" w:date="2018-04-08T14:10:08Z">
        <w:r>
          <w:rPr>
            <w:rFonts w:hint="eastAsia" w:ascii="宋体" w:hAnsi="宋体" w:cs="宋体"/>
            <w:sz w:val="21"/>
            <w:szCs w:val="21"/>
            <w:lang w:val="en-US" w:eastAsia="zh-CN"/>
          </w:rPr>
          <w:delText>String host, String</w:delText>
        </w:r>
      </w:del>
      <w:del w:id="83" w:author="冯达(Boris)" w:date="2018-04-08T14:10:08Z">
        <w:r>
          <w:rPr>
            <w:rFonts w:hint="default" w:ascii="宋体" w:hAnsi="宋体" w:cs="宋体"/>
            <w:sz w:val="21"/>
            <w:szCs w:val="21"/>
            <w:lang w:val="en-US" w:eastAsia="zh-CN"/>
          </w:rPr>
          <w:delText xml:space="preserve"> destination, </w:delText>
        </w:r>
      </w:del>
      <w:del w:id="84" w:author="冯达(Boris)" w:date="2018-04-08T14:10:08Z">
        <w:r>
          <w:rPr>
            <w:rFonts w:hint="eastAsia" w:ascii="宋体" w:hAnsi="宋体" w:cs="宋体"/>
            <w:sz w:val="21"/>
            <w:szCs w:val="21"/>
            <w:lang w:val="en-US" w:eastAsia="zh-CN"/>
          </w:rPr>
          <w:delText>Object payload, long timeout=INDEFINITE_TIMEOUT</w:delText>
        </w:r>
      </w:del>
      <w:del w:id="85" w:author="冯达(Boris)" w:date="2018-04-08T14:10:08Z">
        <w:r>
          <w:rPr>
            <w:rFonts w:hint="default" w:ascii="宋体" w:hAnsi="宋体" w:cs="宋体"/>
            <w:sz w:val="21"/>
            <w:szCs w:val="21"/>
            <w:lang w:val="en-US" w:eastAsia="zh-CN"/>
          </w:rPr>
          <w:delText>) throws MessagingException;</w:delText>
        </w:r>
      </w:del>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numPr>
          <w:ilvl w:val="0"/>
          <w:numId w:val="7"/>
        </w:numPr>
        <w:ind w:left="420" w:leftChars="0" w:hanging="420" w:firstLineChars="0"/>
        <w:rPr>
          <w:rFonts w:hint="eastAsia"/>
          <w:color w:val="auto"/>
          <w:lang w:val="en-US" w:eastAsia="zh-CN"/>
        </w:rPr>
      </w:pPr>
      <w:r>
        <w:rPr>
          <w:rFonts w:hint="eastAsia"/>
          <w:color w:val="auto"/>
          <w:lang w:val="en-US" w:eastAsia="zh-CN"/>
        </w:rPr>
        <w:t>简单消息接收接口（同步阻塞查询）</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interface Simp</w:t>
      </w:r>
      <w:r>
        <w:rPr>
          <w:rFonts w:hint="default" w:ascii="宋体" w:hAnsi="宋体" w:cs="宋体"/>
          <w:color w:val="auto"/>
          <w:sz w:val="21"/>
          <w:szCs w:val="21"/>
          <w:lang w:val="en-US" w:eastAsia="zh-CN"/>
        </w:rPr>
        <w:t>Message</w:t>
      </w:r>
      <w:r>
        <w:rPr>
          <w:rFonts w:hint="eastAsia" w:ascii="宋体" w:hAnsi="宋体" w:cs="宋体"/>
          <w:color w:val="auto"/>
          <w:sz w:val="21"/>
          <w:szCs w:val="21"/>
          <w:lang w:val="en-US" w:eastAsia="zh-CN"/>
        </w:rPr>
        <w:t>Receiv</w:t>
      </w:r>
      <w:r>
        <w:rPr>
          <w:rFonts w:hint="default" w:ascii="宋体" w:hAnsi="宋体" w:cs="宋体"/>
          <w:color w:val="auto"/>
          <w:sz w:val="21"/>
          <w:szCs w:val="21"/>
          <w:lang w:val="en-US" w:eastAsia="zh-CN"/>
        </w:rPr>
        <w:t>ingOperations</w:t>
      </w:r>
      <w:r>
        <w:rPr>
          <w:rFonts w:hint="eastAsia" w:ascii="宋体" w:hAnsi="宋体" w:cs="宋体"/>
          <w:color w:val="auto"/>
          <w:sz w:val="21"/>
          <w:szCs w:val="21"/>
          <w:lang w:val="en-US" w:eastAsia="zh-CN"/>
        </w:rPr>
        <w:t>{</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Simp</w:t>
      </w:r>
      <w:r>
        <w:rPr>
          <w:rFonts w:hint="default" w:ascii="宋体" w:hAnsi="宋体" w:cs="宋体"/>
          <w:color w:val="auto"/>
          <w:sz w:val="21"/>
          <w:szCs w:val="21"/>
          <w:lang w:val="en-US" w:eastAsia="zh-CN"/>
        </w:rPr>
        <w:t>Message</w:t>
      </w:r>
      <w:r>
        <w:rPr>
          <w:rFonts w:hint="eastAsia" w:ascii="宋体" w:hAnsi="宋体" w:cs="宋体"/>
          <w:color w:val="auto"/>
          <w:sz w:val="21"/>
          <w:szCs w:val="21"/>
          <w:lang w:val="en-US" w:eastAsia="zh-CN"/>
        </w:rPr>
        <w:t>Receiv</w:t>
      </w:r>
      <w:r>
        <w:rPr>
          <w:rFonts w:hint="default" w:ascii="宋体" w:hAnsi="宋体" w:cs="宋体"/>
          <w:color w:val="auto"/>
          <w:sz w:val="21"/>
          <w:szCs w:val="21"/>
          <w:lang w:val="en-US" w:eastAsia="zh-CN"/>
        </w:rPr>
        <w:t>ingOperations</w:t>
      </w:r>
      <w:r>
        <w:rPr>
          <w:rFonts w:hint="eastAsia" w:ascii="宋体" w:hAnsi="宋体" w:cs="宋体"/>
          <w:color w:val="auto"/>
          <w:sz w:val="21"/>
          <w:szCs w:val="21"/>
          <w:lang w:val="en-US" w:eastAsia="zh-CN"/>
        </w:rPr>
        <w:t>(Pooled</w:t>
      </w:r>
      <w:r>
        <w:rPr>
          <w:rFonts w:hint="default" w:ascii="宋体" w:hAnsi="宋体" w:cs="宋体"/>
          <w:color w:val="auto"/>
          <w:sz w:val="21"/>
          <w:szCs w:val="21"/>
          <w:lang w:val="en-US" w:eastAsia="zh-CN"/>
        </w:rPr>
        <w:t>ContainerFactory</w:t>
      </w:r>
      <w:r>
        <w:rPr>
          <w:rFonts w:hint="eastAsia" w:ascii="宋体" w:hAnsi="宋体" w:cs="宋体"/>
          <w:color w:val="auto"/>
          <w:sz w:val="21"/>
          <w:szCs w:val="21"/>
          <w:lang w:val="en-US" w:eastAsia="zh-CN"/>
        </w:rPr>
        <w:t xml:space="preserve"> </w:t>
      </w:r>
      <w:r>
        <w:rPr>
          <w:rFonts w:hint="default" w:ascii="宋体" w:hAnsi="宋体" w:cs="宋体"/>
          <w:sz w:val="21"/>
          <w:szCs w:val="21"/>
          <w:lang w:val="en-US" w:eastAsia="zh-CN"/>
        </w:rPr>
        <w:t>connectionFactory</w:t>
      </w:r>
      <w:r>
        <w:rPr>
          <w:rFonts w:hint="eastAsia" w:ascii="宋体" w:hAnsi="宋体" w:cs="宋体"/>
          <w:color w:val="auto"/>
          <w:sz w:val="21"/>
          <w:szCs w:val="21"/>
          <w:lang w:val="en-US" w:eastAsia="zh-CN"/>
        </w:rPr>
        <w:t>);</w:t>
      </w:r>
    </w:p>
    <w:p>
      <w:pPr>
        <w:ind w:firstLine="420" w:firstLineChars="0"/>
        <w:rPr>
          <w:rFonts w:hint="eastAsia" w:ascii="宋体" w:hAnsi="宋体" w:cs="宋体"/>
          <w:color w:val="auto"/>
          <w:sz w:val="21"/>
          <w:szCs w:val="21"/>
          <w:lang w:val="en-US" w:eastAsia="zh-CN"/>
        </w:rPr>
      </w:pP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Json receive</w:t>
      </w:r>
      <w:ins w:id="86" w:author="冯达(Boris)" w:date="2018-04-08T14:10:19Z">
        <w:r>
          <w:rPr>
            <w:rFonts w:hint="eastAsia" w:ascii="宋体" w:hAnsi="宋体" w:cs="宋体"/>
            <w:color w:val="auto"/>
            <w:sz w:val="21"/>
            <w:szCs w:val="21"/>
            <w:lang w:val="en-US" w:eastAsia="zh-CN"/>
          </w:rPr>
          <w:t>From</w:t>
        </w:r>
      </w:ins>
      <w:r>
        <w:rPr>
          <w:rFonts w:hint="default" w:ascii="宋体" w:hAnsi="宋体" w:cs="宋体"/>
          <w:color w:val="auto"/>
          <w:sz w:val="21"/>
          <w:szCs w:val="21"/>
          <w:lang w:val="en-US" w:eastAsia="zh-CN"/>
        </w:rPr>
        <w:t>(</w:t>
      </w:r>
      <w:ins w:id="87" w:author="冯达(Boris)" w:date="2018-04-08T14:10:21Z">
        <w:r>
          <w:rPr>
            <w:rFonts w:hint="eastAsia" w:ascii="宋体" w:hAnsi="宋体" w:cs="宋体"/>
            <w:color w:val="auto"/>
            <w:sz w:val="21"/>
            <w:szCs w:val="21"/>
            <w:lang w:val="en-US" w:eastAsia="zh-CN"/>
          </w:rPr>
          <w:t xml:space="preserve">String </w:t>
        </w:r>
      </w:ins>
      <w:ins w:id="88" w:author="冯达(Boris)" w:date="2018-04-08T14:10:23Z">
        <w:r>
          <w:rPr>
            <w:rFonts w:hint="eastAsia" w:ascii="宋体" w:hAnsi="宋体" w:cs="宋体"/>
            <w:color w:val="auto"/>
            <w:sz w:val="21"/>
            <w:szCs w:val="21"/>
            <w:lang w:val="en-US" w:eastAsia="zh-CN"/>
          </w:rPr>
          <w:t>domain</w:t>
        </w:r>
      </w:ins>
      <w:ins w:id="89" w:author="冯达(Boris)" w:date="2018-04-08T14:10:26Z">
        <w:r>
          <w:rPr>
            <w:rFonts w:hint="eastAsia" w:ascii="宋体" w:hAnsi="宋体" w:cs="宋体"/>
            <w:color w:val="auto"/>
            <w:sz w:val="21"/>
            <w:szCs w:val="21"/>
            <w:lang w:val="en-US" w:eastAsia="zh-CN"/>
          </w:rPr>
          <w:t xml:space="preserve">, </w:t>
        </w:r>
      </w:ins>
      <w:r>
        <w:rPr>
          <w:rFonts w:hint="eastAsia" w:ascii="宋体" w:hAnsi="宋体" w:cs="宋体"/>
          <w:color w:val="auto"/>
          <w:sz w:val="21"/>
          <w:szCs w:val="21"/>
          <w:lang w:val="en-US" w:eastAsia="zh-CN"/>
        </w:rPr>
        <w:t>String</w:t>
      </w:r>
      <w:r>
        <w:rPr>
          <w:rFonts w:hint="default" w:ascii="宋体" w:hAnsi="宋体" w:cs="宋体"/>
          <w:color w:val="auto"/>
          <w:sz w:val="21"/>
          <w:szCs w:val="21"/>
          <w:lang w:val="en-US" w:eastAsia="zh-CN"/>
        </w:rPr>
        <w:t xml:space="preserve"> destination, </w:t>
      </w:r>
      <w:r>
        <w:rPr>
          <w:rFonts w:hint="eastAsia" w:ascii="宋体" w:hAnsi="宋体" w:cs="宋体"/>
          <w:color w:val="auto"/>
          <w:sz w:val="21"/>
          <w:szCs w:val="21"/>
          <w:lang w:val="en-US" w:eastAsia="zh-CN"/>
        </w:rPr>
        <w:t>long timeout=INDEFINITE_TIMEOUT</w:t>
      </w:r>
      <w:r>
        <w:rPr>
          <w:rFonts w:hint="default" w:ascii="宋体" w:hAnsi="宋体" w:cs="宋体"/>
          <w:color w:val="auto"/>
          <w:sz w:val="21"/>
          <w:szCs w:val="21"/>
          <w:lang w:val="en-US" w:eastAsia="zh-CN"/>
        </w:rPr>
        <w:t>) throws MessagingException;</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ind w:firstLine="420" w:firstLineChars="200"/>
        <w:rPr>
          <w:rFonts w:hint="eastAsia"/>
          <w:lang w:val="en-US" w:eastAsia="zh-CN"/>
        </w:rPr>
      </w:pPr>
      <w:r>
        <w:rPr>
          <w:rFonts w:hint="eastAsia"/>
          <w:lang w:val="en-US" w:eastAsia="zh-CN"/>
        </w:rPr>
        <w:t>简单消息发送和接受接口，每次执行时首先从MQ连接池中申请连接，完成发送后释放连接，生产者对消息的接受状态不处理。消费者阻塞接受，完成消息接收后，在返回前释放连接至连接池。消息是无应答模式的单向传输。</w:t>
      </w:r>
    </w:p>
    <w:p>
      <w:pPr>
        <w:ind w:firstLine="420" w:firstLineChars="200"/>
        <w:rPr>
          <w:rFonts w:hint="eastAsia"/>
          <w:lang w:val="en-US" w:eastAsia="zh-CN"/>
        </w:rPr>
      </w:pPr>
    </w:p>
    <w:p>
      <w:pPr>
        <w:numPr>
          <w:ilvl w:val="0"/>
          <w:numId w:val="7"/>
        </w:numPr>
        <w:ind w:left="420" w:leftChars="0" w:hanging="420" w:firstLineChars="0"/>
        <w:rPr>
          <w:rFonts w:hint="eastAsia"/>
          <w:lang w:val="en-US" w:eastAsia="zh-CN"/>
        </w:rPr>
      </w:pPr>
      <w:r>
        <w:rPr>
          <w:rFonts w:hint="eastAsia"/>
          <w:lang w:val="en-US" w:eastAsia="zh-CN"/>
        </w:rPr>
        <w:t>高级消息发送接口</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interface </w:t>
      </w:r>
      <w:r>
        <w:rPr>
          <w:rFonts w:hint="default" w:ascii="宋体" w:hAnsi="宋体" w:eastAsia="宋体" w:cs="宋体"/>
          <w:sz w:val="21"/>
          <w:szCs w:val="21"/>
          <w:lang w:val="en-US" w:eastAsia="zh-CN"/>
        </w:rPr>
        <w:t>MessageSendingOperations</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w:t>
      </w:r>
    </w:p>
    <w:p>
      <w:pPr>
        <w:ind w:firstLine="420" w:firstLineChars="0"/>
        <w:rPr>
          <w:rFonts w:hint="eastAsia" w:ascii="宋体" w:hAnsi="宋体" w:cs="宋体"/>
          <w:sz w:val="21"/>
          <w:szCs w:val="21"/>
          <w:lang w:val="en-US" w:eastAsia="zh-CN"/>
        </w:rPr>
      </w:pPr>
      <w:r>
        <w:rPr>
          <w:rFonts w:hint="default" w:ascii="宋体" w:hAnsi="宋体" w:eastAsia="宋体" w:cs="宋体"/>
          <w:sz w:val="21"/>
          <w:szCs w:val="21"/>
          <w:lang w:val="en-US" w:eastAsia="zh-CN"/>
        </w:rPr>
        <w:t>MessageSendingOperations</w:t>
      </w:r>
      <w:r>
        <w:rPr>
          <w:rFonts w:hint="default" w:ascii="宋体" w:hAnsi="宋体" w:cs="宋体"/>
          <w:sz w:val="21"/>
          <w:szCs w:val="21"/>
          <w:lang w:val="en-US" w:eastAsia="zh-CN"/>
        </w:rPr>
        <w:t>(</w:t>
      </w:r>
      <w:r>
        <w:rPr>
          <w:rFonts w:hint="eastAsia" w:ascii="宋体" w:hAnsi="宋体" w:cs="宋体"/>
          <w:sz w:val="21"/>
          <w:szCs w:val="21"/>
          <w:lang w:val="en-US" w:eastAsia="zh-CN"/>
        </w:rPr>
        <w:t>Pooled</w:t>
      </w:r>
      <w:r>
        <w:rPr>
          <w:rFonts w:hint="default" w:ascii="宋体" w:hAnsi="宋体" w:cs="宋体"/>
          <w:sz w:val="21"/>
          <w:szCs w:val="21"/>
          <w:lang w:val="en-US" w:eastAsia="zh-CN"/>
        </w:rPr>
        <w:t>ConnectionFactory connectionFactory)</w:t>
      </w:r>
      <w:r>
        <w:rPr>
          <w:rFonts w:hint="eastAsia" w:ascii="宋体" w:hAnsi="宋体" w:cs="宋体"/>
          <w:sz w:val="21"/>
          <w:szCs w:val="21"/>
          <w:lang w:val="en-US" w:eastAsia="zh-CN"/>
        </w:rPr>
        <w:t>;</w:t>
      </w:r>
    </w:p>
    <w:p>
      <w:pPr>
        <w:rPr>
          <w:rFonts w:hint="eastAsia" w:ascii="宋体" w:hAnsi="宋体" w:eastAsia="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 xml:space="preserve">Boolean </w:t>
      </w:r>
      <w:r>
        <w:rPr>
          <w:rFonts w:hint="default" w:ascii="宋体" w:hAnsi="宋体" w:cs="宋体"/>
          <w:sz w:val="21"/>
          <w:szCs w:val="21"/>
          <w:lang w:val="en-US" w:eastAsia="zh-CN"/>
        </w:rPr>
        <w:t>send(</w:t>
      </w:r>
      <w:r>
        <w:rPr>
          <w:rFonts w:hint="eastAsia" w:ascii="宋体" w:hAnsi="宋体" w:cs="宋体"/>
          <w:sz w:val="21"/>
          <w:szCs w:val="21"/>
          <w:lang w:val="en-US" w:eastAsia="zh-CN"/>
        </w:rPr>
        <w:t>String</w:t>
      </w:r>
      <w:r>
        <w:rPr>
          <w:rFonts w:hint="default" w:ascii="宋体" w:hAnsi="宋体" w:cs="宋体"/>
          <w:sz w:val="21"/>
          <w:szCs w:val="21"/>
          <w:lang w:val="en-US" w:eastAsia="zh-CN"/>
        </w:rPr>
        <w:t xml:space="preserve"> destination,</w:t>
      </w:r>
      <w:r>
        <w:rPr>
          <w:rFonts w:hint="eastAsia" w:ascii="宋体" w:hAnsi="宋体" w:cs="宋体"/>
          <w:sz w:val="21"/>
          <w:szCs w:val="21"/>
          <w:lang w:val="en-US" w:eastAsia="zh-CN"/>
        </w:rPr>
        <w:t xml:space="preserve"> Message&lt;?&gt; message, long timeout=INDEFINITE_TIMEOUT</w:t>
      </w:r>
      <w:r>
        <w:rPr>
          <w:rFonts w:hint="default" w:ascii="宋体" w:hAnsi="宋体" w:cs="宋体"/>
          <w:sz w:val="21"/>
          <w:szCs w:val="21"/>
          <w:lang w:val="en-US" w:eastAsia="zh-CN"/>
        </w:rPr>
        <w:t>) throws MessagingException;</w:t>
      </w:r>
    </w:p>
    <w:p>
      <w:pPr>
        <w:ind w:firstLine="420" w:firstLineChars="0"/>
        <w:rPr>
          <w:rFonts w:hint="default" w:ascii="宋体" w:hAnsi="宋体" w:cs="宋体"/>
          <w:sz w:val="21"/>
          <w:szCs w:val="21"/>
          <w:lang w:val="en-US" w:eastAsia="zh-CN"/>
        </w:rPr>
      </w:pPr>
      <w:r>
        <w:rPr>
          <w:rFonts w:hint="eastAsia" w:ascii="宋体" w:hAnsi="宋体" w:cs="宋体"/>
          <w:sz w:val="21"/>
          <w:szCs w:val="21"/>
          <w:lang w:val="en-US" w:eastAsia="zh-CN"/>
        </w:rPr>
        <w:t xml:space="preserve">Boolean </w:t>
      </w:r>
      <w:r>
        <w:rPr>
          <w:rFonts w:hint="default" w:ascii="宋体" w:hAnsi="宋体" w:cs="宋体"/>
          <w:sz w:val="21"/>
          <w:szCs w:val="21"/>
          <w:lang w:val="en-US" w:eastAsia="zh-CN"/>
        </w:rPr>
        <w:t>send(</w:t>
      </w:r>
      <w:r>
        <w:rPr>
          <w:rFonts w:hint="eastAsia" w:ascii="宋体" w:hAnsi="宋体" w:cs="宋体"/>
          <w:sz w:val="21"/>
          <w:szCs w:val="21"/>
          <w:lang w:val="en-US" w:eastAsia="zh-CN"/>
        </w:rPr>
        <w:t>String host, 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Message&lt;?&gt; message, long timeout=INDEFINITE_TIMEOUT</w:t>
      </w:r>
      <w:r>
        <w:rPr>
          <w:rFonts w:hint="default" w:ascii="宋体" w:hAnsi="宋体" w:cs="宋体"/>
          <w:sz w:val="21"/>
          <w:szCs w:val="21"/>
          <w:lang w:val="en-US" w:eastAsia="zh-CN"/>
        </w:rPr>
        <w:t>) throws MessagingException;</w:t>
      </w:r>
    </w:p>
    <w:p>
      <w:pPr>
        <w:ind w:firstLine="420" w:firstLineChars="0"/>
        <w:rPr>
          <w:del w:id="90" w:author="冯达(Boris)" w:date="2018-04-08T14:10:47Z"/>
          <w:rFonts w:hint="default" w:ascii="宋体" w:hAnsi="宋体" w:cs="宋体"/>
          <w:sz w:val="21"/>
          <w:szCs w:val="21"/>
          <w:lang w:val="en-US" w:eastAsia="zh-CN"/>
        </w:rPr>
      </w:pPr>
    </w:p>
    <w:p>
      <w:pPr>
        <w:ind w:firstLine="0" w:firstLineChars="0"/>
        <w:rPr>
          <w:del w:id="92" w:author="冯达(Boris)" w:date="2018-04-08T14:10:46Z"/>
          <w:rFonts w:hint="eastAsia" w:ascii="宋体" w:hAnsi="宋体" w:cs="宋体"/>
          <w:sz w:val="21"/>
          <w:szCs w:val="21"/>
          <w:lang w:val="en-US" w:eastAsia="zh-CN"/>
        </w:rPr>
        <w:pPrChange w:id="91" w:author="冯达(Boris)" w:date="2018-04-08T14:10:47Z">
          <w:pPr>
            <w:ind w:firstLine="420" w:firstLineChars="0"/>
          </w:pPr>
        </w:pPrChange>
      </w:pPr>
      <w:del w:id="93" w:author="冯达(Boris)" w:date="2018-04-08T14:10:46Z">
        <w:r>
          <w:rPr>
            <w:rFonts w:hint="eastAsia" w:ascii="宋体" w:hAnsi="宋体" w:cs="宋体"/>
            <w:sz w:val="21"/>
            <w:szCs w:val="21"/>
            <w:lang w:val="en-US" w:eastAsia="zh-CN"/>
          </w:rPr>
          <w:delText>Boolean broadcast</w:delText>
        </w:r>
      </w:del>
      <w:del w:id="94" w:author="冯达(Boris)" w:date="2018-04-08T14:10:46Z">
        <w:r>
          <w:rPr>
            <w:rFonts w:hint="default" w:ascii="宋体" w:hAnsi="宋体" w:cs="宋体"/>
            <w:sz w:val="21"/>
            <w:szCs w:val="21"/>
            <w:lang w:val="en-US" w:eastAsia="zh-CN"/>
          </w:rPr>
          <w:delText>(</w:delText>
        </w:r>
      </w:del>
      <w:del w:id="95" w:author="冯达(Boris)" w:date="2018-04-08T14:10:46Z">
        <w:r>
          <w:rPr>
            <w:rFonts w:hint="eastAsia" w:ascii="宋体" w:hAnsi="宋体" w:cs="宋体"/>
            <w:sz w:val="21"/>
            <w:szCs w:val="21"/>
            <w:lang w:val="en-US" w:eastAsia="zh-CN"/>
          </w:rPr>
          <w:delText>String</w:delText>
        </w:r>
      </w:del>
      <w:del w:id="96" w:author="冯达(Boris)" w:date="2018-04-08T14:10:46Z">
        <w:r>
          <w:rPr>
            <w:rFonts w:hint="default" w:ascii="宋体" w:hAnsi="宋体" w:cs="宋体"/>
            <w:sz w:val="21"/>
            <w:szCs w:val="21"/>
            <w:lang w:val="en-US" w:eastAsia="zh-CN"/>
          </w:rPr>
          <w:delText xml:space="preserve"> destination, </w:delText>
        </w:r>
      </w:del>
      <w:del w:id="97" w:author="冯达(Boris)" w:date="2018-04-08T14:10:46Z">
        <w:r>
          <w:rPr>
            <w:rFonts w:hint="eastAsia" w:ascii="宋体" w:hAnsi="宋体" w:cs="宋体"/>
            <w:sz w:val="21"/>
            <w:szCs w:val="21"/>
            <w:lang w:val="en-US" w:eastAsia="zh-CN"/>
          </w:rPr>
          <w:delText>Message&lt;?&gt; message, long timeout=INDEFINITE_TIMEOUT</w:delText>
        </w:r>
      </w:del>
      <w:del w:id="98" w:author="冯达(Boris)" w:date="2018-04-08T14:10:46Z">
        <w:r>
          <w:rPr>
            <w:rFonts w:hint="default" w:ascii="宋体" w:hAnsi="宋体" w:cs="宋体"/>
            <w:sz w:val="21"/>
            <w:szCs w:val="21"/>
            <w:lang w:val="en-US" w:eastAsia="zh-CN"/>
          </w:rPr>
          <w:delText>) throws MessagingException;</w:delText>
        </w:r>
      </w:del>
    </w:p>
    <w:p>
      <w:pPr>
        <w:ind w:firstLine="420" w:firstLineChars="0"/>
        <w:rPr>
          <w:del w:id="99" w:author="冯达(Boris)" w:date="2018-04-08T14:10:46Z"/>
          <w:rFonts w:hint="default" w:ascii="宋体" w:hAnsi="宋体" w:cs="宋体"/>
          <w:sz w:val="21"/>
          <w:szCs w:val="21"/>
          <w:lang w:val="en-US" w:eastAsia="zh-CN"/>
        </w:rPr>
      </w:pPr>
    </w:p>
    <w:p>
      <w:pPr>
        <w:ind w:firstLine="420" w:firstLineChars="0"/>
        <w:rPr>
          <w:del w:id="100" w:author="冯达(Boris)" w:date="2018-04-08T14:10:46Z"/>
          <w:rFonts w:hint="eastAsia" w:ascii="宋体" w:hAnsi="宋体" w:cs="宋体"/>
          <w:sz w:val="21"/>
          <w:szCs w:val="21"/>
          <w:lang w:val="en-US" w:eastAsia="zh-CN"/>
        </w:rPr>
      </w:pPr>
      <w:del w:id="101" w:author="冯达(Boris)" w:date="2018-04-08T14:10:46Z">
        <w:r>
          <w:rPr>
            <w:rFonts w:hint="eastAsia" w:ascii="宋体" w:hAnsi="宋体" w:cs="宋体"/>
            <w:sz w:val="21"/>
            <w:szCs w:val="21"/>
            <w:lang w:val="en-US" w:eastAsia="zh-CN"/>
          </w:rPr>
          <w:delText>Boolean broadcast</w:delText>
        </w:r>
      </w:del>
      <w:del w:id="102" w:author="冯达(Boris)" w:date="2018-04-08T14:10:46Z">
        <w:r>
          <w:rPr>
            <w:rFonts w:hint="default" w:ascii="宋体" w:hAnsi="宋体" w:cs="宋体"/>
            <w:sz w:val="21"/>
            <w:szCs w:val="21"/>
            <w:lang w:val="en-US" w:eastAsia="zh-CN"/>
          </w:rPr>
          <w:delText>(</w:delText>
        </w:r>
      </w:del>
      <w:del w:id="103" w:author="冯达(Boris)" w:date="2018-04-08T14:10:46Z">
        <w:r>
          <w:rPr>
            <w:rFonts w:hint="eastAsia" w:ascii="宋体" w:hAnsi="宋体" w:cs="宋体"/>
            <w:sz w:val="21"/>
            <w:szCs w:val="21"/>
            <w:lang w:val="en-US" w:eastAsia="zh-CN"/>
          </w:rPr>
          <w:delText>String host, String</w:delText>
        </w:r>
      </w:del>
      <w:del w:id="104" w:author="冯达(Boris)" w:date="2018-04-08T14:10:46Z">
        <w:r>
          <w:rPr>
            <w:rFonts w:hint="default" w:ascii="宋体" w:hAnsi="宋体" w:cs="宋体"/>
            <w:sz w:val="21"/>
            <w:szCs w:val="21"/>
            <w:lang w:val="en-US" w:eastAsia="zh-CN"/>
          </w:rPr>
          <w:delText xml:space="preserve"> destination, </w:delText>
        </w:r>
      </w:del>
      <w:del w:id="105" w:author="冯达(Boris)" w:date="2018-04-08T14:10:46Z">
        <w:r>
          <w:rPr>
            <w:rFonts w:hint="eastAsia" w:ascii="宋体" w:hAnsi="宋体" w:cs="宋体"/>
            <w:sz w:val="21"/>
            <w:szCs w:val="21"/>
            <w:lang w:val="en-US" w:eastAsia="zh-CN"/>
          </w:rPr>
          <w:delText>Object payload, long timeout=INDEFINITE_TIMEOUT</w:delText>
        </w:r>
      </w:del>
      <w:del w:id="106" w:author="冯达(Boris)" w:date="2018-04-08T14:10:46Z">
        <w:r>
          <w:rPr>
            <w:rFonts w:hint="default" w:ascii="宋体" w:hAnsi="宋体" w:cs="宋体"/>
            <w:sz w:val="21"/>
            <w:szCs w:val="21"/>
            <w:lang w:val="en-US" w:eastAsia="zh-CN"/>
          </w:rPr>
          <w:delText>) throws MessagingException;</w:delText>
        </w:r>
      </w:del>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生产者</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 xml:space="preserve">class MessageProducer implement </w:t>
      </w:r>
      <w:r>
        <w:rPr>
          <w:rFonts w:hint="default" w:ascii="宋体" w:hAnsi="宋体" w:cs="宋体"/>
          <w:color w:val="auto"/>
          <w:sz w:val="21"/>
          <w:szCs w:val="21"/>
          <w:lang w:val="en-US" w:eastAsia="zh-CN"/>
        </w:rPr>
        <w:t>MessageSendingOperations</w:t>
      </w:r>
      <w:r>
        <w:rPr>
          <w:rFonts w:hint="eastAsia" w:ascii="宋体" w:hAnsi="宋体" w:cs="宋体"/>
          <w:color w:val="auto"/>
          <w:sz w:val="21"/>
          <w:szCs w:val="21"/>
          <w:lang w:val="en-US" w:eastAsia="zh-CN"/>
        </w:rPr>
        <w:t xml:space="preserve"> {</w:t>
      </w:r>
    </w:p>
    <w:p>
      <w:pPr>
        <w:rPr>
          <w:rFonts w:hint="eastAsia" w:ascii="宋体" w:hAnsi="宋体" w:cs="宋体"/>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color w:val="auto"/>
          <w:lang w:val="en-US" w:eastAsia="zh-CN"/>
        </w:rPr>
      </w:pPr>
      <w:r>
        <w:rPr>
          <w:rFonts w:hint="eastAsia"/>
          <w:color w:val="auto"/>
          <w:lang w:val="en-US" w:eastAsia="zh-CN"/>
        </w:rPr>
        <w:t>高级消息接收接口（消息监听）</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 xml:space="preserve">interface </w:t>
      </w:r>
      <w:r>
        <w:rPr>
          <w:rFonts w:hint="default" w:ascii="宋体" w:hAnsi="宋体" w:cs="宋体"/>
          <w:color w:val="auto"/>
          <w:sz w:val="21"/>
          <w:szCs w:val="21"/>
          <w:lang w:val="en-US" w:eastAsia="zh-CN"/>
        </w:rPr>
        <w:t>Message</w:t>
      </w:r>
      <w:r>
        <w:rPr>
          <w:rFonts w:hint="eastAsia" w:ascii="宋体" w:hAnsi="宋体" w:cs="宋体"/>
          <w:color w:val="auto"/>
          <w:sz w:val="21"/>
          <w:szCs w:val="21"/>
          <w:lang w:val="en-US" w:eastAsia="zh-CN"/>
        </w:rPr>
        <w:t>Listener{</w:t>
      </w:r>
    </w:p>
    <w:p>
      <w:pPr>
        <w:ind w:firstLine="420" w:firstLineChars="0"/>
        <w:rPr>
          <w:rFonts w:hint="default" w:ascii="宋体" w:hAnsi="宋体" w:cs="宋体"/>
          <w:color w:val="auto"/>
          <w:sz w:val="21"/>
          <w:szCs w:val="21"/>
          <w:lang w:val="en-US" w:eastAsia="zh-CN"/>
        </w:rPr>
      </w:pPr>
      <w:r>
        <w:rPr>
          <w:rFonts w:hint="eastAsia" w:ascii="宋体" w:hAnsi="宋体" w:cs="宋体"/>
          <w:color w:val="auto"/>
          <w:sz w:val="21"/>
          <w:szCs w:val="21"/>
          <w:lang w:val="en-US" w:eastAsia="zh-CN"/>
        </w:rPr>
        <w:t>void onMessage</w:t>
      </w:r>
      <w:r>
        <w:rPr>
          <w:rFonts w:hint="default" w:ascii="宋体" w:hAnsi="宋体" w:cs="宋体"/>
          <w:color w:val="auto"/>
          <w:sz w:val="21"/>
          <w:szCs w:val="21"/>
          <w:lang w:val="en-US" w:eastAsia="zh-CN"/>
        </w:rPr>
        <w:t>(</w:t>
      </w:r>
      <w:r>
        <w:rPr>
          <w:rFonts w:hint="eastAsia" w:ascii="宋体" w:hAnsi="宋体" w:cs="宋体"/>
          <w:color w:val="auto"/>
          <w:sz w:val="21"/>
          <w:szCs w:val="21"/>
          <w:lang w:val="en-US" w:eastAsia="zh-CN"/>
        </w:rPr>
        <w:t>Message message</w:t>
      </w:r>
      <w:r>
        <w:rPr>
          <w:rFonts w:hint="default" w:ascii="宋体" w:hAnsi="宋体" w:cs="宋体"/>
          <w:color w:val="auto"/>
          <w:sz w:val="21"/>
          <w:szCs w:val="21"/>
          <w:lang w:val="en-US" w:eastAsia="zh-CN"/>
        </w:rPr>
        <w:t>) throws MessagingException;</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消费者</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class MessageConsumer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void setMessageListener(</w:t>
      </w:r>
      <w:r>
        <w:rPr>
          <w:rFonts w:hint="default" w:ascii="宋体" w:hAnsi="宋体" w:cs="宋体"/>
          <w:color w:val="auto"/>
          <w:sz w:val="21"/>
          <w:szCs w:val="21"/>
          <w:lang w:val="en-US" w:eastAsia="zh-CN"/>
        </w:rPr>
        <w:t>Message</w:t>
      </w:r>
      <w:r>
        <w:rPr>
          <w:rFonts w:hint="eastAsia" w:ascii="宋体" w:hAnsi="宋体" w:cs="宋体"/>
          <w:color w:val="auto"/>
          <w:sz w:val="21"/>
          <w:szCs w:val="21"/>
          <w:lang w:val="en-US" w:eastAsia="zh-CN"/>
        </w:rPr>
        <w:t>Listener listener);</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Message&lt;?&gt; receive(long timeout=INDEFINITE_TIMEOUT</w:t>
      </w:r>
      <w:r>
        <w:rPr>
          <w:rFonts w:hint="default" w:ascii="宋体" w:hAnsi="宋体" w:cs="宋体"/>
          <w:color w:val="auto"/>
          <w:sz w:val="21"/>
          <w:szCs w:val="21"/>
          <w:lang w:val="en-US" w:eastAsia="zh-CN"/>
        </w:rPr>
        <w:t>)</w:t>
      </w:r>
      <w:r>
        <w:rPr>
          <w:rFonts w:hint="eastAsia" w:ascii="宋体" w:hAnsi="宋体" w:cs="宋体"/>
          <w:color w:val="auto"/>
          <w:sz w:val="21"/>
          <w:szCs w:val="21"/>
          <w:lang w:val="en-US" w:eastAsia="zh-CN"/>
        </w:rPr>
        <w:t xml:space="preserve"> </w:t>
      </w:r>
      <w:r>
        <w:rPr>
          <w:rFonts w:hint="default" w:ascii="宋体" w:hAnsi="宋体" w:cs="宋体"/>
          <w:color w:val="auto"/>
          <w:sz w:val="21"/>
          <w:szCs w:val="21"/>
          <w:lang w:val="en-US" w:eastAsia="zh-CN"/>
        </w:rPr>
        <w:t>throws MessagingException;</w:t>
      </w:r>
    </w:p>
    <w:p>
      <w:pPr>
        <w:numPr>
          <w:ilvl w:val="0"/>
          <w:numId w:val="0"/>
        </w:numPr>
        <w:ind w:leftChars="0"/>
        <w:rPr>
          <w:rFonts w:hint="eastAsia"/>
          <w:lang w:val="en-US" w:eastAsia="zh-CN"/>
        </w:rPr>
      </w:pPr>
      <w:r>
        <w:rPr>
          <w:rFonts w:hint="eastAsia"/>
          <w:lang w:val="en-US" w:eastAsia="zh-CN"/>
        </w:rPr>
        <w:t>}</w:t>
      </w:r>
    </w:p>
    <w:p>
      <w:pPr>
        <w:numPr>
          <w:ilvl w:val="0"/>
          <w:numId w:val="7"/>
        </w:numPr>
        <w:ind w:left="420" w:leftChars="0" w:hanging="420" w:firstLineChars="0"/>
        <w:rPr>
          <w:rFonts w:hint="eastAsia"/>
          <w:color w:val="auto"/>
          <w:lang w:val="en-US" w:eastAsia="zh-CN"/>
        </w:rPr>
      </w:pPr>
      <w:r>
        <w:rPr>
          <w:rFonts w:hint="eastAsia"/>
          <w:color w:val="auto"/>
          <w:lang w:val="en-US" w:eastAsia="zh-CN"/>
        </w:rPr>
        <w:t>连接工厂</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 xml:space="preserve">interface </w:t>
      </w: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 xml:space="preserve"> {</w:t>
      </w:r>
    </w:p>
    <w:p>
      <w:pPr>
        <w:ind w:firstLine="420" w:firstLineChars="0"/>
        <w:rPr>
          <w:rFonts w:hint="eastAsia" w:ascii="宋体" w:hAnsi="宋体" w:cs="宋体"/>
          <w:color w:val="auto"/>
          <w:sz w:val="21"/>
          <w:szCs w:val="21"/>
          <w:lang w:val="en-US" w:eastAsia="zh-CN"/>
        </w:rPr>
      </w:pP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(String user, String passwd);</w:t>
      </w:r>
    </w:p>
    <w:p>
      <w:pPr>
        <w:ind w:firstLine="420" w:firstLineChars="0"/>
        <w:rPr>
          <w:rFonts w:hint="eastAsia" w:ascii="宋体" w:hAnsi="宋体" w:cs="宋体"/>
          <w:color w:val="auto"/>
          <w:sz w:val="21"/>
          <w:szCs w:val="21"/>
          <w:lang w:val="en-US" w:eastAsia="zh-CN"/>
        </w:rPr>
      </w:pPr>
      <w:r>
        <w:rPr>
          <w:rFonts w:hint="default" w:ascii="宋体" w:hAnsi="宋体" w:cs="宋体"/>
          <w:color w:val="auto"/>
          <w:sz w:val="21"/>
          <w:szCs w:val="21"/>
          <w:lang w:val="en-US" w:eastAsia="zh-CN"/>
        </w:rPr>
        <w:t>Connection</w:t>
      </w:r>
      <w:r>
        <w:rPr>
          <w:rFonts w:hint="eastAsia" w:ascii="宋体" w:hAnsi="宋体" w:cs="宋体"/>
          <w:color w:val="auto"/>
          <w:sz w:val="21"/>
          <w:szCs w:val="21"/>
          <w:lang w:val="en-US" w:eastAsia="zh-CN"/>
        </w:rPr>
        <w:t xml:space="preserve"> createConnection();</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void close();//关闭连接池中所有连接</w:t>
      </w:r>
    </w:p>
    <w:p>
      <w:pPr>
        <w:rPr>
          <w:rFonts w:hint="eastAsia"/>
          <w:color w:val="auto"/>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color w:val="auto"/>
          <w:lang w:val="en-US" w:eastAsia="zh-CN"/>
        </w:rPr>
      </w:pPr>
      <w:r>
        <w:rPr>
          <w:rFonts w:hint="eastAsia"/>
          <w:color w:val="auto"/>
          <w:lang w:val="en-US" w:eastAsia="zh-CN"/>
        </w:rPr>
        <w:t>连接池工厂</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interface Pooled</w:t>
      </w: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 xml:space="preserve"> extends </w:t>
      </w: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Pooled</w:t>
      </w: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(String user, String passwd</w:t>
      </w:r>
      <w:r>
        <w:rPr>
          <w:rFonts w:hint="default" w:ascii="宋体" w:hAnsi="宋体" w:cs="宋体"/>
          <w:color w:val="auto"/>
          <w:sz w:val="21"/>
          <w:szCs w:val="21"/>
          <w:lang w:val="en-US" w:eastAsia="zh-CN"/>
        </w:rPr>
        <w:t xml:space="preserve">, </w:t>
      </w:r>
      <w:r>
        <w:rPr>
          <w:rFonts w:hint="eastAsia" w:ascii="宋体" w:hAnsi="宋体" w:cs="宋体"/>
          <w:color w:val="auto"/>
          <w:sz w:val="21"/>
          <w:szCs w:val="21"/>
          <w:lang w:val="en-US" w:eastAsia="zh-CN"/>
        </w:rPr>
        <w:t>int poolSize);</w:t>
      </w:r>
    </w:p>
    <w:p>
      <w:pPr>
        <w:ind w:firstLine="420" w:firstLineChars="0"/>
        <w:rPr>
          <w:rFonts w:hint="eastAsia" w:ascii="宋体" w:hAnsi="宋体" w:cs="宋体"/>
          <w:color w:val="auto"/>
          <w:sz w:val="21"/>
          <w:szCs w:val="21"/>
          <w:lang w:val="en-US" w:eastAsia="zh-CN"/>
        </w:rPr>
      </w:pPr>
      <w:r>
        <w:rPr>
          <w:rFonts w:hint="default" w:ascii="宋体" w:hAnsi="宋体" w:cs="宋体"/>
          <w:color w:val="auto"/>
          <w:sz w:val="21"/>
          <w:szCs w:val="21"/>
          <w:lang w:val="en-US" w:eastAsia="zh-CN"/>
        </w:rPr>
        <w:t>Connection</w:t>
      </w:r>
      <w:r>
        <w:rPr>
          <w:rFonts w:hint="eastAsia" w:ascii="宋体" w:hAnsi="宋体" w:cs="宋体"/>
          <w:color w:val="auto"/>
          <w:sz w:val="21"/>
          <w:szCs w:val="21"/>
          <w:lang w:val="en-US" w:eastAsia="zh-CN"/>
        </w:rPr>
        <w:t xml:space="preserve"> createConnection();</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void close();//关闭连接池中所有连接</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ascii="宋体" w:hAnsi="宋体" w:cs="宋体"/>
          <w:color w:val="auto"/>
          <w:sz w:val="21"/>
          <w:szCs w:val="21"/>
          <w:lang w:val="en-US" w:eastAsia="zh-CN"/>
        </w:rPr>
      </w:pPr>
      <w:r>
        <w:rPr>
          <w:rFonts w:hint="eastAsia"/>
          <w:color w:val="auto"/>
          <w:lang w:val="en-US" w:eastAsia="zh-CN"/>
        </w:rPr>
        <w:t>连接</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 xml:space="preserve">class </w:t>
      </w:r>
      <w:r>
        <w:rPr>
          <w:rFonts w:hint="default" w:ascii="宋体" w:hAnsi="宋体" w:cs="宋体"/>
          <w:color w:val="auto"/>
          <w:sz w:val="21"/>
          <w:szCs w:val="21"/>
          <w:lang w:val="en-US" w:eastAsia="zh-CN"/>
        </w:rPr>
        <w:t>Connection</w:t>
      </w:r>
      <w:r>
        <w:rPr>
          <w:rFonts w:hint="eastAsia" w:ascii="宋体" w:hAnsi="宋体" w:cs="宋体"/>
          <w:color w:val="auto"/>
          <w:sz w:val="21"/>
          <w:szCs w:val="21"/>
          <w:lang w:val="en-US" w:eastAsia="zh-CN"/>
        </w:rPr>
        <w:t xml:space="preserve">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Session createSession();</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队列</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class Queue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Queue(String destination);</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Integer priority {</w:t>
      </w:r>
    </w:p>
    <w:p>
      <w:pPr>
        <w:ind w:left="420" w:leftChars="0"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get; set;</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主题广播</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class Topic extends Queue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Topic(String destination);</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会话</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class Session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Producer createProducer(Queue queue);</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Consumer createConsumer(Queue queue);</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pStyle w:val="44"/>
        <w:numPr>
          <w:ilvl w:val="1"/>
          <w:numId w:val="2"/>
        </w:numPr>
        <w:spacing w:before="0" w:after="0" w:line="360" w:lineRule="auto"/>
        <w:rPr>
          <w:rFonts w:hint="eastAsia"/>
        </w:rPr>
      </w:pPr>
      <w:bookmarkStart w:id="27" w:name="_Toc287377127"/>
      <w:r>
        <w:rPr>
          <w:rFonts w:hint="eastAsia"/>
        </w:rPr>
        <w:t>外部接口</w:t>
      </w:r>
      <w:bookmarkEnd w:id="27"/>
    </w:p>
    <w:p>
      <w:pPr>
        <w:rPr>
          <w:rFonts w:hint="eastAsia"/>
          <w:lang w:val="en-US" w:eastAsia="zh-CN"/>
        </w:rPr>
      </w:pPr>
      <w:r>
        <w:rPr>
          <w:rFonts w:hint="eastAsia"/>
          <w:lang w:val="en-US" w:eastAsia="zh-CN"/>
        </w:rPr>
        <w:t>Redis Queue接口依赖：</w:t>
      </w:r>
    </w:p>
    <w:p>
      <w:pPr>
        <w:numPr>
          <w:ilvl w:val="0"/>
          <w:numId w:val="8"/>
        </w:numPr>
        <w:ind w:left="420" w:leftChars="0" w:hanging="420" w:firstLineChars="0"/>
        <w:rPr>
          <w:rFonts w:hint="eastAsia" w:ascii="宋体" w:hAnsi="宋体" w:cs="宋体"/>
          <w:color w:val="auto"/>
          <w:sz w:val="21"/>
          <w:szCs w:val="21"/>
          <w:lang w:val="en-US" w:eastAsia="zh-CN"/>
        </w:rPr>
      </w:pPr>
      <w:del w:id="107" w:author="冯达(Boris)" w:date="2018-04-08T14:11:15Z">
        <w:r>
          <w:rPr>
            <w:rFonts w:hint="eastAsia" w:ascii="宋体" w:hAnsi="宋体" w:cs="宋体"/>
            <w:color w:val="auto"/>
            <w:sz w:val="21"/>
            <w:szCs w:val="21"/>
            <w:lang w:val="en-US" w:eastAsia="zh-CN"/>
          </w:rPr>
          <w:delText>rpush</w:delText>
        </w:r>
      </w:del>
      <w:ins w:id="108" w:author="冯达(Boris)" w:date="2018-04-08T14:11:15Z">
        <w:r>
          <w:rPr>
            <w:rFonts w:hint="eastAsia" w:ascii="宋体" w:hAnsi="宋体" w:cs="宋体"/>
            <w:color w:val="auto"/>
            <w:sz w:val="21"/>
            <w:szCs w:val="21"/>
            <w:lang w:val="en-US" w:eastAsia="zh-CN"/>
          </w:rPr>
          <w:t>PU</w:t>
        </w:r>
      </w:ins>
      <w:ins w:id="109" w:author="冯达(Boris)" w:date="2018-04-08T14:11:16Z">
        <w:r>
          <w:rPr>
            <w:rFonts w:hint="eastAsia" w:ascii="宋体" w:hAnsi="宋体" w:cs="宋体"/>
            <w:color w:val="auto"/>
            <w:sz w:val="21"/>
            <w:szCs w:val="21"/>
            <w:lang w:val="en-US" w:eastAsia="zh-CN"/>
          </w:rPr>
          <w:t>BLISH</w:t>
        </w:r>
      </w:ins>
      <w:r>
        <w:rPr>
          <w:rFonts w:hint="eastAsia" w:ascii="宋体" w:hAnsi="宋体" w:cs="宋体"/>
          <w:color w:val="auto"/>
          <w:sz w:val="21"/>
          <w:szCs w:val="21"/>
          <w:lang w:val="en-US" w:eastAsia="zh-CN"/>
        </w:rPr>
        <w:t>(</w:t>
      </w:r>
      <w:del w:id="110" w:author="冯达(Boris)" w:date="2018-04-08T14:12:07Z">
        <w:r>
          <w:rPr>
            <w:rFonts w:hint="eastAsia" w:ascii="宋体" w:hAnsi="宋体" w:cs="宋体"/>
            <w:color w:val="auto"/>
            <w:sz w:val="21"/>
            <w:szCs w:val="21"/>
            <w:lang w:val="en-US" w:eastAsia="zh-CN"/>
          </w:rPr>
          <w:delText>key</w:delText>
        </w:r>
      </w:del>
      <w:ins w:id="111" w:author="冯达(Boris)" w:date="2018-04-08T14:12:07Z">
        <w:r>
          <w:rPr>
            <w:rFonts w:hint="eastAsia" w:ascii="宋体" w:hAnsi="宋体" w:cs="宋体"/>
            <w:color w:val="auto"/>
            <w:sz w:val="21"/>
            <w:szCs w:val="21"/>
            <w:lang w:val="en-US" w:eastAsia="zh-CN"/>
          </w:rPr>
          <w:t>queu</w:t>
        </w:r>
      </w:ins>
      <w:ins w:id="112" w:author="冯达(Boris)" w:date="2018-04-08T14:12:09Z">
        <w:r>
          <w:rPr>
            <w:rFonts w:hint="eastAsia" w:ascii="宋体" w:hAnsi="宋体" w:cs="宋体"/>
            <w:color w:val="auto"/>
            <w:sz w:val="21"/>
            <w:szCs w:val="21"/>
            <w:lang w:val="en-US" w:eastAsia="zh-CN"/>
          </w:rPr>
          <w:t>e</w:t>
        </w:r>
      </w:ins>
      <w:ins w:id="113" w:author="冯达(Boris)" w:date="2018-04-08T14:12:11Z">
        <w:r>
          <w:rPr>
            <w:rFonts w:hint="eastAsia" w:ascii="宋体" w:hAnsi="宋体" w:cs="宋体"/>
            <w:color w:val="auto"/>
            <w:sz w:val="21"/>
            <w:szCs w:val="21"/>
            <w:lang w:val="en-US" w:eastAsia="zh-CN"/>
          </w:rPr>
          <w:t>O</w:t>
        </w:r>
      </w:ins>
      <w:ins w:id="114" w:author="冯达(Boris)" w:date="2018-04-08T14:12:12Z">
        <w:r>
          <w:rPr>
            <w:rFonts w:hint="eastAsia" w:ascii="宋体" w:hAnsi="宋体" w:cs="宋体"/>
            <w:color w:val="auto"/>
            <w:sz w:val="21"/>
            <w:szCs w:val="21"/>
            <w:lang w:val="en-US" w:eastAsia="zh-CN"/>
          </w:rPr>
          <w:t>r</w:t>
        </w:r>
      </w:ins>
      <w:ins w:id="115" w:author="冯达(Boris)" w:date="2018-04-08T14:12:14Z">
        <w:r>
          <w:rPr>
            <w:rFonts w:hint="eastAsia" w:ascii="宋体" w:hAnsi="宋体" w:cs="宋体"/>
            <w:color w:val="auto"/>
            <w:sz w:val="21"/>
            <w:szCs w:val="21"/>
            <w:lang w:val="en-US" w:eastAsia="zh-CN"/>
          </w:rPr>
          <w:t>T</w:t>
        </w:r>
      </w:ins>
      <w:ins w:id="116" w:author="冯达(Boris)" w:date="2018-04-08T14:12:16Z">
        <w:r>
          <w:rPr>
            <w:rFonts w:hint="eastAsia" w:ascii="宋体" w:hAnsi="宋体" w:cs="宋体"/>
            <w:color w:val="auto"/>
            <w:sz w:val="21"/>
            <w:szCs w:val="21"/>
            <w:lang w:val="en-US" w:eastAsia="zh-CN"/>
          </w:rPr>
          <w:t>o</w:t>
        </w:r>
      </w:ins>
      <w:ins w:id="117" w:author="冯达(Boris)" w:date="2018-04-08T14:12:17Z">
        <w:r>
          <w:rPr>
            <w:rFonts w:hint="eastAsia" w:ascii="宋体" w:hAnsi="宋体" w:cs="宋体"/>
            <w:color w:val="auto"/>
            <w:sz w:val="21"/>
            <w:szCs w:val="21"/>
            <w:lang w:val="en-US" w:eastAsia="zh-CN"/>
          </w:rPr>
          <w:t>pic</w:t>
        </w:r>
      </w:ins>
      <w:r>
        <w:rPr>
          <w:rFonts w:hint="eastAsia" w:ascii="宋体" w:hAnsi="宋体" w:cs="宋体"/>
          <w:color w:val="auto"/>
          <w:sz w:val="21"/>
          <w:szCs w:val="21"/>
          <w:lang w:val="en-US" w:eastAsia="zh-CN"/>
        </w:rPr>
        <w:t>, value)：</w:t>
      </w:r>
      <w:del w:id="118" w:author="冯达(Boris)" w:date="2018-04-08T14:11:36Z">
        <w:r>
          <w:rPr>
            <w:rFonts w:hint="eastAsia" w:ascii="宋体" w:hAnsi="宋体" w:cs="宋体"/>
            <w:color w:val="auto"/>
            <w:sz w:val="21"/>
            <w:szCs w:val="21"/>
            <w:lang w:val="en-US" w:eastAsia="zh-CN"/>
          </w:rPr>
          <w:delText>在名称为key的list尾添加一个值为value的元素</w:delText>
        </w:r>
      </w:del>
      <w:ins w:id="119" w:author="冯达(Boris)" w:date="2018-04-08T14:11:39Z">
        <w:r>
          <w:rPr>
            <w:rFonts w:hint="eastAsia" w:ascii="宋体" w:hAnsi="宋体" w:cs="宋体"/>
            <w:color w:val="auto"/>
            <w:sz w:val="21"/>
            <w:szCs w:val="21"/>
            <w:lang w:val="en-US" w:eastAsia="zh-CN"/>
          </w:rPr>
          <w:t>向</w:t>
        </w:r>
      </w:ins>
      <w:ins w:id="120" w:author="冯达(Boris)" w:date="2018-04-08T14:11:40Z">
        <w:r>
          <w:rPr>
            <w:rFonts w:hint="eastAsia" w:ascii="宋体" w:hAnsi="宋体" w:cs="宋体"/>
            <w:color w:val="auto"/>
            <w:sz w:val="21"/>
            <w:szCs w:val="21"/>
            <w:lang w:val="en-US" w:eastAsia="zh-CN"/>
          </w:rPr>
          <w:t>Redis</w:t>
        </w:r>
      </w:ins>
      <w:ins w:id="121" w:author="冯达(Boris)" w:date="2018-04-08T14:11:48Z">
        <w:r>
          <w:rPr>
            <w:rFonts w:hint="eastAsia" w:ascii="宋体" w:hAnsi="宋体" w:cs="宋体"/>
            <w:color w:val="auto"/>
            <w:sz w:val="21"/>
            <w:szCs w:val="21"/>
            <w:lang w:val="en-US" w:eastAsia="zh-CN"/>
          </w:rPr>
          <w:t>发送</w:t>
        </w:r>
      </w:ins>
      <w:ins w:id="122" w:author="冯达(Boris)" w:date="2018-04-08T14:11:49Z">
        <w:r>
          <w:rPr>
            <w:rFonts w:hint="eastAsia" w:ascii="宋体" w:hAnsi="宋体" w:cs="宋体"/>
            <w:color w:val="auto"/>
            <w:sz w:val="21"/>
            <w:szCs w:val="21"/>
            <w:lang w:val="en-US" w:eastAsia="zh-CN"/>
          </w:rPr>
          <w:t>一条</w:t>
        </w:r>
      </w:ins>
      <w:ins w:id="123" w:author="冯达(Boris)" w:date="2018-04-08T14:11:50Z">
        <w:r>
          <w:rPr>
            <w:rFonts w:hint="eastAsia" w:ascii="宋体" w:hAnsi="宋体" w:cs="宋体"/>
            <w:color w:val="auto"/>
            <w:sz w:val="21"/>
            <w:szCs w:val="21"/>
            <w:lang w:val="en-US" w:eastAsia="zh-CN"/>
          </w:rPr>
          <w:t>消息</w:t>
        </w:r>
      </w:ins>
    </w:p>
    <w:p>
      <w:pPr>
        <w:numPr>
          <w:ilvl w:val="0"/>
          <w:numId w:val="8"/>
        </w:numPr>
        <w:ind w:left="420" w:leftChars="0" w:hanging="420" w:firstLineChars="0"/>
        <w:rPr>
          <w:rFonts w:hint="eastAsia" w:ascii="宋体" w:hAnsi="宋体" w:cs="宋体"/>
          <w:color w:val="auto"/>
          <w:sz w:val="21"/>
          <w:szCs w:val="21"/>
          <w:lang w:val="en-US" w:eastAsia="zh-CN"/>
        </w:rPr>
      </w:pPr>
      <w:del w:id="124" w:author="冯达(Boris)" w:date="2018-04-08T14:12:20Z">
        <w:r>
          <w:rPr>
            <w:rFonts w:hint="eastAsia" w:ascii="宋体" w:hAnsi="宋体" w:cs="宋体"/>
            <w:color w:val="auto"/>
            <w:sz w:val="21"/>
            <w:szCs w:val="21"/>
            <w:lang w:val="en-US" w:eastAsia="zh-CN"/>
          </w:rPr>
          <w:delText>lpop</w:delText>
        </w:r>
      </w:del>
      <w:ins w:id="125" w:author="冯达(Boris)" w:date="2018-04-08T14:12:20Z">
        <w:r>
          <w:rPr>
            <w:rFonts w:hint="eastAsia" w:ascii="宋体" w:hAnsi="宋体" w:cs="宋体"/>
            <w:color w:val="auto"/>
            <w:sz w:val="21"/>
            <w:szCs w:val="21"/>
            <w:lang w:val="en-US" w:eastAsia="zh-CN"/>
          </w:rPr>
          <w:t>S</w:t>
        </w:r>
      </w:ins>
      <w:ins w:id="126" w:author="冯达(Boris)" w:date="2018-04-08T14:12:21Z">
        <w:r>
          <w:rPr>
            <w:rFonts w:hint="eastAsia" w:ascii="宋体" w:hAnsi="宋体" w:cs="宋体"/>
            <w:color w:val="auto"/>
            <w:sz w:val="21"/>
            <w:szCs w:val="21"/>
            <w:lang w:val="en-US" w:eastAsia="zh-CN"/>
          </w:rPr>
          <w:t>UBSC</w:t>
        </w:r>
      </w:ins>
      <w:ins w:id="127" w:author="冯达(Boris)" w:date="2018-04-08T14:12:22Z">
        <w:r>
          <w:rPr>
            <w:rFonts w:hint="eastAsia" w:ascii="宋体" w:hAnsi="宋体" w:cs="宋体"/>
            <w:color w:val="auto"/>
            <w:sz w:val="21"/>
            <w:szCs w:val="21"/>
            <w:lang w:val="en-US" w:eastAsia="zh-CN"/>
          </w:rPr>
          <w:t>RIBE</w:t>
        </w:r>
      </w:ins>
      <w:r>
        <w:rPr>
          <w:rFonts w:hint="eastAsia" w:ascii="宋体" w:hAnsi="宋体" w:cs="宋体"/>
          <w:color w:val="auto"/>
          <w:sz w:val="21"/>
          <w:szCs w:val="21"/>
          <w:lang w:val="en-US" w:eastAsia="zh-CN"/>
        </w:rPr>
        <w:t>(</w:t>
      </w:r>
      <w:ins w:id="128" w:author="冯达(Boris)" w:date="2018-04-08T14:12:30Z">
        <w:r>
          <w:rPr>
            <w:rFonts w:hint="eastAsia" w:ascii="宋体" w:hAnsi="宋体" w:cs="宋体"/>
            <w:color w:val="auto"/>
            <w:sz w:val="21"/>
            <w:szCs w:val="21"/>
            <w:lang w:val="en-US" w:eastAsia="zh-CN"/>
          </w:rPr>
          <w:t>queueOrTopic</w:t>
        </w:r>
      </w:ins>
      <w:del w:id="129" w:author="冯达(Boris)" w:date="2018-04-08T14:12:30Z">
        <w:r>
          <w:rPr>
            <w:rFonts w:hint="eastAsia" w:ascii="宋体" w:hAnsi="宋体" w:cs="宋体"/>
            <w:color w:val="auto"/>
            <w:sz w:val="21"/>
            <w:szCs w:val="21"/>
            <w:lang w:val="en-US" w:eastAsia="zh-CN"/>
          </w:rPr>
          <w:delText>key</w:delText>
        </w:r>
      </w:del>
      <w:r>
        <w:rPr>
          <w:rFonts w:hint="eastAsia" w:ascii="宋体" w:hAnsi="宋体" w:cs="宋体"/>
          <w:color w:val="auto"/>
          <w:sz w:val="21"/>
          <w:szCs w:val="21"/>
          <w:lang w:val="en-US" w:eastAsia="zh-CN"/>
        </w:rPr>
        <w:t>)：</w:t>
      </w:r>
      <w:del w:id="130" w:author="冯达(Boris)" w:date="2018-04-08T14:12:34Z">
        <w:r>
          <w:rPr>
            <w:rFonts w:hint="eastAsia" w:ascii="宋体" w:hAnsi="宋体" w:cs="宋体"/>
            <w:color w:val="auto"/>
            <w:sz w:val="21"/>
            <w:szCs w:val="21"/>
            <w:lang w:val="en-US" w:eastAsia="zh-CN"/>
          </w:rPr>
          <w:delText>返回并删除名称为key的list中的首元素</w:delText>
        </w:r>
      </w:del>
      <w:ins w:id="131" w:author="冯达(Boris)" w:date="2018-04-08T14:12:37Z">
        <w:r>
          <w:rPr>
            <w:rFonts w:hint="eastAsia" w:ascii="宋体" w:hAnsi="宋体" w:cs="宋体"/>
            <w:color w:val="auto"/>
            <w:sz w:val="21"/>
            <w:szCs w:val="21"/>
            <w:lang w:val="en-US" w:eastAsia="zh-CN"/>
          </w:rPr>
          <w:t>向</w:t>
        </w:r>
      </w:ins>
      <w:ins w:id="132" w:author="冯达(Boris)" w:date="2018-04-08T14:12:45Z">
        <w:r>
          <w:rPr>
            <w:rFonts w:hint="eastAsia" w:ascii="宋体" w:hAnsi="宋体" w:cs="宋体"/>
            <w:color w:val="auto"/>
            <w:sz w:val="21"/>
            <w:szCs w:val="21"/>
            <w:lang w:val="en-US" w:eastAsia="zh-CN"/>
          </w:rPr>
          <w:t>Redis</w:t>
        </w:r>
      </w:ins>
      <w:ins w:id="133" w:author="冯达(Boris)" w:date="2018-04-08T14:12:47Z">
        <w:r>
          <w:rPr>
            <w:rFonts w:hint="eastAsia" w:ascii="宋体" w:hAnsi="宋体" w:cs="宋体"/>
            <w:color w:val="auto"/>
            <w:sz w:val="21"/>
            <w:szCs w:val="21"/>
            <w:lang w:val="en-US" w:eastAsia="zh-CN"/>
          </w:rPr>
          <w:t>注册</w:t>
        </w:r>
      </w:ins>
      <w:ins w:id="134" w:author="冯达(Boris)" w:date="2018-04-08T14:12:50Z">
        <w:r>
          <w:rPr>
            <w:rFonts w:hint="eastAsia" w:ascii="宋体" w:hAnsi="宋体" w:cs="宋体"/>
            <w:color w:val="auto"/>
            <w:sz w:val="21"/>
            <w:szCs w:val="21"/>
            <w:lang w:val="en-US" w:eastAsia="zh-CN"/>
          </w:rPr>
          <w:t>监听</w:t>
        </w:r>
      </w:ins>
      <w:ins w:id="135" w:author="冯达(Boris)" w:date="2018-04-08T14:12:53Z">
        <w:r>
          <w:rPr>
            <w:rFonts w:hint="eastAsia" w:ascii="宋体" w:hAnsi="宋体" w:cs="宋体"/>
            <w:color w:val="auto"/>
            <w:sz w:val="21"/>
            <w:szCs w:val="21"/>
            <w:lang w:val="en-US" w:eastAsia="zh-CN"/>
          </w:rPr>
          <w:t>接口</w:t>
        </w:r>
      </w:ins>
    </w:p>
    <w:p>
      <w:pPr>
        <w:numPr>
          <w:ilvl w:val="0"/>
          <w:numId w:val="8"/>
        </w:numPr>
        <w:ind w:left="420" w:leftChars="0" w:hanging="420" w:firstLineChars="0"/>
        <w:rPr>
          <w:rFonts w:hint="eastAsia" w:ascii="宋体" w:hAnsi="宋体" w:cs="宋体"/>
          <w:color w:val="auto"/>
          <w:sz w:val="21"/>
          <w:szCs w:val="21"/>
          <w:lang w:val="en-US" w:eastAsia="zh-CN"/>
        </w:rPr>
      </w:pPr>
      <w:ins w:id="136" w:author="冯达(Boris)" w:date="2018-04-08T14:12:27Z">
        <w:r>
          <w:rPr>
            <w:rFonts w:hint="eastAsia" w:ascii="宋体" w:hAnsi="宋体" w:cs="宋体"/>
            <w:color w:val="auto"/>
            <w:sz w:val="21"/>
            <w:szCs w:val="21"/>
            <w:lang w:val="en-US" w:eastAsia="zh-CN"/>
          </w:rPr>
          <w:t>SUBSCRIBE</w:t>
        </w:r>
      </w:ins>
      <w:del w:id="137" w:author="冯达(Boris)" w:date="2018-04-08T14:12:27Z">
        <w:r>
          <w:rPr>
            <w:rFonts w:hint="eastAsia" w:ascii="宋体" w:hAnsi="宋体" w:cs="宋体"/>
            <w:color w:val="auto"/>
            <w:sz w:val="21"/>
            <w:szCs w:val="21"/>
            <w:lang w:val="en-US" w:eastAsia="zh-CN"/>
          </w:rPr>
          <w:delText>llen</w:delText>
        </w:r>
      </w:del>
      <w:r>
        <w:rPr>
          <w:rFonts w:hint="eastAsia" w:ascii="宋体" w:hAnsi="宋体" w:cs="宋体"/>
          <w:color w:val="auto"/>
          <w:sz w:val="21"/>
          <w:szCs w:val="21"/>
          <w:lang w:val="en-US" w:eastAsia="zh-CN"/>
        </w:rPr>
        <w:t>(</w:t>
      </w:r>
      <w:ins w:id="138" w:author="冯达(Boris)" w:date="2018-04-08T14:12:31Z">
        <w:r>
          <w:rPr>
            <w:rFonts w:hint="eastAsia" w:ascii="宋体" w:hAnsi="宋体" w:cs="宋体"/>
            <w:color w:val="auto"/>
            <w:sz w:val="21"/>
            <w:szCs w:val="21"/>
            <w:lang w:val="en-US" w:eastAsia="zh-CN"/>
          </w:rPr>
          <w:t>queueOrTopic</w:t>
        </w:r>
      </w:ins>
      <w:del w:id="139" w:author="冯达(Boris)" w:date="2018-04-08T14:12:31Z">
        <w:r>
          <w:rPr>
            <w:rFonts w:hint="eastAsia" w:ascii="宋体" w:hAnsi="宋体" w:cs="宋体"/>
            <w:color w:val="auto"/>
            <w:sz w:val="21"/>
            <w:szCs w:val="21"/>
            <w:lang w:val="en-US" w:eastAsia="zh-CN"/>
          </w:rPr>
          <w:delText>key</w:delText>
        </w:r>
      </w:del>
      <w:r>
        <w:rPr>
          <w:rFonts w:hint="eastAsia" w:ascii="宋体" w:hAnsi="宋体" w:cs="宋体"/>
          <w:color w:val="auto"/>
          <w:sz w:val="21"/>
          <w:szCs w:val="21"/>
          <w:lang w:val="en-US" w:eastAsia="zh-CN"/>
        </w:rPr>
        <w:t>)：</w:t>
      </w:r>
      <w:del w:id="140" w:author="冯达(Boris)" w:date="2018-04-08T14:13:00Z">
        <w:r>
          <w:rPr>
            <w:rFonts w:hint="eastAsia" w:ascii="宋体" w:hAnsi="宋体" w:cs="宋体"/>
            <w:color w:val="auto"/>
            <w:sz w:val="21"/>
            <w:szCs w:val="21"/>
            <w:lang w:val="en-US" w:eastAsia="zh-CN"/>
          </w:rPr>
          <w:delText>返回名称为key的list的长度</w:delText>
        </w:r>
      </w:del>
      <w:ins w:id="141" w:author="冯达(Boris)" w:date="2018-04-08T14:13:00Z">
        <w:r>
          <w:rPr>
            <w:rFonts w:hint="eastAsia" w:ascii="宋体" w:hAnsi="宋体" w:cs="宋体"/>
            <w:color w:val="auto"/>
            <w:sz w:val="21"/>
            <w:szCs w:val="21"/>
            <w:lang w:val="en-US" w:eastAsia="zh-CN"/>
          </w:rPr>
          <w:t>从</w:t>
        </w:r>
      </w:ins>
      <w:ins w:id="142" w:author="冯达(Boris)" w:date="2018-04-08T14:13:01Z">
        <w:r>
          <w:rPr>
            <w:rFonts w:hint="eastAsia" w:ascii="宋体" w:hAnsi="宋体" w:cs="宋体"/>
            <w:color w:val="auto"/>
            <w:sz w:val="21"/>
            <w:szCs w:val="21"/>
            <w:lang w:val="en-US" w:eastAsia="zh-CN"/>
          </w:rPr>
          <w:t>Redis</w:t>
        </w:r>
      </w:ins>
      <w:ins w:id="143" w:author="冯达(Boris)" w:date="2018-04-08T14:13:02Z">
        <w:r>
          <w:rPr>
            <w:rFonts w:hint="eastAsia" w:ascii="宋体" w:hAnsi="宋体" w:cs="宋体"/>
            <w:color w:val="auto"/>
            <w:sz w:val="21"/>
            <w:szCs w:val="21"/>
            <w:lang w:val="en-US" w:eastAsia="zh-CN"/>
          </w:rPr>
          <w:t>中</w:t>
        </w:r>
      </w:ins>
      <w:ins w:id="144" w:author="冯达(Boris)" w:date="2018-04-08T14:13:03Z">
        <w:r>
          <w:rPr>
            <w:rFonts w:hint="eastAsia" w:ascii="宋体" w:hAnsi="宋体" w:cs="宋体"/>
            <w:color w:val="auto"/>
            <w:sz w:val="21"/>
            <w:szCs w:val="21"/>
            <w:lang w:val="en-US" w:eastAsia="zh-CN"/>
          </w:rPr>
          <w:t>注销</w:t>
        </w:r>
      </w:ins>
      <w:ins w:id="145" w:author="冯达(Boris)" w:date="2018-04-08T14:13:05Z">
        <w:r>
          <w:rPr>
            <w:rFonts w:hint="eastAsia" w:ascii="宋体" w:hAnsi="宋体" w:cs="宋体"/>
            <w:color w:val="auto"/>
            <w:sz w:val="21"/>
            <w:szCs w:val="21"/>
            <w:lang w:val="en-US" w:eastAsia="zh-CN"/>
          </w:rPr>
          <w:t>监听</w:t>
        </w:r>
      </w:ins>
      <w:ins w:id="146" w:author="冯达(Boris)" w:date="2018-04-08T14:13:06Z">
        <w:r>
          <w:rPr>
            <w:rFonts w:hint="eastAsia" w:ascii="宋体" w:hAnsi="宋体" w:cs="宋体"/>
            <w:color w:val="auto"/>
            <w:sz w:val="21"/>
            <w:szCs w:val="21"/>
            <w:lang w:val="en-US" w:eastAsia="zh-CN"/>
          </w:rPr>
          <w:t>接口</w:t>
        </w:r>
      </w:ins>
    </w:p>
    <w:p>
      <w:pPr>
        <w:pStyle w:val="44"/>
        <w:numPr>
          <w:ilvl w:val="1"/>
          <w:numId w:val="2"/>
        </w:numPr>
        <w:spacing w:before="0" w:after="0" w:line="360" w:lineRule="auto"/>
        <w:rPr>
          <w:rFonts w:hint="eastAsia"/>
        </w:rPr>
      </w:pPr>
      <w:bookmarkStart w:id="28" w:name="_Toc287377128"/>
      <w:r>
        <w:rPr>
          <w:rFonts w:hint="eastAsia"/>
        </w:rPr>
        <w:t>内部接口</w:t>
      </w:r>
      <w:bookmarkEnd w:id="28"/>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消息包</w:t>
      </w:r>
    </w:p>
    <w:p>
      <w:pPr>
        <w:numPr>
          <w:ilvl w:val="0"/>
          <w:numId w:val="7"/>
        </w:numPr>
        <w:ind w:left="420" w:leftChars="0" w:hanging="420" w:firstLineChars="0"/>
        <w:rPr>
          <w:rFonts w:hint="eastAsia"/>
          <w:lang w:val="en-AU" w:eastAsia="zh-CN"/>
        </w:rPr>
      </w:pPr>
      <w:r>
        <w:rPr>
          <w:rFonts w:hint="eastAsia"/>
          <w:lang w:val="en-AU" w:eastAsia="zh-CN"/>
        </w:rPr>
        <w:t>消息基类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Message&lt;T&gt; {</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 payload; //消息载体</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Long id; //MQ自动生成uuid的hashcode</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Date timestamp；//发送时间</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Long ttl; //TTL</w:t>
      </w:r>
    </w:p>
    <w:p>
      <w:pPr>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Integer version; //消息包版本</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from</w:t>
      </w:r>
      <w:r>
        <w:rPr>
          <w:rFonts w:hint="eastAsia" w:ascii="宋体" w:hAnsi="宋体" w:cs="宋体"/>
          <w:sz w:val="21"/>
          <w:szCs w:val="21"/>
          <w:lang w:val="en-US" w:eastAsia="zh-CN"/>
        </w:rPr>
        <w:t>Region</w:t>
      </w:r>
      <w:r>
        <w:rPr>
          <w:rFonts w:hint="eastAsia" w:ascii="宋体" w:hAnsi="宋体" w:eastAsia="宋体" w:cs="宋体"/>
          <w:sz w:val="21"/>
          <w:szCs w:val="21"/>
          <w:lang w:val="en-US" w:eastAsia="zh-CN"/>
        </w:rPr>
        <w:t>; //消息起源</w:t>
      </w:r>
      <w:r>
        <w:rPr>
          <w:rFonts w:hint="eastAsia" w:ascii="宋体" w:hAnsi="宋体" w:cs="宋体"/>
          <w:sz w:val="21"/>
          <w:szCs w:val="21"/>
          <w:lang w:val="en-US" w:eastAsia="zh-CN"/>
        </w:rPr>
        <w:t>服务器</w:t>
      </w:r>
      <w:r>
        <w:rPr>
          <w:rFonts w:hint="eastAsia" w:ascii="宋体" w:hAnsi="宋体" w:eastAsia="宋体" w:cs="宋体"/>
          <w:sz w:val="21"/>
          <w:szCs w:val="21"/>
          <w:lang w:val="en-US" w:eastAsia="zh-CN"/>
        </w:rPr>
        <w:t>唯一标识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dest</w:t>
      </w:r>
      <w:r>
        <w:rPr>
          <w:rFonts w:hint="eastAsia" w:ascii="宋体" w:hAnsi="宋体" w:cs="宋体"/>
          <w:sz w:val="21"/>
          <w:szCs w:val="21"/>
          <w:lang w:val="en-US" w:eastAsia="zh-CN"/>
        </w:rPr>
        <w:t>Region</w:t>
      </w:r>
      <w:r>
        <w:rPr>
          <w:rFonts w:hint="eastAsia" w:ascii="宋体" w:hAnsi="宋体" w:eastAsia="宋体" w:cs="宋体"/>
          <w:sz w:val="21"/>
          <w:szCs w:val="21"/>
          <w:lang w:val="en-US" w:eastAsia="zh-CN"/>
        </w:rPr>
        <w:t>; //消息目的</w:t>
      </w:r>
      <w:r>
        <w:rPr>
          <w:rFonts w:hint="eastAsia" w:ascii="宋体" w:hAnsi="宋体" w:cs="宋体"/>
          <w:sz w:val="21"/>
          <w:szCs w:val="21"/>
          <w:lang w:val="en-US" w:eastAsia="zh-CN"/>
        </w:rPr>
        <w:t>服务器</w:t>
      </w:r>
      <w:r>
        <w:rPr>
          <w:rFonts w:hint="eastAsia" w:ascii="宋体" w:hAnsi="宋体" w:eastAsia="宋体" w:cs="宋体"/>
          <w:sz w:val="21"/>
          <w:szCs w:val="21"/>
          <w:lang w:val="en-US" w:eastAsia="zh-CN"/>
        </w:rPr>
        <w:t>唯一标识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dest</w:t>
      </w:r>
      <w:r>
        <w:rPr>
          <w:rFonts w:hint="eastAsia" w:ascii="宋体" w:hAnsi="宋体" w:cs="宋体"/>
          <w:sz w:val="21"/>
          <w:szCs w:val="21"/>
          <w:lang w:val="en-US" w:eastAsia="zh-CN"/>
        </w:rPr>
        <w:t>Queue</w:t>
      </w:r>
      <w:r>
        <w:rPr>
          <w:rFonts w:hint="eastAsia" w:ascii="宋体" w:hAnsi="宋体" w:eastAsia="宋体" w:cs="宋体"/>
          <w:sz w:val="21"/>
          <w:szCs w:val="21"/>
          <w:lang w:val="en-US" w:eastAsia="zh-CN"/>
        </w:rPr>
        <w:t>; //</w:t>
      </w:r>
      <w:r>
        <w:rPr>
          <w:rFonts w:hint="eastAsia" w:ascii="宋体" w:hAnsi="宋体" w:cs="宋体"/>
          <w:sz w:val="21"/>
          <w:szCs w:val="21"/>
          <w:lang w:val="en-US" w:eastAsia="zh-CN"/>
        </w:rPr>
        <w:t>消息队列标识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List&lt;String&gt; routingTrack</w:t>
      </w:r>
      <w:r>
        <w:rPr>
          <w:rFonts w:hint="eastAsia" w:ascii="宋体" w:hAnsi="宋体" w:cs="宋体"/>
          <w:sz w:val="21"/>
          <w:szCs w:val="21"/>
          <w:lang w:val="en-US" w:eastAsia="zh-CN"/>
        </w:rPr>
        <w:t>s</w:t>
      </w:r>
      <w:r>
        <w:rPr>
          <w:rFonts w:hint="eastAsia" w:ascii="宋体" w:hAnsi="宋体" w:eastAsia="宋体" w:cs="宋体"/>
          <w:sz w:val="21"/>
          <w:szCs w:val="21"/>
          <w:lang w:val="en-US" w:eastAsia="zh-CN"/>
        </w:rPr>
        <w:t>; //消息在域内的路由轨迹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点对点消息请求</w:t>
      </w: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class RequestMessage extends </w:t>
      </w:r>
      <w:r>
        <w:rPr>
          <w:rFonts w:hint="eastAsia" w:ascii="宋体" w:hAnsi="宋体" w:eastAsia="宋体" w:cs="宋体"/>
          <w:sz w:val="21"/>
          <w:szCs w:val="21"/>
          <w:lang w:val="en-US" w:eastAsia="zh-CN"/>
        </w:rPr>
        <w:t>Message&lt;T&gt;</w:t>
      </w:r>
      <w:r>
        <w:rPr>
          <w:rFonts w:hint="eastAsia" w:ascii="宋体" w:hAnsi="宋体" w:cs="宋体"/>
          <w:sz w:val="21"/>
          <w:szCs w:val="21"/>
          <w:lang w:val="en-US" w:eastAsia="zh-CN"/>
        </w:rPr>
        <w:t xml:space="preserve"> {</w:t>
      </w:r>
    </w:p>
    <w:p>
      <w:p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//auto：MQ自动ack；client：消费者主动ack</w:t>
      </w:r>
      <w:r>
        <w:rPr>
          <w:rFonts w:hint="eastAsia" w:ascii="宋体" w:hAnsi="宋体" w:cs="宋体"/>
          <w:sz w:val="21"/>
          <w:szCs w:val="21"/>
          <w:lang w:val="en-US" w:eastAsia="zh-CN"/>
        </w:rPr>
        <w:t>；non：无需应答</w:t>
      </w:r>
    </w:p>
    <w:p>
      <w:p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Enum replyMode; </w:t>
      </w:r>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消息广播</w:t>
      </w: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class TopicMessage extends </w:t>
      </w:r>
      <w:r>
        <w:rPr>
          <w:rFonts w:hint="eastAsia" w:ascii="宋体" w:hAnsi="宋体" w:eastAsia="宋体" w:cs="宋体"/>
          <w:sz w:val="21"/>
          <w:szCs w:val="21"/>
          <w:lang w:val="en-US" w:eastAsia="zh-CN"/>
        </w:rPr>
        <w:t>Message&lt;T&gt;</w:t>
      </w:r>
      <w:r>
        <w:rPr>
          <w:rFonts w:hint="eastAsia" w:ascii="宋体" w:hAnsi="宋体" w:cs="宋体"/>
          <w:sz w:val="21"/>
          <w:szCs w:val="21"/>
          <w:lang w:val="en-US" w:eastAsia="zh-CN"/>
        </w:rPr>
        <w:t xml:space="preserve"> {</w:t>
      </w:r>
    </w:p>
    <w:p>
      <w:p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//auto：MQ自动ack；client：消费者主动ack</w:t>
      </w:r>
      <w:r>
        <w:rPr>
          <w:rFonts w:hint="eastAsia" w:ascii="宋体" w:hAnsi="宋体" w:cs="宋体"/>
          <w:sz w:val="21"/>
          <w:szCs w:val="21"/>
          <w:lang w:val="en-US" w:eastAsia="zh-CN"/>
        </w:rPr>
        <w:t>；non：无需应答</w:t>
      </w:r>
    </w:p>
    <w:p>
      <w:p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Enum replyMode; </w:t>
      </w:r>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消息应答</w:t>
      </w: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class ResponseMessage extends </w:t>
      </w:r>
      <w:r>
        <w:rPr>
          <w:rFonts w:hint="eastAsia" w:ascii="宋体" w:hAnsi="宋体" w:eastAsia="宋体" w:cs="宋体"/>
          <w:sz w:val="21"/>
          <w:szCs w:val="21"/>
          <w:lang w:val="en-US" w:eastAsia="zh-CN"/>
        </w:rPr>
        <w:t>Message&lt;T&gt;</w:t>
      </w:r>
      <w:r>
        <w:rPr>
          <w:rFonts w:hint="eastAsia" w:ascii="宋体" w:hAnsi="宋体" w:cs="宋体"/>
          <w:sz w:val="21"/>
          <w:szCs w:val="21"/>
          <w:lang w:val="en-US" w:eastAsia="zh-CN"/>
        </w:rPr>
        <w:t xml:space="preserve"> {</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Message&lt;T&gt; request;</w:t>
      </w:r>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发送通道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MessageChannel {</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Boolean send(Message&lt;?&gt; message, long timeout=INDEFINITE_TIMEOUT);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US" w:eastAsia="zh-CN"/>
        </w:rPr>
      </w:pPr>
      <w:r>
        <w:rPr>
          <w:rFonts w:hint="eastAsia"/>
          <w:sz w:val="24"/>
          <w:szCs w:val="24"/>
          <w:lang w:val="en-AU" w:eastAsia="zh-CN"/>
        </w:rPr>
        <w:t>接收通道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PollableChannel {</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Message&lt;&gt; receive</w:t>
      </w:r>
      <w:ins w:id="147" w:author="冯达(Boris)" w:date="2018-04-08T14:13:22Z">
        <w:r>
          <w:rPr>
            <w:rFonts w:hint="eastAsia" w:ascii="宋体" w:hAnsi="宋体" w:cs="宋体"/>
            <w:sz w:val="21"/>
            <w:szCs w:val="21"/>
            <w:lang w:val="en-US" w:eastAsia="zh-CN"/>
          </w:rPr>
          <w:t>From</w:t>
        </w:r>
      </w:ins>
      <w:r>
        <w:rPr>
          <w:rFonts w:hint="eastAsia" w:ascii="宋体" w:hAnsi="宋体" w:eastAsia="宋体" w:cs="宋体"/>
          <w:sz w:val="21"/>
          <w:szCs w:val="21"/>
          <w:lang w:val="en-US" w:eastAsia="zh-CN"/>
        </w:rPr>
        <w:t>(long timeout=</w:t>
      </w:r>
      <w:r>
        <w:rPr>
          <w:rFonts w:hint="default" w:ascii="宋体" w:hAnsi="宋体" w:eastAsia="宋体" w:cs="宋体"/>
          <w:sz w:val="21"/>
          <w:szCs w:val="21"/>
          <w:lang w:val="en-US" w:eastAsia="zh-CN"/>
        </w:rPr>
        <w:t>INDEFINITE_TIMEOUT</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US" w:eastAsia="zh-CN"/>
        </w:rPr>
      </w:pPr>
      <w:r>
        <w:rPr>
          <w:rFonts w:hint="eastAsia"/>
          <w:sz w:val="24"/>
          <w:szCs w:val="24"/>
          <w:lang w:val="en-AU" w:eastAsia="zh-CN"/>
        </w:rPr>
        <w:t>消息分发</w:t>
      </w:r>
    </w:p>
    <w:p>
      <w:pPr>
        <w:numPr>
          <w:ilvl w:val="0"/>
          <w:numId w:val="7"/>
        </w:numPr>
        <w:ind w:left="420" w:leftChars="0" w:hanging="420" w:firstLineChars="0"/>
        <w:rPr>
          <w:rFonts w:hint="eastAsia"/>
          <w:lang w:val="en-US" w:eastAsia="zh-CN"/>
        </w:rPr>
      </w:pPr>
      <w:r>
        <w:rPr>
          <w:rFonts w:hint="eastAsia"/>
          <w:lang w:val="en-US" w:eastAsia="zh-CN"/>
        </w:rPr>
        <w:t>消息分析协议接口</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interface </w:t>
      </w:r>
      <w:r>
        <w:rPr>
          <w:rFonts w:hint="default" w:ascii="宋体" w:hAnsi="宋体" w:eastAsia="宋体" w:cs="宋体"/>
          <w:sz w:val="21"/>
          <w:szCs w:val="21"/>
          <w:lang w:val="en-US" w:eastAsia="zh-CN"/>
        </w:rPr>
        <w:t>MessageHandler</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//消息处理</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void </w:t>
      </w:r>
      <w:r>
        <w:rPr>
          <w:rFonts w:hint="default" w:ascii="宋体" w:hAnsi="宋体" w:eastAsia="宋体" w:cs="宋体"/>
          <w:sz w:val="21"/>
          <w:szCs w:val="21"/>
          <w:lang w:val="en-US" w:eastAsia="zh-CN"/>
        </w:rPr>
        <w:t>handleMessage</w:t>
      </w:r>
      <w:r>
        <w:rPr>
          <w:rFonts w:hint="eastAsia" w:ascii="宋体" w:hAnsi="宋体" w:eastAsia="宋体" w:cs="宋体"/>
          <w:sz w:val="21"/>
          <w:szCs w:val="21"/>
          <w:lang w:val="en-US" w:eastAsia="zh-CN"/>
        </w:rPr>
        <w:t>(Message&lt;?&gt; message)</w:t>
      </w:r>
      <w:r>
        <w:rPr>
          <w:rFonts w:hint="default" w:ascii="宋体" w:hAnsi="宋体" w:eastAsia="宋体" w:cs="宋体"/>
          <w:sz w:val="21"/>
          <w:szCs w:val="21"/>
          <w:lang w:val="en-US" w:eastAsia="zh-CN"/>
        </w:rPr>
        <w:t>throws MessagingException;</w:t>
      </w:r>
    </w:p>
    <w:p>
      <w:pPr>
        <w:ind w:firstLine="420" w:firstLineChars="0"/>
        <w:rPr>
          <w:rFonts w:hint="default" w:ascii="宋体" w:hAnsi="宋体" w:eastAsia="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Boolean subscribe(MessageChannel channel);</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Boolean unsubscribe(MessageChannel channel);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消息分析实现</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class </w:t>
      </w:r>
      <w:r>
        <w:rPr>
          <w:rFonts w:hint="eastAsia" w:ascii="宋体" w:hAnsi="宋体" w:cs="宋体"/>
          <w:sz w:val="21"/>
          <w:szCs w:val="21"/>
          <w:lang w:val="en-US" w:eastAsia="zh-CN"/>
        </w:rPr>
        <w:t>Exchange</w:t>
      </w:r>
      <w:r>
        <w:rPr>
          <w:rFonts w:hint="default" w:ascii="宋体" w:hAnsi="宋体" w:eastAsia="宋体" w:cs="宋体"/>
          <w:sz w:val="21"/>
          <w:szCs w:val="21"/>
          <w:lang w:val="en-US" w:eastAsia="zh-CN"/>
        </w:rPr>
        <w:t xml:space="preserve">MessageHandler </w:t>
      </w:r>
      <w:r>
        <w:rPr>
          <w:rFonts w:hint="eastAsia" w:ascii="宋体" w:hAnsi="宋体" w:cs="宋体"/>
          <w:sz w:val="21"/>
          <w:szCs w:val="21"/>
          <w:lang w:val="en-US" w:eastAsia="zh-CN"/>
        </w:rPr>
        <w:t xml:space="preserve">implement </w:t>
      </w:r>
      <w:r>
        <w:rPr>
          <w:rFonts w:hint="default" w:ascii="宋体" w:hAnsi="宋体" w:eastAsia="宋体" w:cs="宋体"/>
          <w:sz w:val="21"/>
          <w:szCs w:val="21"/>
          <w:lang w:val="en-US" w:eastAsia="zh-CN"/>
        </w:rPr>
        <w:t>MessageHandler{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US" w:eastAsia="zh-CN"/>
        </w:rPr>
      </w:pPr>
      <w:r>
        <w:rPr>
          <w:rFonts w:hint="eastAsia"/>
          <w:sz w:val="24"/>
          <w:szCs w:val="24"/>
          <w:lang w:val="en-AU" w:eastAsia="zh-CN"/>
        </w:rPr>
        <w:t>消息路由</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interface </w:t>
      </w:r>
      <w:r>
        <w:rPr>
          <w:rFonts w:hint="default" w:ascii="宋体" w:hAnsi="宋体" w:eastAsia="宋体" w:cs="宋体"/>
          <w:sz w:val="21"/>
          <w:szCs w:val="21"/>
          <w:lang w:val="en-US" w:eastAsia="zh-CN"/>
        </w:rPr>
        <w:t>Message</w:t>
      </w:r>
      <w:r>
        <w:rPr>
          <w:rFonts w:hint="eastAsia" w:ascii="宋体" w:hAnsi="宋体" w:cs="宋体"/>
          <w:sz w:val="21"/>
          <w:szCs w:val="21"/>
          <w:lang w:val="en-US" w:eastAsia="zh-CN"/>
        </w:rPr>
        <w:t>Remote</w:t>
      </w:r>
      <w:r>
        <w:rPr>
          <w:rFonts w:hint="default" w:ascii="宋体" w:hAnsi="宋体" w:eastAsia="宋体" w:cs="宋体"/>
          <w:sz w:val="21"/>
          <w:szCs w:val="21"/>
          <w:lang w:val="en-US" w:eastAsia="zh-CN"/>
        </w:rPr>
        <w:t>Handler</w:t>
      </w:r>
      <w:r>
        <w:rPr>
          <w:rFonts w:hint="eastAsia" w:ascii="宋体" w:hAnsi="宋体" w:cs="宋体"/>
          <w:sz w:val="21"/>
          <w:szCs w:val="21"/>
          <w:lang w:val="en-US" w:eastAsia="zh-CN"/>
        </w:rPr>
        <w:t xml:space="preserve"> extends </w:t>
      </w:r>
      <w:r>
        <w:rPr>
          <w:rFonts w:hint="default" w:ascii="宋体" w:hAnsi="宋体" w:eastAsia="宋体" w:cs="宋体"/>
          <w:sz w:val="21"/>
          <w:szCs w:val="21"/>
          <w:lang w:val="en-US" w:eastAsia="zh-CN"/>
        </w:rPr>
        <w:t>MessageHandler</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消息路由</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class </w:t>
      </w:r>
      <w:r>
        <w:rPr>
          <w:rFonts w:hint="default" w:ascii="宋体" w:hAnsi="宋体" w:eastAsia="宋体" w:cs="宋体"/>
          <w:sz w:val="21"/>
          <w:szCs w:val="21"/>
          <w:lang w:val="en-US" w:eastAsia="zh-CN"/>
        </w:rPr>
        <w:t>Message</w:t>
      </w:r>
      <w:r>
        <w:rPr>
          <w:rFonts w:hint="eastAsia" w:ascii="宋体" w:hAnsi="宋体" w:cs="宋体"/>
          <w:sz w:val="21"/>
          <w:szCs w:val="21"/>
          <w:lang w:val="en-US" w:eastAsia="zh-CN"/>
        </w:rPr>
        <w:t>RemoteRouter</w:t>
      </w:r>
      <w:r>
        <w:rPr>
          <w:rFonts w:hint="default" w:ascii="宋体" w:hAnsi="宋体" w:eastAsia="宋体" w:cs="宋体"/>
          <w:sz w:val="21"/>
          <w:szCs w:val="21"/>
          <w:lang w:val="en-US" w:eastAsia="zh-CN"/>
        </w:rPr>
        <w:t xml:space="preserve">Handler </w:t>
      </w:r>
      <w:r>
        <w:rPr>
          <w:rFonts w:hint="eastAsia" w:ascii="宋体" w:hAnsi="宋体" w:cs="宋体"/>
          <w:sz w:val="21"/>
          <w:szCs w:val="21"/>
          <w:lang w:val="en-US" w:eastAsia="zh-CN"/>
        </w:rPr>
        <w:t xml:space="preserve">implement </w:t>
      </w:r>
      <w:r>
        <w:rPr>
          <w:rFonts w:hint="default" w:ascii="宋体" w:hAnsi="宋体" w:eastAsia="宋体" w:cs="宋体"/>
          <w:sz w:val="21"/>
          <w:szCs w:val="21"/>
          <w:lang w:val="en-US" w:eastAsia="zh-CN"/>
        </w:rPr>
        <w:t>Message</w:t>
      </w:r>
      <w:r>
        <w:rPr>
          <w:rFonts w:hint="eastAsia" w:ascii="宋体" w:hAnsi="宋体" w:cs="宋体"/>
          <w:sz w:val="21"/>
          <w:szCs w:val="21"/>
          <w:lang w:val="en-US" w:eastAsia="zh-CN"/>
        </w:rPr>
        <w:t>Remote</w:t>
      </w:r>
      <w:r>
        <w:rPr>
          <w:rFonts w:hint="default" w:ascii="宋体" w:hAnsi="宋体" w:eastAsia="宋体" w:cs="宋体"/>
          <w:sz w:val="21"/>
          <w:szCs w:val="21"/>
          <w:lang w:val="en-US" w:eastAsia="zh-CN"/>
        </w:rPr>
        <w:t>Handler{</w:t>
      </w:r>
    </w:p>
    <w:p>
      <w:pPr>
        <w:rPr>
          <w:ins w:id="148" w:author="冯达(Boris)" w:date="2018-04-08T14:14:04Z"/>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pStyle w:val="44"/>
        <w:numPr>
          <w:ilvl w:val="1"/>
          <w:numId w:val="2"/>
        </w:numPr>
        <w:spacing w:before="0" w:after="0" w:line="360" w:lineRule="auto"/>
        <w:rPr>
          <w:ins w:id="149" w:author="冯达(Boris)" w:date="2018-04-08T14:14:33Z"/>
          <w:rFonts w:hint="eastAsia"/>
        </w:rPr>
      </w:pPr>
      <w:ins w:id="150" w:author="冯达(Boris)" w:date="2018-04-08T14:14:08Z">
        <w:r>
          <w:rPr>
            <w:rFonts w:hint="eastAsia"/>
            <w:lang w:val="en-US" w:eastAsia="zh-CN"/>
          </w:rPr>
          <w:t>C</w:t>
        </w:r>
      </w:ins>
      <w:ins w:id="151" w:author="冯达(Boris)" w:date="2018-04-08T14:14:10Z">
        <w:r>
          <w:rPr>
            <w:rFonts w:hint="eastAsia"/>
            <w:lang w:val="en-US" w:eastAsia="zh-CN"/>
          </w:rPr>
          <w:t>语言</w:t>
        </w:r>
      </w:ins>
      <w:ins w:id="152" w:author="冯达(Boris)" w:date="2018-04-08T14:14:04Z">
        <w:r>
          <w:rPr>
            <w:rFonts w:hint="eastAsia"/>
          </w:rPr>
          <w:t>接口</w:t>
        </w:r>
      </w:ins>
    </w:p>
    <w:p>
      <w:pPr>
        <w:pStyle w:val="4"/>
        <w:keepNext/>
        <w:keepLines/>
        <w:numPr>
          <w:ilvl w:val="2"/>
          <w:numId w:val="2"/>
        </w:numPr>
        <w:spacing w:line="360" w:lineRule="auto"/>
        <w:ind w:left="709" w:hanging="709"/>
        <w:outlineLvl w:val="2"/>
        <w:rPr>
          <w:ins w:id="153" w:author="冯达(Boris)" w:date="2018-04-08T14:14:33Z"/>
          <w:rFonts w:hint="eastAsia"/>
          <w:sz w:val="24"/>
          <w:szCs w:val="24"/>
          <w:lang w:val="en-AU"/>
        </w:rPr>
      </w:pPr>
      <w:ins w:id="154" w:author="冯达(Boris)" w:date="2018-04-08T14:14:33Z">
        <w:r>
          <w:rPr>
            <w:rFonts w:hint="eastAsia"/>
            <w:sz w:val="24"/>
            <w:szCs w:val="24"/>
            <w:lang w:val="en-AU"/>
          </w:rPr>
          <w:t>MQ客户端初始化</w:t>
        </w:r>
      </w:ins>
    </w:p>
    <w:p>
      <w:pPr>
        <w:numPr>
          <w:ilvl w:val="-1"/>
          <w:numId w:val="0"/>
        </w:numPr>
        <w:ind w:left="0" w:firstLine="420"/>
        <w:rPr>
          <w:ins w:id="155" w:author="冯达(Boris)" w:date="2018-04-08T14:14:33Z"/>
          <w:rFonts w:hint="eastAsia"/>
        </w:rPr>
      </w:pPr>
      <w:ins w:id="156" w:author="冯达(Boris)" w:date="2018-04-08T14:14:33Z">
        <w:r>
          <w:rPr>
            <w:rFonts w:hint="eastAsia"/>
          </w:rPr>
          <w:t>参数hosts:MQ服务器Protocol://IP:Port集合</w:t>
        </w:r>
      </w:ins>
      <w:ins w:id="157" w:author="冯达(Boris)" w:date="2018-04-08T14:16:31Z">
        <w:r>
          <w:rPr>
            <w:rFonts w:hint="eastAsia"/>
            <w:lang w:eastAsia="zh-CN"/>
          </w:rPr>
          <w:t>，</w:t>
        </w:r>
      </w:ins>
      <w:ins w:id="158" w:author="冯达(Boris)" w:date="2018-04-08T14:14:33Z">
        <w:r>
          <w:rPr>
            <w:rFonts w:hint="eastAsia"/>
          </w:rPr>
          <w:t>以“；”隔开</w:t>
        </w:r>
      </w:ins>
      <w:ins w:id="159" w:author="冯达(Boris)" w:date="2018-04-08T14:16:27Z">
        <w:r>
          <w:rPr>
            <w:rFonts w:hint="eastAsia"/>
            <w:lang w:eastAsia="zh-CN"/>
          </w:rPr>
          <w:t>。</w:t>
        </w:r>
      </w:ins>
      <w:ins w:id="160" w:author="冯达(Boris)" w:date="2018-04-08T14:14:33Z">
        <w:r>
          <w:rPr>
            <w:rFonts w:hint="eastAsia"/>
          </w:rPr>
          <w:t>如tcp://192.168.1.120:6378;upd://192.168.1.130:6378</w:t>
        </w:r>
      </w:ins>
      <w:ins w:id="161" w:author="冯达(Boris)" w:date="2018-04-08T14:16:45Z">
        <w:r>
          <w:rPr>
            <w:rFonts w:hint="eastAsia"/>
            <w:lang w:eastAsia="zh-CN"/>
          </w:rPr>
          <w:t>。</w:t>
        </w:r>
      </w:ins>
    </w:p>
    <w:p>
      <w:pPr>
        <w:rPr>
          <w:ins w:id="162" w:author="冯达(Boris)" w:date="2018-04-08T14:14:33Z"/>
          <w:rFonts w:hint="eastAsia"/>
        </w:rPr>
      </w:pPr>
      <w:ins w:id="163" w:author="冯达(Boris)" w:date="2018-04-08T14:14:33Z">
        <w:r>
          <w:rPr>
            <w:rFonts w:hint="eastAsia"/>
          </w:rPr>
          <w:t>int mq_init(const char *hosts, const char *username, const char *passwd, const int poolSize);</w:t>
        </w:r>
      </w:ins>
    </w:p>
    <w:p>
      <w:pPr>
        <w:pStyle w:val="4"/>
        <w:keepNext/>
        <w:keepLines/>
        <w:numPr>
          <w:ilvl w:val="2"/>
          <w:numId w:val="2"/>
        </w:numPr>
        <w:spacing w:line="360" w:lineRule="auto"/>
        <w:ind w:left="709" w:hanging="709"/>
        <w:outlineLvl w:val="2"/>
        <w:rPr>
          <w:ins w:id="164" w:author="冯达(Boris)" w:date="2018-04-08T14:14:33Z"/>
          <w:rFonts w:hint="eastAsia"/>
          <w:sz w:val="24"/>
          <w:szCs w:val="24"/>
          <w:lang w:val="en-AU"/>
        </w:rPr>
      </w:pPr>
      <w:ins w:id="165" w:author="冯达(Boris)" w:date="2018-04-08T14:17:08Z">
        <w:r>
          <w:rPr>
            <w:rFonts w:hint="eastAsia"/>
            <w:sz w:val="24"/>
            <w:szCs w:val="24"/>
            <w:lang w:val="en-AU" w:eastAsia="zh-CN"/>
          </w:rPr>
          <w:t>资源</w:t>
        </w:r>
      </w:ins>
      <w:ins w:id="166" w:author="冯达(Boris)" w:date="2018-04-08T14:17:11Z">
        <w:r>
          <w:rPr>
            <w:rFonts w:hint="eastAsia"/>
            <w:sz w:val="24"/>
            <w:szCs w:val="24"/>
            <w:lang w:val="en-AU" w:eastAsia="zh-CN"/>
          </w:rPr>
          <w:t>释放</w:t>
        </w:r>
      </w:ins>
      <w:ins w:id="167" w:author="冯达(Boris)" w:date="2018-04-08T14:14:33Z">
        <w:r>
          <w:rPr>
            <w:rFonts w:hint="eastAsia"/>
            <w:sz w:val="24"/>
            <w:szCs w:val="24"/>
            <w:lang w:val="en-AU"/>
          </w:rPr>
          <w:t>接口</w:t>
        </w:r>
      </w:ins>
    </w:p>
    <w:p>
      <w:pPr>
        <w:rPr>
          <w:ins w:id="168" w:author="冯达(Boris)" w:date="2018-04-08T14:14:33Z"/>
          <w:rFonts w:hint="eastAsia"/>
        </w:rPr>
      </w:pPr>
      <w:ins w:id="169" w:author="冯达(Boris)" w:date="2018-04-08T14:14:33Z">
        <w:r>
          <w:rPr>
            <w:rFonts w:hint="eastAsia"/>
          </w:rPr>
          <w:t xml:space="preserve">    MQ客户端资源回收，关闭回话、连接和连接池</w:t>
        </w:r>
      </w:ins>
    </w:p>
    <w:p>
      <w:pPr>
        <w:rPr>
          <w:ins w:id="170" w:author="冯达(Boris)" w:date="2018-04-08T14:14:33Z"/>
          <w:rFonts w:hint="eastAsia"/>
        </w:rPr>
      </w:pPr>
      <w:ins w:id="171" w:author="冯达(Boris)" w:date="2018-04-08T14:14:33Z">
        <w:r>
          <w:rPr>
            <w:rFonts w:hint="eastAsia"/>
          </w:rPr>
          <w:t>int mq_release();</w:t>
        </w:r>
      </w:ins>
    </w:p>
    <w:p>
      <w:pPr>
        <w:pStyle w:val="4"/>
        <w:keepNext/>
        <w:keepLines/>
        <w:numPr>
          <w:ilvl w:val="2"/>
          <w:numId w:val="2"/>
        </w:numPr>
        <w:spacing w:line="360" w:lineRule="auto"/>
        <w:ind w:left="709" w:hanging="709"/>
        <w:outlineLvl w:val="2"/>
        <w:rPr>
          <w:ins w:id="172" w:author="冯达(Boris)" w:date="2018-04-08T14:14:33Z"/>
          <w:rFonts w:hint="eastAsia"/>
          <w:sz w:val="24"/>
          <w:szCs w:val="24"/>
          <w:lang w:val="en-AU"/>
        </w:rPr>
      </w:pPr>
      <w:ins w:id="173" w:author="冯达(Boris)" w:date="2018-04-08T14:14:33Z">
        <w:r>
          <w:rPr>
            <w:rFonts w:hint="eastAsia"/>
            <w:sz w:val="24"/>
            <w:szCs w:val="24"/>
            <w:lang w:val="en-AU"/>
          </w:rPr>
          <w:t>消息发送</w:t>
        </w:r>
      </w:ins>
    </w:p>
    <w:p>
      <w:pPr>
        <w:rPr>
          <w:ins w:id="174" w:author="冯达(Boris)" w:date="2018-04-08T14:14:33Z"/>
          <w:rFonts w:hint="eastAsia"/>
        </w:rPr>
      </w:pPr>
      <w:ins w:id="175" w:author="冯达(Boris)" w:date="2018-04-08T14:14:33Z">
        <w:r>
          <w:rPr>
            <w:rFonts w:hint="eastAsia"/>
          </w:rPr>
          <w:t xml:space="preserve">    消息队列或主题广播名称</w:t>
        </w:r>
      </w:ins>
      <w:ins w:id="176" w:author="冯达(Boris)" w:date="2018-04-08T14:19:17Z">
        <w:r>
          <w:rPr>
            <w:rFonts w:hint="eastAsia"/>
          </w:rPr>
          <w:t xml:space="preserve">queueOrTopic </w:t>
        </w:r>
      </w:ins>
      <w:ins w:id="177" w:author="冯达(Boris)" w:date="2018-04-08T14:19:18Z">
        <w:r>
          <w:rPr>
            <w:rFonts w:hint="eastAsia"/>
            <w:lang w:eastAsia="zh-CN"/>
          </w:rPr>
          <w:t>变量</w:t>
        </w:r>
      </w:ins>
      <w:ins w:id="178" w:author="冯达(Boris)" w:date="2018-04-08T14:19:22Z">
        <w:r>
          <w:rPr>
            <w:rFonts w:hint="eastAsia"/>
            <w:lang w:eastAsia="zh-CN"/>
          </w:rPr>
          <w:t>内容</w:t>
        </w:r>
      </w:ins>
      <w:ins w:id="179" w:author="冯达(Boris)" w:date="2018-04-08T14:14:33Z">
        <w:r>
          <w:rPr>
            <w:rFonts w:hint="eastAsia"/>
          </w:rPr>
          <w:t>，以queue://或topic://开头</w:t>
        </w:r>
      </w:ins>
    </w:p>
    <w:p>
      <w:pPr>
        <w:rPr>
          <w:ins w:id="180" w:author="冯达(Boris)" w:date="2018-04-08T14:14:33Z"/>
          <w:rFonts w:hint="eastAsia"/>
        </w:rPr>
      </w:pPr>
      <w:ins w:id="181" w:author="冯达(Boris)" w:date="2018-04-08T14:14:33Z">
        <w:r>
          <w:rPr>
            <w:rFonts w:hint="eastAsia"/>
          </w:rPr>
          <w:t>int mq_send(const char* queueOrTopic, const char* payload, const int size, const long timeout);</w:t>
        </w:r>
      </w:ins>
    </w:p>
    <w:p>
      <w:pPr>
        <w:pStyle w:val="4"/>
        <w:keepNext/>
        <w:keepLines/>
        <w:numPr>
          <w:ilvl w:val="2"/>
          <w:numId w:val="2"/>
        </w:numPr>
        <w:spacing w:line="360" w:lineRule="auto"/>
        <w:ind w:left="709" w:hanging="709"/>
        <w:outlineLvl w:val="2"/>
        <w:rPr>
          <w:ins w:id="182" w:author="冯达(Boris)" w:date="2018-04-08T14:14:34Z"/>
          <w:rFonts w:hint="eastAsia"/>
          <w:sz w:val="24"/>
          <w:szCs w:val="24"/>
          <w:lang w:val="en-AU"/>
        </w:rPr>
      </w:pPr>
      <w:ins w:id="183" w:author="冯达(Boris)" w:date="2018-04-08T14:14:34Z">
        <w:r>
          <w:rPr>
            <w:rFonts w:hint="eastAsia"/>
            <w:sz w:val="24"/>
            <w:szCs w:val="24"/>
            <w:lang w:val="en-AU"/>
          </w:rPr>
          <w:t>消息或者广播接收</w:t>
        </w:r>
      </w:ins>
    </w:p>
    <w:p>
      <w:pPr>
        <w:rPr>
          <w:ins w:id="184" w:author="冯达(Boris)" w:date="2018-04-08T14:14:34Z"/>
          <w:rFonts w:hint="eastAsia"/>
        </w:rPr>
      </w:pPr>
      <w:ins w:id="185" w:author="冯达(Boris)" w:date="2018-04-08T14:14:34Z">
        <w:r>
          <w:rPr>
            <w:rFonts w:hint="eastAsia"/>
          </w:rPr>
          <w:t>int mq_receive(const char* domain, const char* queueOrTopic, char* buffer, const int size, const long timeout);</w:t>
        </w:r>
      </w:ins>
    </w:p>
    <w:p>
      <w:pPr>
        <w:pStyle w:val="4"/>
        <w:keepNext/>
        <w:keepLines/>
        <w:numPr>
          <w:ilvl w:val="2"/>
          <w:numId w:val="2"/>
        </w:numPr>
        <w:spacing w:line="360" w:lineRule="auto"/>
        <w:ind w:left="709" w:hanging="709"/>
        <w:outlineLvl w:val="2"/>
        <w:rPr>
          <w:ins w:id="186" w:author="冯达(Boris)" w:date="2018-04-08T14:14:34Z"/>
          <w:rFonts w:hint="eastAsia"/>
          <w:sz w:val="24"/>
          <w:szCs w:val="24"/>
          <w:lang w:val="en-AU"/>
        </w:rPr>
      </w:pPr>
      <w:ins w:id="187" w:author="冯达(Boris)" w:date="2018-04-08T14:14:34Z">
        <w:r>
          <w:rPr>
            <w:rFonts w:hint="eastAsia"/>
            <w:sz w:val="24"/>
            <w:szCs w:val="24"/>
            <w:lang w:val="en-AU"/>
          </w:rPr>
          <w:t>消息或者广播注册监听</w:t>
        </w:r>
      </w:ins>
    </w:p>
    <w:p>
      <w:pPr>
        <w:rPr>
          <w:ins w:id="188" w:author="冯达(Boris)" w:date="2018-04-08T14:14:34Z"/>
          <w:rFonts w:hint="eastAsia"/>
        </w:rPr>
      </w:pPr>
      <w:ins w:id="189" w:author="冯达(Boris)" w:date="2018-04-08T14:14:34Z">
        <w:r>
          <w:rPr>
            <w:rFonts w:hint="eastAsia"/>
          </w:rPr>
          <w:t>int mq_subscribe(const char* domain, const char* queueOrTopic, const MessageListener listener);</w:t>
        </w:r>
      </w:ins>
    </w:p>
    <w:p>
      <w:pPr>
        <w:pStyle w:val="4"/>
        <w:keepNext/>
        <w:keepLines/>
        <w:numPr>
          <w:ilvl w:val="2"/>
          <w:numId w:val="2"/>
        </w:numPr>
        <w:spacing w:line="360" w:lineRule="auto"/>
        <w:ind w:left="709" w:hanging="709"/>
        <w:outlineLvl w:val="2"/>
        <w:rPr>
          <w:ins w:id="190" w:author="冯达(Boris)" w:date="2018-04-08T14:14:34Z"/>
          <w:rFonts w:hint="eastAsia"/>
          <w:sz w:val="24"/>
          <w:szCs w:val="24"/>
          <w:lang w:val="en-AU"/>
        </w:rPr>
      </w:pPr>
      <w:ins w:id="191" w:author="冯达(Boris)" w:date="2018-04-08T14:14:34Z">
        <w:r>
          <w:rPr>
            <w:rFonts w:hint="eastAsia"/>
            <w:sz w:val="24"/>
            <w:szCs w:val="24"/>
            <w:lang w:val="en-AU"/>
          </w:rPr>
          <w:t>消息或者广播注销监听</w:t>
        </w:r>
      </w:ins>
    </w:p>
    <w:p>
      <w:pPr>
        <w:rPr>
          <w:ins w:id="192" w:author="冯达(Boris)" w:date="2018-04-08T14:14:04Z"/>
          <w:rFonts w:hint="eastAsia"/>
        </w:rPr>
      </w:pPr>
      <w:ins w:id="193" w:author="冯达(Boris)" w:date="2018-04-08T14:14:34Z">
        <w:r>
          <w:rPr>
            <w:rFonts w:hint="eastAsia"/>
          </w:rPr>
          <w:t>int mq_unsubscribe(const char* domain, const char* queueOrTopic, const MessageListener listener);</w:t>
        </w:r>
      </w:ins>
    </w:p>
    <w:p>
      <w:pPr>
        <w:rPr>
          <w:rFonts w:hint="eastAsia" w:ascii="宋体" w:hAnsi="宋体" w:eastAsia="宋体" w:cs="宋体"/>
          <w:sz w:val="21"/>
          <w:szCs w:val="21"/>
          <w:lang w:val="en-US" w:eastAsia="zh-CN"/>
        </w:rPr>
      </w:pPr>
    </w:p>
    <w:p>
      <w:pPr>
        <w:pStyle w:val="2"/>
        <w:numPr>
          <w:ilvl w:val="0"/>
          <w:numId w:val="2"/>
        </w:numPr>
        <w:spacing w:before="0" w:after="0" w:line="360" w:lineRule="auto"/>
        <w:rPr>
          <w:rFonts w:hint="eastAsia"/>
        </w:rPr>
      </w:pPr>
      <w:bookmarkStart w:id="29" w:name="_Toc287377129"/>
      <w:r>
        <w:rPr>
          <w:rFonts w:hint="eastAsia"/>
        </w:rPr>
        <w:t>界面总体设计</w:t>
      </w:r>
      <w:bookmarkEnd w:id="29"/>
    </w:p>
    <w:p>
      <w:pPr>
        <w:spacing w:line="360" w:lineRule="auto"/>
        <w:ind w:firstLine="420" w:firstLineChars="200"/>
        <w:rPr>
          <w:rFonts w:hint="eastAsia" w:ascii="宋体" w:hAnsi="宋体"/>
        </w:rPr>
      </w:pPr>
      <w:r>
        <w:rPr>
          <w:rFonts w:hint="eastAsia" w:ascii="宋体" w:hAnsi="宋体"/>
        </w:rPr>
        <w:t>说明界面总体布局和风格设计。</w:t>
      </w:r>
    </w:p>
    <w:p>
      <w:pPr>
        <w:pStyle w:val="2"/>
        <w:numPr>
          <w:ilvl w:val="0"/>
          <w:numId w:val="2"/>
        </w:numPr>
        <w:spacing w:before="0" w:after="0" w:line="360" w:lineRule="auto"/>
        <w:rPr>
          <w:rFonts w:hint="eastAsia"/>
        </w:rPr>
      </w:pPr>
      <w:bookmarkStart w:id="30" w:name="_Toc287377130"/>
      <w:r>
        <w:rPr>
          <w:rFonts w:hint="eastAsia"/>
        </w:rPr>
        <w:t>数据结构设计</w:t>
      </w:r>
      <w:bookmarkEnd w:id="30"/>
    </w:p>
    <w:p>
      <w:pPr>
        <w:spacing w:line="360" w:lineRule="auto"/>
        <w:ind w:firstLine="420" w:firstLineChars="200"/>
        <w:rPr>
          <w:rFonts w:hint="eastAsia" w:ascii="宋体" w:hAnsi="宋体"/>
        </w:rPr>
      </w:pPr>
      <w:r>
        <w:rPr>
          <w:rFonts w:hint="eastAsia" w:ascii="宋体" w:hAnsi="宋体"/>
        </w:rPr>
        <w:t>可以在本文说明也可以单独使用数据库设计说明书描述</w:t>
      </w:r>
    </w:p>
    <w:p>
      <w:pPr>
        <w:pStyle w:val="44"/>
        <w:numPr>
          <w:ilvl w:val="1"/>
          <w:numId w:val="2"/>
        </w:numPr>
        <w:spacing w:before="0" w:after="0" w:line="360" w:lineRule="auto"/>
        <w:rPr>
          <w:rFonts w:hint="eastAsia"/>
        </w:rPr>
      </w:pPr>
      <w:bookmarkStart w:id="31" w:name="_Toc287377131"/>
      <w:bookmarkStart w:id="32" w:name="_Toc113183602"/>
      <w:r>
        <w:rPr>
          <w:rFonts w:hint="eastAsia"/>
        </w:rPr>
        <w:t>设计原则</w:t>
      </w:r>
      <w:bookmarkEnd w:id="31"/>
    </w:p>
    <w:p>
      <w:pPr>
        <w:spacing w:line="360" w:lineRule="auto"/>
        <w:ind w:firstLine="420" w:firstLineChars="200"/>
        <w:rPr>
          <w:rFonts w:hint="eastAsia" w:ascii="宋体" w:hAnsi="宋体"/>
        </w:rPr>
      </w:pPr>
      <w:r>
        <w:rPr>
          <w:rFonts w:hint="eastAsia" w:ascii="宋体" w:hAnsi="宋体"/>
        </w:rPr>
        <w:t>给出系统数据库的设计原则。</w:t>
      </w:r>
    </w:p>
    <w:p>
      <w:pPr>
        <w:pStyle w:val="44"/>
        <w:numPr>
          <w:ilvl w:val="1"/>
          <w:numId w:val="2"/>
        </w:numPr>
        <w:spacing w:before="0" w:after="0" w:line="360" w:lineRule="auto"/>
        <w:rPr>
          <w:rFonts w:hint="eastAsia"/>
        </w:rPr>
      </w:pPr>
      <w:bookmarkStart w:id="33" w:name="_Toc287377132"/>
      <w:r>
        <w:rPr>
          <w:rFonts w:hint="eastAsia"/>
        </w:rPr>
        <w:t>数据库环境说明</w:t>
      </w:r>
      <w:bookmarkEnd w:id="32"/>
      <w:bookmarkEnd w:id="33"/>
    </w:p>
    <w:p>
      <w:pPr>
        <w:spacing w:line="360" w:lineRule="auto"/>
        <w:ind w:firstLine="420" w:firstLineChars="200"/>
        <w:rPr>
          <w:rFonts w:hint="eastAsia"/>
        </w:rPr>
      </w:pPr>
      <w:r>
        <w:rPr>
          <w:rFonts w:hint="eastAsia" w:ascii="宋体" w:hAnsi="宋体"/>
        </w:rPr>
        <w:t>简单介绍一些数据库直接有关的支持软件，如数据库管理系统、存储定位程序和用于装入、生成、修改、更新数据库的程序等。说明这些软件的名称、版本号和主要功能特性。</w:t>
      </w:r>
    </w:p>
    <w:p>
      <w:pPr>
        <w:pStyle w:val="44"/>
        <w:numPr>
          <w:ilvl w:val="1"/>
          <w:numId w:val="2"/>
        </w:numPr>
        <w:spacing w:before="0" w:after="0" w:line="360" w:lineRule="auto"/>
        <w:rPr>
          <w:rFonts w:hint="eastAsia"/>
        </w:rPr>
      </w:pPr>
      <w:bookmarkStart w:id="34" w:name="_Toc113183603"/>
      <w:bookmarkStart w:id="35" w:name="_Toc287377133"/>
      <w:r>
        <w:rPr>
          <w:rFonts w:hint="eastAsia"/>
        </w:rPr>
        <w:t>数据库命名规则</w:t>
      </w:r>
      <w:bookmarkEnd w:id="34"/>
      <w:bookmarkEnd w:id="35"/>
    </w:p>
    <w:p>
      <w:pPr>
        <w:spacing w:line="360" w:lineRule="auto"/>
        <w:ind w:firstLine="420" w:firstLineChars="200"/>
        <w:rPr>
          <w:rFonts w:hint="eastAsia" w:ascii="宋体" w:hAnsi="宋体"/>
        </w:rPr>
      </w:pPr>
      <w:r>
        <w:rPr>
          <w:rFonts w:hint="eastAsia" w:ascii="宋体" w:hAnsi="宋体"/>
        </w:rPr>
        <w:t>联系用途，详细说明用于唯一地标识该数据库的代码、名称或标识符，附加的描述性信息亦要给出。</w:t>
      </w:r>
      <w:bookmarkStart w:id="36" w:name="_Toc113183604"/>
    </w:p>
    <w:bookmarkEnd w:id="36"/>
    <w:p>
      <w:pPr>
        <w:pStyle w:val="44"/>
        <w:numPr>
          <w:ilvl w:val="1"/>
          <w:numId w:val="2"/>
        </w:numPr>
        <w:spacing w:before="0" w:after="0" w:line="360" w:lineRule="auto"/>
        <w:rPr>
          <w:rFonts w:hint="eastAsia"/>
        </w:rPr>
      </w:pPr>
      <w:bookmarkStart w:id="37" w:name="_Toc287377134"/>
      <w:r>
        <w:rPr>
          <w:rFonts w:hint="eastAsia"/>
        </w:rPr>
        <w:t>逻辑结构</w:t>
      </w:r>
      <w:bookmarkEnd w:id="37"/>
    </w:p>
    <w:p>
      <w:pPr>
        <w:spacing w:line="360" w:lineRule="auto"/>
        <w:ind w:firstLine="420" w:firstLineChars="200"/>
        <w:rPr>
          <w:rFonts w:hint="eastAsia" w:ascii="宋体" w:hAnsi="宋体"/>
        </w:rPr>
      </w:pPr>
      <w:r>
        <w:rPr>
          <w:rFonts w:hint="eastAsia" w:ascii="宋体" w:hAnsi="宋体"/>
        </w:rPr>
        <w:t>数据库设计人员根据需求文档，利用数据建模技术来描述逻辑数据库结构。要求使用PowerDesigner或Visio创建数据库PDM模型。此处只需列出PDM模型名称。</w:t>
      </w:r>
    </w:p>
    <w:p>
      <w:pPr>
        <w:pStyle w:val="44"/>
        <w:numPr>
          <w:ilvl w:val="1"/>
          <w:numId w:val="2"/>
        </w:numPr>
        <w:spacing w:before="0" w:after="0" w:line="360" w:lineRule="auto"/>
        <w:rPr>
          <w:rFonts w:hint="eastAsia"/>
        </w:rPr>
      </w:pPr>
      <w:bookmarkStart w:id="38" w:name="_Toc113183608"/>
      <w:bookmarkStart w:id="39" w:name="_Toc287377135"/>
      <w:r>
        <w:rPr>
          <w:rFonts w:hint="eastAsia"/>
        </w:rPr>
        <w:t>物理存储</w:t>
      </w:r>
      <w:bookmarkEnd w:id="38"/>
      <w:bookmarkEnd w:id="39"/>
    </w:p>
    <w:p>
      <w:pPr>
        <w:spacing w:line="360" w:lineRule="auto"/>
        <w:ind w:firstLine="420" w:firstLineChars="200"/>
        <w:rPr>
          <w:rFonts w:hint="eastAsia" w:ascii="宋体" w:hAnsi="宋体"/>
        </w:rPr>
      </w:pPr>
      <w:r>
        <w:rPr>
          <w:rFonts w:hint="eastAsia" w:ascii="宋体" w:hAnsi="宋体"/>
        </w:rPr>
        <w:t>描述整个逻辑数据模型是如何被转换为数据文件（物理模式）。文件结构类型在这里应清楚的体现。</w:t>
      </w:r>
    </w:p>
    <w:p>
      <w:pPr>
        <w:pStyle w:val="44"/>
        <w:numPr>
          <w:ilvl w:val="1"/>
          <w:numId w:val="2"/>
        </w:numPr>
        <w:spacing w:before="0" w:after="0" w:line="360" w:lineRule="auto"/>
        <w:rPr>
          <w:rFonts w:hint="eastAsia"/>
        </w:rPr>
      </w:pPr>
      <w:bookmarkStart w:id="40" w:name="_Toc287377136"/>
      <w:r>
        <w:rPr>
          <w:rFonts w:hint="eastAsia"/>
        </w:rPr>
        <w:t>数据备份和恢复</w:t>
      </w:r>
      <w:bookmarkEnd w:id="40"/>
    </w:p>
    <w:p>
      <w:pPr>
        <w:spacing w:line="360" w:lineRule="auto"/>
        <w:ind w:firstLine="420" w:firstLineChars="200"/>
        <w:rPr>
          <w:rFonts w:hint="eastAsia" w:ascii="宋体" w:hAnsi="宋体"/>
        </w:rPr>
      </w:pPr>
      <w:r>
        <w:rPr>
          <w:rFonts w:hint="eastAsia" w:ascii="宋体" w:hAnsi="宋体"/>
        </w:rPr>
        <w:t>描述数据库的备份和恢复策略。</w:t>
      </w:r>
    </w:p>
    <w:p>
      <w:pPr>
        <w:pStyle w:val="2"/>
        <w:numPr>
          <w:ilvl w:val="0"/>
          <w:numId w:val="2"/>
        </w:numPr>
        <w:spacing w:before="0" w:after="0" w:line="360" w:lineRule="auto"/>
        <w:rPr>
          <w:rFonts w:hint="eastAsia"/>
        </w:rPr>
      </w:pPr>
      <w:bookmarkStart w:id="41" w:name="_Toc113421678"/>
      <w:bookmarkEnd w:id="41"/>
      <w:bookmarkStart w:id="42" w:name="_Toc113421677"/>
      <w:bookmarkEnd w:id="42"/>
      <w:bookmarkStart w:id="43" w:name="_Toc113421679"/>
      <w:bookmarkEnd w:id="43"/>
      <w:bookmarkStart w:id="44" w:name="_Toc287377137"/>
      <w:r>
        <w:rPr>
          <w:rFonts w:hint="eastAsia"/>
        </w:rPr>
        <w:t>系统出错处理设计[可选]</w:t>
      </w:r>
      <w:bookmarkEnd w:id="44"/>
    </w:p>
    <w:p>
      <w:pPr>
        <w:pStyle w:val="44"/>
        <w:numPr>
          <w:ilvl w:val="1"/>
          <w:numId w:val="2"/>
        </w:numPr>
        <w:spacing w:before="0" w:after="0" w:line="360" w:lineRule="auto"/>
        <w:rPr>
          <w:rFonts w:hint="eastAsia"/>
        </w:rPr>
      </w:pPr>
      <w:bookmarkStart w:id="45" w:name="_Toc287377138"/>
      <w:r>
        <w:rPr>
          <w:rFonts w:hint="eastAsia"/>
        </w:rPr>
        <w:t>出错信息</w:t>
      </w:r>
      <w:bookmarkEnd w:id="45"/>
    </w:p>
    <w:p>
      <w:pPr>
        <w:spacing w:line="360" w:lineRule="auto"/>
        <w:ind w:firstLine="420" w:firstLineChars="200"/>
        <w:rPr>
          <w:rFonts w:hint="eastAsia" w:ascii="宋体" w:hAnsi="宋体"/>
        </w:rPr>
      </w:pPr>
      <w:r>
        <w:rPr>
          <w:rFonts w:hint="eastAsia" w:ascii="宋体" w:hAnsi="宋体"/>
        </w:rPr>
        <w:t>用一览表的方式说明出错的类型，以及每种可能的出错或故障情况出现时，系统输出信息的形式、含意及处理方法。例如：</w:t>
      </w:r>
    </w:p>
    <w:tbl>
      <w:tblPr>
        <w:tblStyle w:val="37"/>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834"/>
        <w:gridCol w:w="1627"/>
        <w:gridCol w:w="1918"/>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115" w:type="dxa"/>
            <w:vAlign w:val="top"/>
          </w:tcPr>
          <w:p>
            <w:pPr>
              <w:rPr>
                <w:rFonts w:hint="eastAsia"/>
                <w:b/>
                <w:bCs/>
              </w:rPr>
            </w:pPr>
            <w:r>
              <w:rPr>
                <w:rFonts w:hint="eastAsia"/>
                <w:b/>
                <w:bCs/>
              </w:rPr>
              <w:t>错误分类</w:t>
            </w:r>
          </w:p>
        </w:tc>
        <w:tc>
          <w:tcPr>
            <w:tcW w:w="1834" w:type="dxa"/>
            <w:vAlign w:val="top"/>
          </w:tcPr>
          <w:p>
            <w:pPr>
              <w:rPr>
                <w:rFonts w:hint="eastAsia"/>
                <w:b/>
                <w:bCs/>
              </w:rPr>
            </w:pPr>
            <w:r>
              <w:rPr>
                <w:rFonts w:hint="eastAsia"/>
                <w:b/>
                <w:bCs/>
              </w:rPr>
              <w:t>子项及其编码</w:t>
            </w:r>
          </w:p>
        </w:tc>
        <w:tc>
          <w:tcPr>
            <w:tcW w:w="1627" w:type="dxa"/>
            <w:vAlign w:val="top"/>
          </w:tcPr>
          <w:p>
            <w:pPr>
              <w:rPr>
                <w:rFonts w:hint="eastAsia"/>
                <w:b/>
                <w:bCs/>
              </w:rPr>
            </w:pPr>
            <w:r>
              <w:rPr>
                <w:rFonts w:hint="eastAsia"/>
                <w:b/>
                <w:bCs/>
              </w:rPr>
              <w:t>错误名称</w:t>
            </w:r>
          </w:p>
        </w:tc>
        <w:tc>
          <w:tcPr>
            <w:tcW w:w="1918" w:type="dxa"/>
            <w:vAlign w:val="top"/>
          </w:tcPr>
          <w:p>
            <w:pPr>
              <w:rPr>
                <w:rFonts w:hint="eastAsia"/>
                <w:b/>
                <w:bCs/>
              </w:rPr>
            </w:pPr>
            <w:r>
              <w:rPr>
                <w:rFonts w:hint="eastAsia"/>
                <w:b/>
                <w:bCs/>
              </w:rPr>
              <w:t>错误代码</w:t>
            </w:r>
          </w:p>
        </w:tc>
        <w:tc>
          <w:tcPr>
            <w:tcW w:w="1918" w:type="dxa"/>
            <w:vAlign w:val="top"/>
          </w:tcPr>
          <w:p>
            <w:pP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数据库错误</w:t>
            </w:r>
          </w:p>
        </w:tc>
        <w:tc>
          <w:tcPr>
            <w:tcW w:w="1834" w:type="dxa"/>
            <w:vMerge w:val="restart"/>
            <w:vAlign w:val="top"/>
          </w:tcPr>
          <w:p>
            <w:pPr>
              <w:rPr>
                <w:rFonts w:hint="eastAsia"/>
              </w:rPr>
            </w:pPr>
            <w:r>
              <w:rPr>
                <w:rFonts w:hint="eastAsia"/>
              </w:rPr>
              <w:t>连接</w:t>
            </w:r>
          </w:p>
        </w:tc>
        <w:tc>
          <w:tcPr>
            <w:tcW w:w="1627" w:type="dxa"/>
            <w:vAlign w:val="top"/>
          </w:tcPr>
          <w:p>
            <w:pPr>
              <w:rPr>
                <w:rFonts w:hint="eastAsia"/>
              </w:rPr>
            </w:pPr>
            <w:r>
              <w:rPr>
                <w:rFonts w:hint="eastAsia"/>
              </w:rPr>
              <w:t>连接超时</w:t>
            </w:r>
          </w:p>
        </w:tc>
        <w:tc>
          <w:tcPr>
            <w:tcW w:w="1918" w:type="dxa"/>
            <w:vAlign w:val="top"/>
          </w:tcPr>
          <w:p>
            <w:pPr>
              <w:rPr>
                <w:rFonts w:hint="eastAsia"/>
              </w:rPr>
            </w:pPr>
            <w:r>
              <w:rPr>
                <w:rFonts w:hint="eastAsia"/>
              </w:rPr>
              <w:t>100001001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Merge w:val="continue"/>
            <w:shd w:val="clear" w:color="auto" w:fill="00FFFF"/>
            <w:vAlign w:val="top"/>
          </w:tcPr>
          <w:p>
            <w:pPr>
              <w:rPr>
                <w:rFonts w:hint="eastAsia"/>
              </w:rPr>
            </w:pPr>
          </w:p>
        </w:tc>
        <w:tc>
          <w:tcPr>
            <w:tcW w:w="1627" w:type="dxa"/>
            <w:vAlign w:val="top"/>
          </w:tcPr>
          <w:p>
            <w:pPr>
              <w:rPr>
                <w:rFonts w:hint="eastAsia"/>
              </w:rPr>
            </w:pPr>
            <w:r>
              <w:rPr>
                <w:rFonts w:hint="eastAsia"/>
              </w:rPr>
              <w:t>连接断开</w:t>
            </w:r>
          </w:p>
        </w:tc>
        <w:tc>
          <w:tcPr>
            <w:tcW w:w="1918" w:type="dxa"/>
            <w:vAlign w:val="top"/>
          </w:tcPr>
          <w:p>
            <w:pPr>
              <w:rPr>
                <w:rFonts w:hint="eastAsia"/>
              </w:rPr>
            </w:pPr>
            <w:r>
              <w:rPr>
                <w:rFonts w:hint="eastAsia"/>
              </w:rPr>
              <w:t>100001002</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数据库本身错误代码</w:t>
            </w:r>
          </w:p>
        </w:tc>
        <w:tc>
          <w:tcPr>
            <w:tcW w:w="1627" w:type="dxa"/>
            <w:vAlign w:val="top"/>
          </w:tcPr>
          <w:p>
            <w:pPr>
              <w:rPr>
                <w:rFonts w:hint="eastAsia"/>
              </w:rPr>
            </w:pPr>
            <w:r>
              <w:rPr>
                <w:rFonts w:hint="eastAsia"/>
              </w:rPr>
              <w:t>数据库本身错误代码</w:t>
            </w:r>
          </w:p>
        </w:tc>
        <w:tc>
          <w:tcPr>
            <w:tcW w:w="1918" w:type="dxa"/>
            <w:vAlign w:val="top"/>
          </w:tcPr>
          <w:p>
            <w:pPr>
              <w:rPr>
                <w:rFonts w:hint="eastAsia"/>
              </w:rPr>
            </w:pPr>
            <w:r>
              <w:rPr>
                <w:rFonts w:hint="eastAsia"/>
              </w:rPr>
              <w:t>100002+数据库错误代码</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TCP连接错误</w:t>
            </w:r>
          </w:p>
        </w:tc>
        <w:tc>
          <w:tcPr>
            <w:tcW w:w="1834" w:type="dxa"/>
            <w:vMerge w:val="restart"/>
            <w:vAlign w:val="top"/>
          </w:tcPr>
          <w:p>
            <w:pPr>
              <w:rPr>
                <w:rFonts w:hint="eastAsia"/>
              </w:rPr>
            </w:pPr>
            <w:r>
              <w:rPr>
                <w:rFonts w:hint="eastAsia"/>
              </w:rPr>
              <w:t>连接</w:t>
            </w:r>
          </w:p>
        </w:tc>
        <w:tc>
          <w:tcPr>
            <w:tcW w:w="1627" w:type="dxa"/>
            <w:vAlign w:val="top"/>
          </w:tcPr>
          <w:p>
            <w:pPr>
              <w:rPr>
                <w:rFonts w:hint="eastAsia"/>
              </w:rPr>
            </w:pPr>
            <w:r>
              <w:rPr>
                <w:rFonts w:hint="eastAsia"/>
              </w:rPr>
              <w:t>连接超时</w:t>
            </w:r>
          </w:p>
        </w:tc>
        <w:tc>
          <w:tcPr>
            <w:tcW w:w="1918" w:type="dxa"/>
            <w:vAlign w:val="top"/>
          </w:tcPr>
          <w:p>
            <w:pPr>
              <w:rPr>
                <w:rFonts w:hint="eastAsia"/>
              </w:rPr>
            </w:pPr>
            <w:r>
              <w:rPr>
                <w:rFonts w:hint="eastAsia"/>
              </w:rPr>
              <w:t>101001001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Merge w:val="continue"/>
            <w:shd w:val="clear" w:color="auto" w:fill="00FFFF"/>
            <w:vAlign w:val="top"/>
          </w:tcPr>
          <w:p>
            <w:pPr>
              <w:rPr>
                <w:rFonts w:hint="eastAsia"/>
              </w:rPr>
            </w:pPr>
          </w:p>
        </w:tc>
        <w:tc>
          <w:tcPr>
            <w:tcW w:w="1627" w:type="dxa"/>
            <w:vAlign w:val="top"/>
          </w:tcPr>
          <w:p>
            <w:pPr>
              <w:rPr>
                <w:rFonts w:hint="eastAsia"/>
              </w:rPr>
            </w:pPr>
            <w:r>
              <w:rPr>
                <w:rFonts w:hint="eastAsia"/>
              </w:rPr>
              <w:t>连接断开</w:t>
            </w:r>
          </w:p>
        </w:tc>
        <w:tc>
          <w:tcPr>
            <w:tcW w:w="1918" w:type="dxa"/>
            <w:vAlign w:val="top"/>
          </w:tcPr>
          <w:p>
            <w:pPr>
              <w:rPr>
                <w:rFonts w:hint="eastAsia"/>
              </w:rPr>
            </w:pPr>
            <w:r>
              <w:rPr>
                <w:rFonts w:hint="eastAsia"/>
              </w:rPr>
              <w:t>101001002</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其它TCP连接错误(socket自身错误代码)</w:t>
            </w:r>
          </w:p>
        </w:tc>
        <w:tc>
          <w:tcPr>
            <w:tcW w:w="1627" w:type="dxa"/>
            <w:vAlign w:val="top"/>
          </w:tcPr>
          <w:p>
            <w:pPr>
              <w:rPr>
                <w:rFonts w:hint="eastAsia"/>
              </w:rPr>
            </w:pPr>
          </w:p>
        </w:tc>
        <w:tc>
          <w:tcPr>
            <w:tcW w:w="1918" w:type="dxa"/>
            <w:vAlign w:val="top"/>
          </w:tcPr>
          <w:p>
            <w:pPr>
              <w:rPr>
                <w:rFonts w:hint="eastAsia"/>
              </w:rPr>
            </w:pPr>
            <w:r>
              <w:rPr>
                <w:rFonts w:hint="eastAsia"/>
              </w:rPr>
              <w:t>101002+ socket错误代码</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配置信息错误</w:t>
            </w:r>
          </w:p>
        </w:tc>
        <w:tc>
          <w:tcPr>
            <w:tcW w:w="1834" w:type="dxa"/>
            <w:vAlign w:val="top"/>
          </w:tcPr>
          <w:p>
            <w:pPr>
              <w:rPr>
                <w:rFonts w:hint="eastAsia"/>
              </w:rPr>
            </w:pPr>
            <w:r>
              <w:rPr>
                <w:rFonts w:hint="eastAsia"/>
              </w:rPr>
              <w:t>未配置输入参数</w:t>
            </w:r>
          </w:p>
        </w:tc>
        <w:tc>
          <w:tcPr>
            <w:tcW w:w="1627" w:type="dxa"/>
            <w:vAlign w:val="top"/>
          </w:tcPr>
          <w:p>
            <w:pPr>
              <w:rPr>
                <w:rFonts w:hint="eastAsia"/>
              </w:rPr>
            </w:pPr>
          </w:p>
        </w:tc>
        <w:tc>
          <w:tcPr>
            <w:tcW w:w="1918" w:type="dxa"/>
            <w:vAlign w:val="top"/>
          </w:tcPr>
          <w:p>
            <w:pPr>
              <w:rPr>
                <w:rFonts w:hint="eastAsia"/>
              </w:rPr>
            </w:pPr>
            <w:r>
              <w:rPr>
                <w:rFonts w:hint="eastAsia"/>
              </w:rPr>
              <w:t>102001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未配置输出参数</w:t>
            </w:r>
          </w:p>
        </w:tc>
        <w:tc>
          <w:tcPr>
            <w:tcW w:w="1627" w:type="dxa"/>
            <w:vAlign w:val="top"/>
          </w:tcPr>
          <w:p>
            <w:pPr>
              <w:rPr>
                <w:rFonts w:hint="eastAsia"/>
              </w:rPr>
            </w:pPr>
          </w:p>
        </w:tc>
        <w:tc>
          <w:tcPr>
            <w:tcW w:w="1918" w:type="dxa"/>
            <w:vAlign w:val="top"/>
          </w:tcPr>
          <w:p>
            <w:pPr>
              <w:rPr>
                <w:rFonts w:hint="eastAsia"/>
              </w:rPr>
            </w:pPr>
            <w:r>
              <w:rPr>
                <w:rFonts w:hint="eastAsia"/>
              </w:rPr>
              <w:t>102002</w:t>
            </w:r>
          </w:p>
        </w:tc>
        <w:tc>
          <w:tcPr>
            <w:tcW w:w="1918" w:type="dxa"/>
            <w:vAlign w:val="top"/>
          </w:tcPr>
          <w:p>
            <w:pPr>
              <w:rPr>
                <w:rFonts w:hint="eastAsia"/>
              </w:rPr>
            </w:pPr>
          </w:p>
        </w:tc>
      </w:tr>
    </w:tbl>
    <w:p>
      <w:pPr>
        <w:ind w:firstLine="420" w:firstLineChars="200"/>
        <w:rPr>
          <w:rFonts w:hint="eastAsia" w:ascii="宋体" w:hAnsi="宋体"/>
        </w:rPr>
      </w:pPr>
    </w:p>
    <w:p>
      <w:pPr>
        <w:pStyle w:val="44"/>
        <w:numPr>
          <w:ilvl w:val="1"/>
          <w:numId w:val="2"/>
        </w:numPr>
        <w:spacing w:before="0" w:after="0" w:line="360" w:lineRule="auto"/>
        <w:rPr>
          <w:rFonts w:hint="eastAsia"/>
        </w:rPr>
      </w:pPr>
      <w:bookmarkStart w:id="46" w:name="_Toc287377139"/>
      <w:r>
        <w:rPr>
          <w:rFonts w:hint="eastAsia"/>
        </w:rPr>
        <w:t>补救措施</w:t>
      </w:r>
      <w:bookmarkEnd w:id="46"/>
    </w:p>
    <w:p>
      <w:pPr>
        <w:spacing w:line="360" w:lineRule="auto"/>
        <w:ind w:firstLine="420" w:firstLineChars="200"/>
        <w:rPr>
          <w:rFonts w:hint="eastAsia" w:ascii="宋体" w:hAnsi="宋体"/>
        </w:rPr>
      </w:pPr>
      <w:r>
        <w:rPr>
          <w:rFonts w:hint="eastAsia" w:ascii="宋体" w:hAnsi="宋体"/>
        </w:rPr>
        <w:t>说明故障出现后可能采取的变通措施，包括：</w:t>
      </w:r>
    </w:p>
    <w:p>
      <w:pPr>
        <w:spacing w:line="360" w:lineRule="auto"/>
        <w:ind w:firstLine="420" w:firstLineChars="200"/>
        <w:rPr>
          <w:rFonts w:hint="eastAsia" w:ascii="宋体" w:hAnsi="宋体"/>
        </w:rPr>
      </w:pPr>
      <w:r>
        <w:rPr>
          <w:rFonts w:ascii="宋体" w:hAnsi="宋体"/>
        </w:rPr>
        <w:t>a</w:t>
      </w:r>
      <w:r>
        <w:rPr>
          <w:rFonts w:hint="eastAsia" w:ascii="宋体" w:hAnsi="宋体"/>
        </w:rPr>
        <w:t>．后备技术   说明准备采用的后图示技术，当原始系统数据万一丢失时启用的副本的建立和启动的技术，例如周期性地把磁盘信息记录到磁带上去就是对于磁盘媒体的一种后备技术；</w:t>
      </w:r>
    </w:p>
    <w:p>
      <w:pPr>
        <w:spacing w:line="360" w:lineRule="auto"/>
        <w:ind w:firstLine="420" w:firstLineChars="200"/>
        <w:rPr>
          <w:rFonts w:hint="eastAsia" w:ascii="宋体" w:hAnsi="宋体"/>
        </w:rPr>
      </w:pPr>
      <w:r>
        <w:rPr>
          <w:rFonts w:ascii="宋体" w:hAnsi="宋体"/>
        </w:rPr>
        <w:t>b</w:t>
      </w:r>
      <w:r>
        <w:rPr>
          <w:rFonts w:hint="eastAsia" w:ascii="宋体" w:hAnsi="宋体"/>
        </w:rPr>
        <w:t>．降效技术  说明准备采用的后备技术，使用另一个效率稍低的系统或方法来求得所需结果的某些部分，例如一个自动系统的降效技术可以是手工操作和数据的人工记录；</w:t>
      </w:r>
    </w:p>
    <w:p>
      <w:pPr>
        <w:spacing w:line="360" w:lineRule="auto"/>
        <w:ind w:firstLine="420" w:firstLineChars="200"/>
        <w:rPr>
          <w:rFonts w:hint="eastAsia" w:ascii="宋体" w:hAnsi="宋体"/>
        </w:rPr>
      </w:pPr>
      <w:r>
        <w:rPr>
          <w:rFonts w:hint="eastAsia" w:ascii="宋体" w:hAnsi="宋体"/>
        </w:rPr>
        <w:t>c.恢复及再启动技术  说明将使用的恢复再启动技术，使软件从故障点恢复执行或使软件从头开始重新运行的方法。</w:t>
      </w:r>
    </w:p>
    <w:p>
      <w:pPr>
        <w:pStyle w:val="44"/>
        <w:numPr>
          <w:ilvl w:val="1"/>
          <w:numId w:val="2"/>
        </w:numPr>
        <w:rPr>
          <w:rFonts w:hint="eastAsia"/>
        </w:rPr>
      </w:pPr>
      <w:bookmarkStart w:id="47" w:name="_Toc287377140"/>
      <w:r>
        <w:rPr>
          <w:rFonts w:hint="eastAsia"/>
        </w:rPr>
        <w:t>系统维护设计</w:t>
      </w:r>
      <w:bookmarkEnd w:id="47"/>
    </w:p>
    <w:p>
      <w:pPr>
        <w:pStyle w:val="44"/>
        <w:numPr>
          <w:ilvl w:val="0"/>
          <w:numId w:val="0"/>
        </w:numPr>
        <w:spacing w:before="0" w:after="0" w:line="360" w:lineRule="auto"/>
        <w:ind w:firstLine="424" w:firstLineChars="202"/>
        <w:rPr>
          <w:rFonts w:hint="eastAsia"/>
          <w:b w:val="0"/>
          <w:bCs w:val="0"/>
          <w:spacing w:val="0"/>
          <w:kern w:val="2"/>
          <w:sz w:val="21"/>
          <w:szCs w:val="24"/>
          <w:lang w:val="en-US"/>
        </w:rPr>
      </w:pPr>
      <w:r>
        <w:rPr>
          <w:rFonts w:hint="eastAsia"/>
          <w:b w:val="0"/>
          <w:bCs w:val="0"/>
          <w:spacing w:val="0"/>
          <w:kern w:val="2"/>
          <w:sz w:val="21"/>
          <w:szCs w:val="24"/>
          <w:lang w:val="en-US"/>
        </w:rPr>
        <w:t>说明为了系统维护的方便而在程序内部设计中作出安排，包括在程序中专门安排用于系统的检查与维护的检测点和专用模块。</w:t>
      </w:r>
    </w:p>
    <w:p>
      <w:pPr>
        <w:pStyle w:val="2"/>
        <w:numPr>
          <w:ilvl w:val="0"/>
          <w:numId w:val="2"/>
        </w:numPr>
        <w:spacing w:before="0" w:after="0" w:line="360" w:lineRule="auto"/>
        <w:rPr>
          <w:rFonts w:hint="eastAsia"/>
        </w:rPr>
      </w:pPr>
      <w:bookmarkStart w:id="48" w:name="_Toc287377141"/>
      <w:r>
        <w:rPr>
          <w:rFonts w:hint="eastAsia"/>
        </w:rPr>
        <w:t>系统安全设计</w:t>
      </w:r>
      <w:bookmarkEnd w:id="48"/>
    </w:p>
    <w:p>
      <w:pPr>
        <w:pStyle w:val="44"/>
        <w:numPr>
          <w:ilvl w:val="1"/>
          <w:numId w:val="2"/>
        </w:numPr>
        <w:spacing w:before="0" w:after="0" w:line="360" w:lineRule="auto"/>
        <w:rPr>
          <w:rFonts w:hint="eastAsia"/>
        </w:rPr>
      </w:pPr>
      <w:bookmarkStart w:id="49" w:name="_Toc287377142"/>
      <w:r>
        <w:rPr>
          <w:rFonts w:hint="eastAsia"/>
        </w:rPr>
        <w:t>数据传输安全性设计</w:t>
      </w:r>
      <w:bookmarkEnd w:id="49"/>
    </w:p>
    <w:p>
      <w:pPr>
        <w:spacing w:line="360" w:lineRule="auto"/>
        <w:ind w:firstLine="420" w:firstLineChars="200"/>
        <w:rPr>
          <w:rFonts w:hint="eastAsia" w:ascii="宋体" w:hAnsi="宋体"/>
        </w:rPr>
      </w:pPr>
      <w:r>
        <w:rPr>
          <w:rFonts w:hint="eastAsia" w:ascii="宋体" w:hAnsi="宋体"/>
        </w:rPr>
        <w:t>说明在数据通信和传输过程中安全性设计。</w:t>
      </w:r>
    </w:p>
    <w:p>
      <w:pPr>
        <w:pStyle w:val="44"/>
        <w:numPr>
          <w:ilvl w:val="1"/>
          <w:numId w:val="2"/>
        </w:numPr>
        <w:spacing w:before="0" w:after="0" w:line="360" w:lineRule="auto"/>
        <w:rPr>
          <w:rFonts w:hint="eastAsia"/>
        </w:rPr>
      </w:pPr>
      <w:bookmarkStart w:id="50" w:name="_Toc287377143"/>
      <w:r>
        <w:rPr>
          <w:rFonts w:hint="eastAsia"/>
        </w:rPr>
        <w:t>应用系统安全性设计</w:t>
      </w:r>
      <w:bookmarkEnd w:id="50"/>
    </w:p>
    <w:p>
      <w:pPr>
        <w:spacing w:line="360" w:lineRule="auto"/>
        <w:ind w:firstLine="420" w:firstLineChars="200"/>
        <w:rPr>
          <w:rFonts w:hint="eastAsia" w:ascii="宋体" w:hAnsi="宋体"/>
        </w:rPr>
      </w:pPr>
      <w:r>
        <w:rPr>
          <w:rFonts w:hint="eastAsia" w:ascii="宋体" w:hAnsi="宋体"/>
        </w:rPr>
        <w:t>说明在访问应用系统过程中用户以及访问权限、操作等安全性设计。</w:t>
      </w:r>
    </w:p>
    <w:p>
      <w:pPr>
        <w:pStyle w:val="44"/>
        <w:numPr>
          <w:ilvl w:val="1"/>
          <w:numId w:val="2"/>
        </w:numPr>
        <w:spacing w:before="0" w:after="0" w:line="360" w:lineRule="auto"/>
        <w:rPr>
          <w:rFonts w:hint="eastAsia"/>
        </w:rPr>
      </w:pPr>
      <w:bookmarkStart w:id="51" w:name="_Toc287377144"/>
      <w:r>
        <w:rPr>
          <w:rFonts w:hint="eastAsia"/>
        </w:rPr>
        <w:t>数据存储安全性设计</w:t>
      </w:r>
      <w:bookmarkEnd w:id="51"/>
    </w:p>
    <w:p>
      <w:pPr>
        <w:spacing w:line="360" w:lineRule="auto"/>
        <w:ind w:firstLine="420" w:firstLineChars="200"/>
        <w:rPr>
          <w:rFonts w:hint="eastAsia" w:ascii="宋体" w:hAnsi="宋体"/>
        </w:rPr>
      </w:pPr>
      <w:r>
        <w:rPr>
          <w:rFonts w:hint="eastAsia" w:ascii="宋体" w:hAnsi="宋体"/>
        </w:rPr>
        <w:t>说明在数据和文件在存储过程中的安全性设计。</w:t>
      </w:r>
    </w:p>
    <w:p>
      <w:pPr>
        <w:pStyle w:val="2"/>
        <w:numPr>
          <w:ilvl w:val="0"/>
          <w:numId w:val="2"/>
        </w:numPr>
        <w:spacing w:before="0" w:after="0" w:line="360" w:lineRule="auto"/>
        <w:rPr>
          <w:rFonts w:hint="eastAsia"/>
        </w:rPr>
      </w:pPr>
      <w:bookmarkStart w:id="52" w:name="_Toc287377145"/>
      <w:r>
        <w:rPr>
          <w:rFonts w:hint="eastAsia"/>
        </w:rPr>
        <w:t>系统部署（可选）</w:t>
      </w:r>
      <w:bookmarkEnd w:id="52"/>
    </w:p>
    <w:p>
      <w:pPr>
        <w:spacing w:line="360" w:lineRule="auto"/>
        <w:ind w:firstLine="420" w:firstLineChars="200"/>
        <w:rPr>
          <w:rFonts w:hint="eastAsia" w:ascii="宋体" w:hAnsi="宋体"/>
        </w:rPr>
      </w:pPr>
      <w:r>
        <w:rPr>
          <w:rFonts w:hint="eastAsia" w:ascii="宋体" w:hAnsi="宋体"/>
        </w:rPr>
        <w:t>给出系统部署方案，尽量使用图表的形式，并辅以必要的文字说明。</w:t>
      </w:r>
    </w:p>
    <w:p>
      <w:pPr>
        <w:rPr>
          <w:rFonts w:hint="eastAsia" w:ascii="宋体" w:hAnsi="宋体"/>
        </w:rPr>
      </w:pPr>
    </w:p>
    <w:sectPr>
      <w:footerReference r:id="rId5" w:type="default"/>
      <w:pgSz w:w="11906" w:h="16838"/>
      <w:pgMar w:top="1440" w:right="1797" w:bottom="1440" w:left="1797" w:header="851" w:footer="1020"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Microsoft YaHei UI">
    <w:altName w:val="宋体"/>
    <w:panose1 w:val="020B0503020204020204"/>
    <w:charset w:val="86"/>
    <w:family w:val="swiss"/>
    <w:pitch w:val="default"/>
    <w:sig w:usb0="00000000" w:usb1="00000000"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lbertus Extra Bold">
    <w:altName w:val="Arial"/>
    <w:panose1 w:val="00000000000000000000"/>
    <w:charset w:val="00"/>
    <w:family w:val="swiss"/>
    <w:pitch w:val="default"/>
    <w:sig w:usb0="00000000"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 w:name="News Gothic MT">
    <w:altName w:val="Times New Roman"/>
    <w:panose1 w:val="00000000000000000000"/>
    <w:charset w:val="00"/>
    <w:family w:val="roman"/>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top w:val="single" w:color="auto" w:sz="4" w:space="2"/>
      </w:pBdr>
      <w:spacing w:before="120"/>
      <w:ind w:right="-128" w:firstLine="2880" w:firstLineChars="1600"/>
      <w:rPr>
        <w:rFonts w:hint="eastAsia"/>
      </w:rPr>
    </w:pPr>
    <w:r>
      <w:rPr>
        <w:rFonts w:hint="eastAsia" w:ascii="宋体" w:cs="宋体"/>
        <w:color w:val="000000"/>
        <w:kern w:val="0"/>
        <w:lang w:val="zh-CN"/>
      </w:rPr>
      <w:t xml:space="preserve">                </w:t>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SECTIONPAGES  </w:instrText>
    </w:r>
    <w:r>
      <w:fldChar w:fldCharType="separate"/>
    </w:r>
    <w:r>
      <w:t>6</w:t>
    </w:r>
    <w:r>
      <w:fldChar w:fldCharType="end"/>
    </w:r>
    <w:r>
      <w:rPr>
        <w:rFonts w:hint="eastAsia" w:ascii="宋体" w:cs="宋体"/>
        <w:color w:val="000000"/>
        <w:kern w:val="0"/>
        <w:lang w:val="zh-CN"/>
      </w:rPr>
      <w:t xml:space="preserve">                          </w:t>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rPr>
        <w:rFonts w:hint="eastAsia"/>
      </w:rPr>
    </w:pPr>
    <w:r>
      <w:rPr>
        <w:rFonts w:hint="eastAsia"/>
        <w:kern w:val="0"/>
      </w:rPr>
      <w:t xml:space="preserve">南京轨道交通系统工程有限公司   </w:t>
    </w:r>
    <w:r>
      <w:rPr>
        <w:rFonts w:hint="eastAsia"/>
      </w:rPr>
      <w:t xml:space="preserve">                                              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Bdr>
        <w:bottom w:val="none" w:color="auto" w:sz="0" w:space="0"/>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FC2F"/>
    <w:multiLevelType w:val="multilevel"/>
    <w:tmpl w:val="5A0BFC2F"/>
    <w:lvl w:ilvl="0" w:tentative="0">
      <w:start w:val="1"/>
      <w:numFmt w:val="lowerLetter"/>
      <w:lvlText w:val="%1."/>
      <w:lvlJc w:val="left"/>
      <w:pPr>
        <w:ind w:left="780" w:hanging="360"/>
      </w:pPr>
      <w:rPr>
        <w:rFonts w:hint="default" w:ascii="宋体" w:hAnsi="宋体"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2515DC"/>
    <w:multiLevelType w:val="singleLevel"/>
    <w:tmpl w:val="5A2515DC"/>
    <w:lvl w:ilvl="0" w:tentative="0">
      <w:start w:val="1"/>
      <w:numFmt w:val="decimal"/>
      <w:lvlText w:val="%1."/>
      <w:lvlJc w:val="left"/>
      <w:pPr>
        <w:ind w:left="425" w:hanging="425"/>
      </w:pPr>
      <w:rPr>
        <w:rFonts w:hint="default"/>
      </w:rPr>
    </w:lvl>
  </w:abstractNum>
  <w:abstractNum w:abstractNumId="2">
    <w:nsid w:val="5A40097D"/>
    <w:multiLevelType w:val="multilevel"/>
    <w:tmpl w:val="5A40097D"/>
    <w:lvl w:ilvl="0" w:tentative="0">
      <w:start w:val="1"/>
      <w:numFmt w:val="decimal"/>
      <w:lvlText w:val="%1."/>
      <w:lvlJc w:val="left"/>
      <w:pPr>
        <w:tabs>
          <w:tab w:val="left" w:pos="425"/>
        </w:tabs>
        <w:ind w:left="425" w:hanging="425"/>
      </w:pPr>
      <w:rPr>
        <w:rFonts w:hint="eastAsia"/>
        <w:sz w:val="28"/>
        <w:szCs w:val="28"/>
      </w:rPr>
    </w:lvl>
    <w:lvl w:ilvl="1" w:tentative="0">
      <w:start w:val="1"/>
      <w:numFmt w:val="decimal"/>
      <w:pStyle w:val="44"/>
      <w:lvlText w:val="%1.%2."/>
      <w:lvlJc w:val="left"/>
      <w:pPr>
        <w:tabs>
          <w:tab w:val="left" w:pos="567"/>
        </w:tabs>
        <w:ind w:left="567" w:hanging="567"/>
      </w:pPr>
      <w:rPr>
        <w:rFonts w:hint="eastAsia"/>
        <w:sz w:val="24"/>
        <w:szCs w:val="24"/>
      </w:rPr>
    </w:lvl>
    <w:lvl w:ilvl="2" w:tentative="0">
      <w:start w:val="1"/>
      <w:numFmt w:val="decimal"/>
      <w:lvlText w:val="%1.%2.%3."/>
      <w:lvlJc w:val="left"/>
      <w:pPr>
        <w:tabs>
          <w:tab w:val="left" w:pos="709"/>
        </w:tabs>
        <w:ind w:left="709" w:hanging="709"/>
      </w:pPr>
      <w:rPr>
        <w:rFonts w:hint="eastAsia"/>
        <w:b/>
        <w:i w:val="0"/>
        <w:sz w:val="21"/>
        <w:szCs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5A43566A"/>
    <w:multiLevelType w:val="singleLevel"/>
    <w:tmpl w:val="5A43566A"/>
    <w:lvl w:ilvl="0" w:tentative="0">
      <w:start w:val="1"/>
      <w:numFmt w:val="bullet"/>
      <w:lvlText w:val=""/>
      <w:lvlJc w:val="left"/>
      <w:pPr>
        <w:ind w:left="420" w:hanging="420"/>
      </w:pPr>
      <w:rPr>
        <w:rFonts w:hint="default" w:ascii="Wingdings" w:hAnsi="Wingdings"/>
      </w:rPr>
    </w:lvl>
  </w:abstractNum>
  <w:abstractNum w:abstractNumId="4">
    <w:nsid w:val="5A45C1BA"/>
    <w:multiLevelType w:val="singleLevel"/>
    <w:tmpl w:val="5A45C1BA"/>
    <w:lvl w:ilvl="0" w:tentative="0">
      <w:start w:val="1"/>
      <w:numFmt w:val="bullet"/>
      <w:lvlText w:val=""/>
      <w:lvlJc w:val="left"/>
      <w:pPr>
        <w:ind w:left="420" w:hanging="420"/>
      </w:pPr>
      <w:rPr>
        <w:rFonts w:hint="default" w:ascii="Wingdings" w:hAnsi="Wingdings"/>
      </w:rPr>
    </w:lvl>
  </w:abstractNum>
  <w:abstractNum w:abstractNumId="5">
    <w:nsid w:val="5A7034B5"/>
    <w:multiLevelType w:val="singleLevel"/>
    <w:tmpl w:val="5A7034B5"/>
    <w:lvl w:ilvl="0" w:tentative="0">
      <w:start w:val="1"/>
      <w:numFmt w:val="bullet"/>
      <w:lvlText w:val=""/>
      <w:lvlJc w:val="left"/>
      <w:pPr>
        <w:ind w:left="420" w:hanging="420"/>
      </w:pPr>
      <w:rPr>
        <w:rFonts w:hint="default" w:ascii="Wingdings" w:hAnsi="Wingdings"/>
      </w:rPr>
    </w:lvl>
  </w:abstractNum>
  <w:abstractNum w:abstractNumId="6">
    <w:nsid w:val="5A8E368D"/>
    <w:multiLevelType w:val="singleLevel"/>
    <w:tmpl w:val="5A8E368D"/>
    <w:lvl w:ilvl="0" w:tentative="0">
      <w:start w:val="1"/>
      <w:numFmt w:val="bullet"/>
      <w:lvlText w:val=""/>
      <w:lvlJc w:val="left"/>
      <w:pPr>
        <w:ind w:left="420" w:hanging="420"/>
      </w:pPr>
      <w:rPr>
        <w:rFonts w:hint="default" w:ascii="Wingdings" w:hAnsi="Wingdings"/>
      </w:rPr>
    </w:lvl>
  </w:abstractNum>
  <w:abstractNum w:abstractNumId="7">
    <w:nsid w:val="622F782F"/>
    <w:multiLevelType w:val="multilevel"/>
    <w:tmpl w:val="622F782F"/>
    <w:lvl w:ilvl="0" w:tentative="0">
      <w:start w:val="1"/>
      <w:numFmt w:val="decimal"/>
      <w:lvlText w:val="%1."/>
      <w:lvlJc w:val="left"/>
      <w:pPr>
        <w:tabs>
          <w:tab w:val="left" w:pos="425"/>
        </w:tabs>
        <w:ind w:left="425" w:hanging="425"/>
      </w:pPr>
      <w:rPr>
        <w:rFonts w:hint="eastAsia" w:eastAsia="仿宋_GB2312"/>
        <w:b/>
        <w:i w:val="0"/>
        <w:sz w:val="28"/>
        <w:szCs w:val="28"/>
      </w:rPr>
    </w:lvl>
    <w:lvl w:ilvl="1" w:tentative="0">
      <w:start w:val="1"/>
      <w:numFmt w:val="decimal"/>
      <w:lvlText w:val="%1.%2."/>
      <w:lvlJc w:val="left"/>
      <w:pPr>
        <w:tabs>
          <w:tab w:val="left" w:pos="567"/>
        </w:tabs>
        <w:ind w:left="567" w:hanging="567"/>
      </w:pPr>
      <w:rPr>
        <w:rFonts w:hint="eastAsia" w:eastAsia="仿宋_GB2312"/>
        <w:b/>
        <w:i w:val="0"/>
        <w:sz w:val="24"/>
        <w:szCs w:val="24"/>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2"/>
  </w:num>
  <w:num w:numId="2">
    <w:abstractNumId w:val="7"/>
  </w:num>
  <w:num w:numId="3">
    <w:abstractNumId w:val="0"/>
  </w:num>
  <w:num w:numId="4">
    <w:abstractNumId w:val="1"/>
  </w:num>
  <w:num w:numId="5">
    <w:abstractNumId w:val="3"/>
  </w:num>
  <w:num w:numId="6">
    <w:abstractNumId w:val="5"/>
  </w:num>
  <w:num w:numId="7">
    <w:abstractNumId w:val="4"/>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冯达(Boris)">
    <w15:presenceInfo w15:providerId="WPS Office" w15:userId="3231231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trackRevisions w:val="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E33"/>
    <w:rsid w:val="00031141"/>
    <w:rsid w:val="00031360"/>
    <w:rsid w:val="00034728"/>
    <w:rsid w:val="0004126B"/>
    <w:rsid w:val="00041D13"/>
    <w:rsid w:val="000716DF"/>
    <w:rsid w:val="00082BA3"/>
    <w:rsid w:val="000947CB"/>
    <w:rsid w:val="000B324B"/>
    <w:rsid w:val="000D5097"/>
    <w:rsid w:val="00117BA4"/>
    <w:rsid w:val="0013411D"/>
    <w:rsid w:val="00144E5E"/>
    <w:rsid w:val="00152BF2"/>
    <w:rsid w:val="00162E84"/>
    <w:rsid w:val="001644E1"/>
    <w:rsid w:val="001709E2"/>
    <w:rsid w:val="00183DC2"/>
    <w:rsid w:val="001C4660"/>
    <w:rsid w:val="001D12F5"/>
    <w:rsid w:val="001F6F38"/>
    <w:rsid w:val="0020290E"/>
    <w:rsid w:val="00207B54"/>
    <w:rsid w:val="0021457C"/>
    <w:rsid w:val="00221856"/>
    <w:rsid w:val="00274BCE"/>
    <w:rsid w:val="00276899"/>
    <w:rsid w:val="002813BD"/>
    <w:rsid w:val="002825A7"/>
    <w:rsid w:val="002841BB"/>
    <w:rsid w:val="00287D30"/>
    <w:rsid w:val="002A4020"/>
    <w:rsid w:val="002A7A0F"/>
    <w:rsid w:val="002A7A57"/>
    <w:rsid w:val="002C0AE6"/>
    <w:rsid w:val="002D672A"/>
    <w:rsid w:val="002F163D"/>
    <w:rsid w:val="002F4C61"/>
    <w:rsid w:val="002F6633"/>
    <w:rsid w:val="0030089B"/>
    <w:rsid w:val="00312E7F"/>
    <w:rsid w:val="00345EAF"/>
    <w:rsid w:val="00346A4D"/>
    <w:rsid w:val="00346A98"/>
    <w:rsid w:val="003B6FE2"/>
    <w:rsid w:val="003C7051"/>
    <w:rsid w:val="003D134E"/>
    <w:rsid w:val="003F5491"/>
    <w:rsid w:val="00413224"/>
    <w:rsid w:val="00433FE0"/>
    <w:rsid w:val="004425BA"/>
    <w:rsid w:val="00445A99"/>
    <w:rsid w:val="0047319D"/>
    <w:rsid w:val="004B5181"/>
    <w:rsid w:val="004D7513"/>
    <w:rsid w:val="004E4CA0"/>
    <w:rsid w:val="005014B9"/>
    <w:rsid w:val="00525669"/>
    <w:rsid w:val="0054105A"/>
    <w:rsid w:val="005477D9"/>
    <w:rsid w:val="005678F6"/>
    <w:rsid w:val="00581103"/>
    <w:rsid w:val="00586D7B"/>
    <w:rsid w:val="00595880"/>
    <w:rsid w:val="005A188A"/>
    <w:rsid w:val="005A4A38"/>
    <w:rsid w:val="005B1746"/>
    <w:rsid w:val="005D16DF"/>
    <w:rsid w:val="005E6EEC"/>
    <w:rsid w:val="00692F5C"/>
    <w:rsid w:val="006A0D4A"/>
    <w:rsid w:val="00730A75"/>
    <w:rsid w:val="007565A3"/>
    <w:rsid w:val="007A1556"/>
    <w:rsid w:val="007A3C4A"/>
    <w:rsid w:val="007D1864"/>
    <w:rsid w:val="008004C0"/>
    <w:rsid w:val="00803E04"/>
    <w:rsid w:val="00810CC2"/>
    <w:rsid w:val="00846BAD"/>
    <w:rsid w:val="00847865"/>
    <w:rsid w:val="00850C1C"/>
    <w:rsid w:val="008669A8"/>
    <w:rsid w:val="0089556D"/>
    <w:rsid w:val="008A5502"/>
    <w:rsid w:val="008C2954"/>
    <w:rsid w:val="0091650E"/>
    <w:rsid w:val="00922A87"/>
    <w:rsid w:val="00932740"/>
    <w:rsid w:val="009557A4"/>
    <w:rsid w:val="00986CD7"/>
    <w:rsid w:val="00995F0F"/>
    <w:rsid w:val="009A7322"/>
    <w:rsid w:val="009A7397"/>
    <w:rsid w:val="009B5D8C"/>
    <w:rsid w:val="009E69DE"/>
    <w:rsid w:val="009F096F"/>
    <w:rsid w:val="009F1F10"/>
    <w:rsid w:val="00A17149"/>
    <w:rsid w:val="00A25DE4"/>
    <w:rsid w:val="00A86504"/>
    <w:rsid w:val="00AA4556"/>
    <w:rsid w:val="00AA5F2B"/>
    <w:rsid w:val="00AB62B6"/>
    <w:rsid w:val="00AC495B"/>
    <w:rsid w:val="00AF0ACB"/>
    <w:rsid w:val="00B0000D"/>
    <w:rsid w:val="00B01243"/>
    <w:rsid w:val="00B029DD"/>
    <w:rsid w:val="00B3346A"/>
    <w:rsid w:val="00B346D7"/>
    <w:rsid w:val="00B3587B"/>
    <w:rsid w:val="00B36210"/>
    <w:rsid w:val="00B46DC8"/>
    <w:rsid w:val="00B50700"/>
    <w:rsid w:val="00B91907"/>
    <w:rsid w:val="00B96A14"/>
    <w:rsid w:val="00BA6EDD"/>
    <w:rsid w:val="00BB278B"/>
    <w:rsid w:val="00C2128C"/>
    <w:rsid w:val="00C31257"/>
    <w:rsid w:val="00C36691"/>
    <w:rsid w:val="00C61A64"/>
    <w:rsid w:val="00C75CF9"/>
    <w:rsid w:val="00C93BF0"/>
    <w:rsid w:val="00C93CEA"/>
    <w:rsid w:val="00CA445B"/>
    <w:rsid w:val="00CA4DAD"/>
    <w:rsid w:val="00CD12DF"/>
    <w:rsid w:val="00CE4991"/>
    <w:rsid w:val="00CF4A01"/>
    <w:rsid w:val="00D02852"/>
    <w:rsid w:val="00D04078"/>
    <w:rsid w:val="00D46FA5"/>
    <w:rsid w:val="00D6247A"/>
    <w:rsid w:val="00D80027"/>
    <w:rsid w:val="00DD0F78"/>
    <w:rsid w:val="00DF12D0"/>
    <w:rsid w:val="00DF7ABE"/>
    <w:rsid w:val="00E1610B"/>
    <w:rsid w:val="00E27004"/>
    <w:rsid w:val="00E365F1"/>
    <w:rsid w:val="00E415D8"/>
    <w:rsid w:val="00E52603"/>
    <w:rsid w:val="00E80707"/>
    <w:rsid w:val="00E82943"/>
    <w:rsid w:val="00EC7CB8"/>
    <w:rsid w:val="00EF4741"/>
    <w:rsid w:val="00EF5031"/>
    <w:rsid w:val="00EF5A61"/>
    <w:rsid w:val="00F27042"/>
    <w:rsid w:val="00F30E36"/>
    <w:rsid w:val="00F410E1"/>
    <w:rsid w:val="00F615EB"/>
    <w:rsid w:val="00F959C7"/>
    <w:rsid w:val="00FA1504"/>
    <w:rsid w:val="00FC430F"/>
    <w:rsid w:val="00FD6659"/>
    <w:rsid w:val="011769D6"/>
    <w:rsid w:val="028C052D"/>
    <w:rsid w:val="035301F0"/>
    <w:rsid w:val="05481AE9"/>
    <w:rsid w:val="05A425C2"/>
    <w:rsid w:val="05E863B2"/>
    <w:rsid w:val="0672594F"/>
    <w:rsid w:val="06BD71BB"/>
    <w:rsid w:val="07E80882"/>
    <w:rsid w:val="084E54F4"/>
    <w:rsid w:val="08952E8C"/>
    <w:rsid w:val="094D4F9B"/>
    <w:rsid w:val="0CA36C11"/>
    <w:rsid w:val="0CBE07DF"/>
    <w:rsid w:val="0CE72B0B"/>
    <w:rsid w:val="0EAB18D6"/>
    <w:rsid w:val="0FB71DEC"/>
    <w:rsid w:val="107E3EA1"/>
    <w:rsid w:val="10BA0C0C"/>
    <w:rsid w:val="10DA3315"/>
    <w:rsid w:val="10FB2061"/>
    <w:rsid w:val="11202A8F"/>
    <w:rsid w:val="115D3831"/>
    <w:rsid w:val="11E42348"/>
    <w:rsid w:val="12E2355E"/>
    <w:rsid w:val="12F93E61"/>
    <w:rsid w:val="13E56875"/>
    <w:rsid w:val="148A776E"/>
    <w:rsid w:val="16405D7B"/>
    <w:rsid w:val="16BD13D0"/>
    <w:rsid w:val="170B7A22"/>
    <w:rsid w:val="1761118C"/>
    <w:rsid w:val="17946CAE"/>
    <w:rsid w:val="194A1485"/>
    <w:rsid w:val="198C05CC"/>
    <w:rsid w:val="19C4188B"/>
    <w:rsid w:val="1A69744B"/>
    <w:rsid w:val="1D257D0F"/>
    <w:rsid w:val="1EDD39EB"/>
    <w:rsid w:val="20601F52"/>
    <w:rsid w:val="20A21098"/>
    <w:rsid w:val="224C0BF1"/>
    <w:rsid w:val="22AD7B25"/>
    <w:rsid w:val="22B356A8"/>
    <w:rsid w:val="23550052"/>
    <w:rsid w:val="248C4941"/>
    <w:rsid w:val="2772151B"/>
    <w:rsid w:val="277968F7"/>
    <w:rsid w:val="2BD8721A"/>
    <w:rsid w:val="2CC62EF4"/>
    <w:rsid w:val="2E1079A1"/>
    <w:rsid w:val="2E6B22F6"/>
    <w:rsid w:val="2F6D7017"/>
    <w:rsid w:val="2FDE5CBC"/>
    <w:rsid w:val="34E834BD"/>
    <w:rsid w:val="36946A36"/>
    <w:rsid w:val="38DC03BF"/>
    <w:rsid w:val="395B3ABD"/>
    <w:rsid w:val="39C022F6"/>
    <w:rsid w:val="3AF87528"/>
    <w:rsid w:val="3B270ADD"/>
    <w:rsid w:val="3B9079F7"/>
    <w:rsid w:val="3C1F31E1"/>
    <w:rsid w:val="3C5D1004"/>
    <w:rsid w:val="3C776049"/>
    <w:rsid w:val="3EEC5C2C"/>
    <w:rsid w:val="3EFD7C47"/>
    <w:rsid w:val="3F585BB9"/>
    <w:rsid w:val="3F7254E8"/>
    <w:rsid w:val="418F776D"/>
    <w:rsid w:val="433F2597"/>
    <w:rsid w:val="434C2F11"/>
    <w:rsid w:val="43675CB0"/>
    <w:rsid w:val="437E2D70"/>
    <w:rsid w:val="43C3099F"/>
    <w:rsid w:val="441415BE"/>
    <w:rsid w:val="45583CEE"/>
    <w:rsid w:val="45A6308B"/>
    <w:rsid w:val="473C074D"/>
    <w:rsid w:val="47641682"/>
    <w:rsid w:val="480917E5"/>
    <w:rsid w:val="49FD2985"/>
    <w:rsid w:val="4A394F93"/>
    <w:rsid w:val="4A4467A1"/>
    <w:rsid w:val="4BD47E86"/>
    <w:rsid w:val="4BEA30D4"/>
    <w:rsid w:val="4EF87DE8"/>
    <w:rsid w:val="4FD345DC"/>
    <w:rsid w:val="51132217"/>
    <w:rsid w:val="53FE0A62"/>
    <w:rsid w:val="54403A17"/>
    <w:rsid w:val="54F037F3"/>
    <w:rsid w:val="552B2EA9"/>
    <w:rsid w:val="553116CD"/>
    <w:rsid w:val="56A3690B"/>
    <w:rsid w:val="5B5031A0"/>
    <w:rsid w:val="5CED4433"/>
    <w:rsid w:val="5D1229E1"/>
    <w:rsid w:val="5D3C443D"/>
    <w:rsid w:val="5D5E5D2A"/>
    <w:rsid w:val="5DDB1D47"/>
    <w:rsid w:val="5DE150E4"/>
    <w:rsid w:val="5E056545"/>
    <w:rsid w:val="5E1727BA"/>
    <w:rsid w:val="5E797B07"/>
    <w:rsid w:val="5F102C99"/>
    <w:rsid w:val="5FCB3FB1"/>
    <w:rsid w:val="6127599F"/>
    <w:rsid w:val="61436300"/>
    <w:rsid w:val="62E879B3"/>
    <w:rsid w:val="62FB0223"/>
    <w:rsid w:val="63B500A4"/>
    <w:rsid w:val="64541B2F"/>
    <w:rsid w:val="6513463D"/>
    <w:rsid w:val="65983B3E"/>
    <w:rsid w:val="66431E4E"/>
    <w:rsid w:val="681F3EB3"/>
    <w:rsid w:val="6C362024"/>
    <w:rsid w:val="6FDF6DD5"/>
    <w:rsid w:val="707C36A1"/>
    <w:rsid w:val="71911AB0"/>
    <w:rsid w:val="71A556C0"/>
    <w:rsid w:val="729E2960"/>
    <w:rsid w:val="72CF480A"/>
    <w:rsid w:val="75127B71"/>
    <w:rsid w:val="754F2E33"/>
    <w:rsid w:val="76A8797F"/>
    <w:rsid w:val="775C6802"/>
    <w:rsid w:val="77BF1119"/>
    <w:rsid w:val="78886D03"/>
    <w:rsid w:val="79413094"/>
    <w:rsid w:val="79E43A37"/>
    <w:rsid w:val="7B937797"/>
    <w:rsid w:val="7D5F5B5B"/>
    <w:rsid w:val="7ED716DD"/>
    <w:rsid w:val="7F2428D7"/>
    <w:rsid w:val="7F7D4380"/>
    <w:rsid w:val="7FBC6F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3">
    <w:name w:val="Default Paragraph Font"/>
    <w:semiHidden/>
    <w:qFormat/>
    <w:uiPriority w:val="0"/>
  </w:style>
  <w:style w:type="table" w:default="1" w:styleId="37">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te Heading"/>
    <w:basedOn w:val="1"/>
    <w:next w:val="1"/>
    <w:link w:val="47"/>
    <w:qFormat/>
    <w:uiPriority w:val="0"/>
    <w:pPr>
      <w:jc w:val="center"/>
    </w:pPr>
  </w:style>
  <w:style w:type="paragraph" w:styleId="13">
    <w:name w:val="Normal Indent"/>
    <w:basedOn w:val="1"/>
    <w:qFormat/>
    <w:uiPriority w:val="0"/>
    <w:pPr>
      <w:ind w:firstLine="420"/>
    </w:pPr>
    <w:rPr>
      <w:szCs w:val="20"/>
    </w:rPr>
  </w:style>
  <w:style w:type="paragraph" w:styleId="14">
    <w:name w:val="caption"/>
    <w:basedOn w:val="1"/>
    <w:next w:val="1"/>
    <w:unhideWhenUsed/>
    <w:qFormat/>
    <w:uiPriority w:val="0"/>
    <w:rPr>
      <w:rFonts w:ascii="Arial" w:hAnsi="Arial" w:eastAsia="黑体"/>
      <w:sz w:val="20"/>
    </w:rPr>
  </w:style>
  <w:style w:type="paragraph" w:styleId="15">
    <w:name w:val="List Bullet"/>
    <w:basedOn w:val="1"/>
    <w:qFormat/>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6">
    <w:name w:val="Document Map"/>
    <w:basedOn w:val="1"/>
    <w:semiHidden/>
    <w:qFormat/>
    <w:uiPriority w:val="0"/>
    <w:pPr>
      <w:shd w:val="clear" w:color="auto" w:fill="000080"/>
    </w:pPr>
  </w:style>
  <w:style w:type="paragraph" w:styleId="17">
    <w:name w:val="Body Text"/>
    <w:basedOn w:val="1"/>
    <w:link w:val="46"/>
    <w:qFormat/>
    <w:uiPriority w:val="0"/>
    <w:pPr>
      <w:spacing w:after="120"/>
    </w:pPr>
  </w:style>
  <w:style w:type="paragraph" w:styleId="18">
    <w:name w:val="Body Text Indent"/>
    <w:basedOn w:val="1"/>
    <w:qFormat/>
    <w:uiPriority w:val="0"/>
    <w:pPr>
      <w:widowControl/>
      <w:ind w:firstLine="480"/>
      <w:jc w:val="left"/>
    </w:pPr>
    <w:rPr>
      <w:kern w:val="0"/>
      <w:sz w:val="20"/>
      <w:szCs w:val="20"/>
    </w:rPr>
  </w:style>
  <w:style w:type="paragraph" w:styleId="19">
    <w:name w:val="toc 5"/>
    <w:basedOn w:val="1"/>
    <w:next w:val="1"/>
    <w:semiHidden/>
    <w:qFormat/>
    <w:uiPriority w:val="0"/>
    <w:pPr>
      <w:ind w:left="840"/>
      <w:jc w:val="left"/>
    </w:pPr>
    <w:rPr>
      <w:szCs w:val="21"/>
    </w:rPr>
  </w:style>
  <w:style w:type="paragraph" w:styleId="20">
    <w:name w:val="toc 3"/>
    <w:basedOn w:val="21"/>
    <w:next w:val="1"/>
    <w:qFormat/>
    <w:uiPriority w:val="39"/>
    <w:pPr>
      <w:tabs>
        <w:tab w:val="left" w:pos="630"/>
        <w:tab w:val="right" w:leader="dot" w:pos="8302"/>
      </w:tabs>
      <w:ind w:left="420"/>
    </w:pPr>
    <w:rPr>
      <w:i/>
      <w:iCs/>
      <w:smallCaps w:val="0"/>
    </w:rPr>
  </w:style>
  <w:style w:type="paragraph" w:styleId="21">
    <w:name w:val="toc 2"/>
    <w:basedOn w:val="22"/>
    <w:next w:val="1"/>
    <w:qFormat/>
    <w:uiPriority w:val="39"/>
    <w:pPr>
      <w:tabs>
        <w:tab w:val="left" w:pos="630"/>
        <w:tab w:val="right" w:leader="dot" w:pos="8302"/>
      </w:tabs>
      <w:spacing w:before="0" w:after="0"/>
      <w:ind w:left="210"/>
    </w:pPr>
    <w:rPr>
      <w:b w:val="0"/>
      <w:bCs w:val="0"/>
      <w:caps w:val="0"/>
      <w:smallCaps/>
    </w:rPr>
  </w:style>
  <w:style w:type="paragraph" w:styleId="22">
    <w:name w:val="toc 1"/>
    <w:basedOn w:val="1"/>
    <w:next w:val="1"/>
    <w:qFormat/>
    <w:uiPriority w:val="39"/>
    <w:pPr>
      <w:tabs>
        <w:tab w:val="left" w:pos="630"/>
        <w:tab w:val="right" w:leader="dot" w:pos="8302"/>
      </w:tabs>
      <w:spacing w:after="120"/>
      <w:jc w:val="left"/>
    </w:pPr>
    <w:rPr>
      <w:b/>
      <w:bCs/>
      <w:caps/>
    </w:rPr>
  </w:style>
  <w:style w:type="paragraph" w:styleId="23">
    <w:name w:val="Plain Text"/>
    <w:basedOn w:val="1"/>
    <w:link w:val="48"/>
    <w:qFormat/>
    <w:uiPriority w:val="0"/>
    <w:rPr>
      <w:rFonts w:ascii="宋体" w:hAnsi="Courier New" w:cs="Courier New"/>
      <w:szCs w:val="21"/>
    </w:rPr>
  </w:style>
  <w:style w:type="paragraph" w:styleId="24">
    <w:name w:val="toc 8"/>
    <w:basedOn w:val="1"/>
    <w:next w:val="1"/>
    <w:semiHidden/>
    <w:qFormat/>
    <w:uiPriority w:val="0"/>
    <w:pPr>
      <w:ind w:left="1470"/>
      <w:jc w:val="left"/>
    </w:pPr>
    <w:rPr>
      <w:szCs w:val="21"/>
    </w:rPr>
  </w:style>
  <w:style w:type="paragraph" w:styleId="25">
    <w:name w:val="Balloon Text"/>
    <w:basedOn w:val="1"/>
    <w:semiHidden/>
    <w:qFormat/>
    <w:uiPriority w:val="0"/>
    <w:rPr>
      <w:sz w:val="18"/>
      <w:szCs w:val="18"/>
    </w:rPr>
  </w:style>
  <w:style w:type="paragraph" w:styleId="26">
    <w:name w:val="footer"/>
    <w:basedOn w:val="1"/>
    <w:link w:val="49"/>
    <w:qFormat/>
    <w:uiPriority w:val="99"/>
    <w:pPr>
      <w:tabs>
        <w:tab w:val="center" w:pos="4153"/>
        <w:tab w:val="right" w:pos="8306"/>
      </w:tabs>
      <w:snapToGrid w:val="0"/>
      <w:jc w:val="left"/>
    </w:pPr>
    <w:rPr>
      <w:sz w:val="18"/>
      <w:szCs w:val="18"/>
    </w:rPr>
  </w:style>
  <w:style w:type="paragraph" w:styleId="27">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28">
    <w:name w:val="toc 4"/>
    <w:basedOn w:val="1"/>
    <w:next w:val="1"/>
    <w:semiHidden/>
    <w:qFormat/>
    <w:uiPriority w:val="0"/>
    <w:pPr>
      <w:ind w:left="630"/>
      <w:jc w:val="left"/>
    </w:pPr>
    <w:rPr>
      <w:szCs w:val="21"/>
    </w:rPr>
  </w:style>
  <w:style w:type="paragraph" w:styleId="29">
    <w:name w:val="toc 6"/>
    <w:basedOn w:val="1"/>
    <w:next w:val="1"/>
    <w:semiHidden/>
    <w:qFormat/>
    <w:uiPriority w:val="0"/>
    <w:pPr>
      <w:ind w:left="1050"/>
      <w:jc w:val="left"/>
    </w:pPr>
    <w:rPr>
      <w:szCs w:val="21"/>
    </w:rPr>
  </w:style>
  <w:style w:type="paragraph" w:styleId="30">
    <w:name w:val="toc 9"/>
    <w:basedOn w:val="1"/>
    <w:next w:val="1"/>
    <w:semiHidden/>
    <w:qFormat/>
    <w:uiPriority w:val="0"/>
    <w:pPr>
      <w:ind w:left="1680"/>
      <w:jc w:val="left"/>
    </w:pPr>
    <w:rPr>
      <w:szCs w:val="21"/>
    </w:rPr>
  </w:style>
  <w:style w:type="paragraph" w:styleId="3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2">
    <w:name w:val="Normal (Web)"/>
    <w:basedOn w:val="1"/>
    <w:qFormat/>
    <w:uiPriority w:val="0"/>
    <w:pPr>
      <w:widowControl/>
      <w:spacing w:before="100" w:beforeLines="0" w:beforeAutospacing="1" w:after="100" w:afterLines="0" w:afterAutospacing="1"/>
      <w:jc w:val="left"/>
    </w:pPr>
    <w:rPr>
      <w:rFonts w:cs="宋体"/>
      <w:kern w:val="0"/>
      <w:sz w:val="24"/>
      <w:szCs w:val="24"/>
    </w:rPr>
  </w:style>
  <w:style w:type="character" w:styleId="34">
    <w:name w:val="Strong"/>
    <w:basedOn w:val="33"/>
    <w:qFormat/>
    <w:uiPriority w:val="0"/>
    <w:rPr>
      <w:b/>
    </w:rPr>
  </w:style>
  <w:style w:type="character" w:styleId="35">
    <w:name w:val="page number"/>
    <w:basedOn w:val="33"/>
    <w:qFormat/>
    <w:uiPriority w:val="0"/>
  </w:style>
  <w:style w:type="character" w:styleId="36">
    <w:name w:val="Hyperlink"/>
    <w:qFormat/>
    <w:uiPriority w:val="99"/>
    <w:rPr>
      <w:color w:val="0000FF"/>
      <w:u w:val="single"/>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40">
    <w:name w:val="标准"/>
    <w:basedOn w:val="3"/>
    <w:qFormat/>
    <w:uiPriority w:val="0"/>
    <w:pPr>
      <w:numPr>
        <w:ilvl w:val="0"/>
        <w:numId w:val="0"/>
      </w:numPr>
      <w:outlineLvl w:val="9"/>
    </w:pPr>
    <w:rPr>
      <w:rFonts w:ascii="黑体" w:eastAsia="黑体"/>
    </w:rPr>
  </w:style>
  <w:style w:type="paragraph" w:customStyle="1" w:styleId="41">
    <w:name w:val="L2Txt"/>
    <w:basedOn w:val="42"/>
    <w:qFormat/>
    <w:uiPriority w:val="0"/>
    <w:pPr>
      <w:tabs>
        <w:tab w:val="left" w:pos="-720"/>
      </w:tabs>
      <w:ind w:left="720"/>
    </w:pPr>
  </w:style>
  <w:style w:type="paragraph" w:customStyle="1" w:styleId="42">
    <w:name w:val="L1Txt"/>
    <w:basedOn w:val="1"/>
    <w:qFormat/>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43">
    <w:name w:val="Body Text 2"/>
    <w:basedOn w:val="1"/>
    <w:qFormat/>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4">
    <w:name w:val="样式 标题 2 + 宋体"/>
    <w:basedOn w:val="3"/>
    <w:next w:val="1"/>
    <w:qFormat/>
    <w:uiPriority w:val="0"/>
    <w:pPr>
      <w:numPr>
        <w:ilvl w:val="1"/>
        <w:numId w:val="1"/>
      </w:numPr>
    </w:pPr>
    <w:rPr>
      <w:rFonts w:ascii="宋体" w:hAnsi="宋体"/>
      <w:bCs/>
      <w:sz w:val="24"/>
    </w:rPr>
  </w:style>
  <w:style w:type="paragraph" w:customStyle="1" w:styleId="45">
    <w:name w:val="版权信息"/>
    <w:basedOn w:val="23"/>
    <w:qFormat/>
    <w:uiPriority w:val="0"/>
    <w:pPr>
      <w:spacing w:line="360" w:lineRule="auto"/>
      <w:jc w:val="center"/>
    </w:pPr>
    <w:rPr>
      <w:rFonts w:ascii="Arial" w:hAnsi="Arial" w:eastAsia="楷体_GB2312" w:cs="宋体"/>
      <w:sz w:val="24"/>
      <w:szCs w:val="20"/>
    </w:rPr>
  </w:style>
  <w:style w:type="character" w:customStyle="1" w:styleId="46">
    <w:name w:val="正文文本 Char"/>
    <w:link w:val="17"/>
    <w:qFormat/>
    <w:uiPriority w:val="0"/>
    <w:rPr>
      <w:kern w:val="2"/>
      <w:sz w:val="21"/>
      <w:szCs w:val="24"/>
    </w:rPr>
  </w:style>
  <w:style w:type="character" w:customStyle="1" w:styleId="47">
    <w:name w:val="注释标题 Char"/>
    <w:link w:val="12"/>
    <w:qFormat/>
    <w:uiPriority w:val="0"/>
    <w:rPr>
      <w:kern w:val="2"/>
      <w:sz w:val="21"/>
      <w:szCs w:val="24"/>
    </w:rPr>
  </w:style>
  <w:style w:type="character" w:customStyle="1" w:styleId="48">
    <w:name w:val="纯文本 Char"/>
    <w:link w:val="23"/>
    <w:qFormat/>
    <w:uiPriority w:val="0"/>
    <w:rPr>
      <w:rFonts w:ascii="宋体" w:hAnsi="Courier New" w:cs="Courier New"/>
      <w:kern w:val="2"/>
      <w:sz w:val="21"/>
      <w:szCs w:val="21"/>
    </w:rPr>
  </w:style>
  <w:style w:type="character" w:customStyle="1" w:styleId="49">
    <w:name w:val="页脚 Char"/>
    <w:link w:val="26"/>
    <w:qFormat/>
    <w:uiPriority w:val="99"/>
    <w:rPr>
      <w:kern w:val="2"/>
      <w:sz w:val="18"/>
      <w:szCs w:val="18"/>
    </w:rPr>
  </w:style>
  <w:style w:type="character" w:customStyle="1" w:styleId="50">
    <w:name w:val="页眉 Char"/>
    <w:link w:val="2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9</Pages>
  <Words>955</Words>
  <Characters>5448</Characters>
  <Lines>45</Lines>
  <Paragraphs>12</Paragraphs>
  <ScaleCrop>false</ScaleCrop>
  <LinksUpToDate>false</LinksUpToDate>
  <CharactersWithSpaces>6391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2005-09-09T06:49:00Z</dcterms:created>
  <dc:creator>王瑄</dc:creator>
  <cp:lastModifiedBy>冯达(Boris)</cp:lastModifiedBy>
  <dcterms:modified xsi:type="dcterms:W3CDTF">2018-04-09T05:10:34Z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