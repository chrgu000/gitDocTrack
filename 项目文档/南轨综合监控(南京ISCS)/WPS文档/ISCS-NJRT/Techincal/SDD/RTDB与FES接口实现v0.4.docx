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1" w:name="_GoBack"/>
      <w:bookmarkEnd w:id="1"/>
      <w:r>
        <w:rPr>
          <w:rFonts w:hint="eastAsia"/>
          <w:b/>
          <w:bCs/>
          <w:sz w:val="44"/>
          <w:szCs w:val="44"/>
        </w:rPr>
        <w:t>RTDB与FES内部接口实现</w:t>
      </w:r>
    </w:p>
    <w:p>
      <w:pPr>
        <w:pStyle w:val="2"/>
      </w:pPr>
      <w:r>
        <w:rPr>
          <w:rFonts w:hint="eastAsia"/>
        </w:rPr>
        <w:t>消息上报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FES给RTDB上报从设备、系统采集到的监控数据。</w:t>
      </w:r>
      <w:r>
        <w:t>数据上报分为定时上报和变化上报。接口需要提供定时上报接口和变化上报接口。</w:t>
      </w:r>
    </w:p>
    <w:p>
      <w:pPr>
        <w:pStyle w:val="3"/>
      </w:pPr>
      <w:r>
        <w:t>FES标识</w:t>
      </w:r>
    </w:p>
    <w:p>
      <w:pPr>
        <w:spacing w:before="100" w:beforeAutospacing="1" w:line="360" w:lineRule="auto"/>
        <w:ind w:firstLine="420" w:firstLineChars="200"/>
      </w:pPr>
      <w:r>
        <w:t>FES标识消息内容：消息类型、FES标识。数据项含义如下：</w:t>
      </w:r>
    </w:p>
    <w:p>
      <w:pPr>
        <w:numPr>
          <w:ilvl w:val="0"/>
          <w:numId w:val="2"/>
        </w:numPr>
        <w:ind w:firstLine="0"/>
      </w:pPr>
      <w:r>
        <w:t>消息类型</w:t>
      </w:r>
    </w:p>
    <w:p>
      <w:pPr>
        <w:ind w:left="420" w:firstLine="420"/>
      </w:pPr>
      <w:r>
        <w:rPr>
          <w:rFonts w:hint="eastAsia"/>
        </w:rPr>
        <w:t>16位整数。</w:t>
      </w:r>
    </w:p>
    <w:p>
      <w:pPr>
        <w:numPr>
          <w:ilvl w:val="0"/>
          <w:numId w:val="2"/>
        </w:numPr>
        <w:ind w:firstLine="0"/>
      </w:pPr>
      <w:r>
        <w:t>FES标识</w:t>
      </w:r>
    </w:p>
    <w:p>
      <w:pPr>
        <w:numPr>
          <w:ilvl w:val="255"/>
          <w:numId w:val="0"/>
        </w:numPr>
        <w:ind w:left="420" w:firstLine="420"/>
      </w:pPr>
      <w:r>
        <w:t>字符串，最大48字节。数据格式：</w:t>
      </w:r>
    </w:p>
    <w:p>
      <w:pPr>
        <w:numPr>
          <w:ilvl w:val="255"/>
          <w:numId w:val="0"/>
        </w:numPr>
        <w:ind w:left="420" w:firstLine="420"/>
      </w:pPr>
      <w:r>
        <w:t>“domain_label:</w:t>
      </w:r>
      <w:ins w:id="0" w:author="李上" w:date="2018-03-15T15:14:00Z">
        <w:r>
          <w:rPr/>
          <w:t xml:space="preserve"> </w:t>
        </w:r>
      </w:ins>
      <w:del w:id="1" w:author="李上" w:date="2018-03-15T15:14:00Z">
        <w:r>
          <w:rPr/>
          <w:delText>station_label:</w:delText>
        </w:r>
      </w:del>
      <w:r>
        <w:t>pro_system_label”</w:t>
      </w:r>
    </w:p>
    <w:p>
      <w:pPr>
        <w:spacing w:before="100" w:beforeAutospacing="1" w:after="100" w:afterAutospacing="1" w:line="360" w:lineRule="auto"/>
        <w:ind w:firstLine="420" w:firstLineChars="200"/>
      </w:pPr>
      <w:r>
        <w:t>FES标识消息是在FES在与RTDB建立网络连接之后，FES上报其它数据之前上报。</w:t>
      </w:r>
    </w:p>
    <w:p>
      <w:pPr>
        <w:pStyle w:val="3"/>
      </w:pPr>
      <w:r>
        <w:rPr>
          <w:rFonts w:hint="eastAsia"/>
        </w:rPr>
        <w:t>DI</w:t>
      </w:r>
      <w:r>
        <w:t>（离散输入）</w:t>
      </w:r>
    </w:p>
    <w:p>
      <w:pPr>
        <w:spacing w:before="100" w:beforeAutospacing="1" w:line="360" w:lineRule="auto"/>
        <w:ind w:firstLine="420" w:firstLineChars="200"/>
      </w:pPr>
      <w:r>
        <w:rPr>
          <w:rFonts w:hint="eastAsia"/>
        </w:rPr>
        <w:t>DI消息内容：消息类型、</w:t>
      </w:r>
      <w:r>
        <w:t>DI点标签、值标签</w:t>
      </w:r>
      <w:r>
        <w:rPr>
          <w:rFonts w:hint="eastAsia"/>
        </w:rPr>
        <w:t>、值、时间戳。数据项含义如下：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16位整数。</w:t>
      </w:r>
    </w:p>
    <w:p>
      <w:pPr>
        <w:numPr>
          <w:ilvl w:val="0"/>
          <w:numId w:val="3"/>
        </w:numPr>
        <w:ind w:left="840"/>
      </w:pPr>
      <w:r>
        <w:t>DI点标签</w:t>
      </w:r>
    </w:p>
    <w:p>
      <w:pPr>
        <w:ind w:left="420" w:firstLine="420"/>
      </w:pPr>
      <w:r>
        <w:t>字符串，最大128字节。DI点在RTDB内的唯一标识，数据格式：</w:t>
      </w:r>
    </w:p>
    <w:p>
      <w:pPr>
        <w:ind w:left="420" w:firstLine="420"/>
      </w:pPr>
      <w:r>
        <w:t>“domain_label:station_label:pro_system_label:dev_lavel:di_label”。</w:t>
      </w:r>
    </w:p>
    <w:p>
      <w:pPr>
        <w:numPr>
          <w:ilvl w:val="0"/>
          <w:numId w:val="3"/>
        </w:numPr>
        <w:ind w:left="840"/>
      </w:pPr>
      <w:r>
        <w:t>值标签</w:t>
      </w:r>
    </w:p>
    <w:p>
      <w:pPr>
        <w:ind w:left="420" w:firstLine="420"/>
      </w:pPr>
      <w:r>
        <w:t>字符串，最大长度10</w:t>
      </w:r>
      <w:r>
        <w:rPr>
          <w:rFonts w:hint="eastAsia"/>
        </w:rPr>
        <w:t>。</w:t>
      </w:r>
      <w:r>
        <w:t>用来区分分量值，数据格式“valueN”。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32位整数。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时间戳</w:t>
      </w:r>
    </w:p>
    <w:p>
      <w:pPr>
        <w:ind w:left="420" w:firstLine="420"/>
      </w:pPr>
      <w:r>
        <w:rPr>
          <w:rFonts w:hint="eastAsia"/>
        </w:rPr>
        <w:t>64位无符号整数。采样时间</w:t>
      </w:r>
      <w:r>
        <w:t>或上报时间</w:t>
      </w:r>
      <w:r>
        <w:rPr>
          <w:rFonts w:hint="eastAsia"/>
        </w:rPr>
        <w:t>，UTC时间（精度毫秒）。</w:t>
      </w:r>
    </w:p>
    <w:p>
      <w:pPr>
        <w:spacing w:before="100" w:beforeAutospacing="1" w:after="100" w:afterAutospacing="1" w:line="360" w:lineRule="auto"/>
        <w:ind w:firstLine="420" w:firstLineChars="200"/>
      </w:pPr>
      <w:r>
        <w:t>如果DI点对应多个比特位，则把每一个比特位作为一个值单独上报，由RTDB去合成DI最终值。</w:t>
      </w:r>
    </w:p>
    <w:p>
      <w:pPr>
        <w:pStyle w:val="3"/>
      </w:pPr>
      <w:r>
        <w:rPr>
          <w:rFonts w:hint="eastAsia"/>
        </w:rPr>
        <w:t>AI</w:t>
      </w:r>
      <w:r>
        <w:t>（模拟输入）</w:t>
      </w:r>
    </w:p>
    <w:p>
      <w:pPr>
        <w:spacing w:before="100" w:beforeAutospacing="1" w:line="360" w:lineRule="auto"/>
        <w:ind w:firstLine="420" w:firstLineChars="200"/>
      </w:pPr>
      <w:r>
        <w:rPr>
          <w:rFonts w:hint="eastAsia"/>
        </w:rPr>
        <w:t>AI消息内容：消息类型、</w:t>
      </w:r>
      <w:r>
        <w:t>AI点标签、</w:t>
      </w:r>
      <w:r>
        <w:rPr>
          <w:rFonts w:hint="eastAsia"/>
        </w:rPr>
        <w:t>值、时间戳。数据项含义如下：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16位整数。</w:t>
      </w:r>
    </w:p>
    <w:p>
      <w:pPr>
        <w:numPr>
          <w:ilvl w:val="0"/>
          <w:numId w:val="3"/>
        </w:numPr>
        <w:ind w:left="840"/>
      </w:pPr>
      <w:r>
        <w:t>AI点标签</w:t>
      </w:r>
    </w:p>
    <w:p>
      <w:pPr>
        <w:ind w:left="420" w:firstLine="420"/>
      </w:pPr>
      <w:r>
        <w:t>字符串，最大128字节。AI点在RTDB内的唯一标识，数据格式：</w:t>
      </w:r>
    </w:p>
    <w:p>
      <w:pPr>
        <w:ind w:left="420" w:firstLine="420"/>
      </w:pPr>
      <w:r>
        <w:t>“domain_label:station_label:pro_system_label:dev_lavel:ai_label”。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32位浮点数。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时间戳</w:t>
      </w:r>
    </w:p>
    <w:p>
      <w:pPr>
        <w:spacing w:line="360" w:lineRule="auto"/>
        <w:ind w:left="420" w:firstLine="420" w:firstLineChars="200"/>
      </w:pPr>
      <w:r>
        <w:rPr>
          <w:rFonts w:hint="eastAsia"/>
        </w:rPr>
        <w:t>64位无符号整数。采样时间</w:t>
      </w:r>
      <w:r>
        <w:t>或上报时间</w:t>
      </w:r>
      <w:r>
        <w:rPr>
          <w:rFonts w:hint="eastAsia"/>
        </w:rPr>
        <w:t>，UTC时间（精度毫秒）。</w:t>
      </w:r>
    </w:p>
    <w:p>
      <w:pPr>
        <w:pStyle w:val="3"/>
      </w:pPr>
      <w:r>
        <w:t>ACC（累积量）</w:t>
      </w:r>
    </w:p>
    <w:p>
      <w:pPr>
        <w:spacing w:before="100" w:beforeAutospacing="1" w:line="360" w:lineRule="auto"/>
        <w:ind w:firstLine="420" w:firstLineChars="200"/>
      </w:pPr>
      <w:r>
        <w:t>ACC消息内容：消息类型、ACC点标签、值、时间戳。数据项含义如下：</w:t>
      </w:r>
    </w:p>
    <w:p>
      <w:pPr>
        <w:numPr>
          <w:ilvl w:val="0"/>
          <w:numId w:val="3"/>
        </w:numPr>
        <w:ind w:left="840"/>
      </w:pPr>
      <w:r>
        <w:t>消息类型</w:t>
      </w:r>
    </w:p>
    <w:p>
      <w:pPr>
        <w:numPr>
          <w:ilvl w:val="255"/>
          <w:numId w:val="0"/>
        </w:numPr>
        <w:ind w:left="420" w:firstLine="420"/>
      </w:pPr>
      <w:r>
        <w:rPr>
          <w:rFonts w:hint="eastAsia"/>
        </w:rPr>
        <w:t>16位整数</w:t>
      </w:r>
      <w:r>
        <w:t>。</w:t>
      </w:r>
    </w:p>
    <w:p>
      <w:pPr>
        <w:numPr>
          <w:ilvl w:val="0"/>
          <w:numId w:val="3"/>
        </w:numPr>
        <w:ind w:left="840"/>
      </w:pPr>
      <w:r>
        <w:t>ACC点标签</w:t>
      </w:r>
    </w:p>
    <w:p>
      <w:pPr>
        <w:ind w:left="420" w:firstLine="420"/>
      </w:pPr>
      <w:r>
        <w:t>字符串，最大128字节。ACC点在RTDB内的唯一标识，数据格式：</w:t>
      </w:r>
    </w:p>
    <w:p>
      <w:pPr>
        <w:numPr>
          <w:ilvl w:val="255"/>
          <w:numId w:val="0"/>
        </w:numPr>
        <w:ind w:left="420" w:firstLine="420"/>
      </w:pPr>
      <w:r>
        <w:t>“domain_label:station_label:pro_system_label:dev_lavel:acc_label”</w:t>
      </w:r>
    </w:p>
    <w:p>
      <w:pPr>
        <w:numPr>
          <w:ilvl w:val="0"/>
          <w:numId w:val="3"/>
        </w:numPr>
        <w:ind w:left="840"/>
      </w:pPr>
      <w:r>
        <w:t>值</w:t>
      </w:r>
    </w:p>
    <w:p>
      <w:pPr>
        <w:numPr>
          <w:ilvl w:val="255"/>
          <w:numId w:val="0"/>
        </w:numPr>
        <w:ind w:left="420" w:firstLine="420"/>
      </w:pPr>
      <w:r>
        <w:t>32位整数。</w:t>
      </w:r>
    </w:p>
    <w:p>
      <w:pPr>
        <w:numPr>
          <w:ilvl w:val="0"/>
          <w:numId w:val="3"/>
        </w:numPr>
        <w:ind w:left="840"/>
      </w:pPr>
      <w:r>
        <w:t>时间戳</w:t>
      </w:r>
    </w:p>
    <w:p>
      <w:pPr>
        <w:ind w:left="420" w:firstLine="420"/>
      </w:pPr>
      <w:r>
        <w:rPr>
          <w:rFonts w:hint="eastAsia"/>
        </w:rPr>
        <w:t>64位无符号整数。采样时间</w:t>
      </w:r>
      <w:r>
        <w:t>或上报时间</w:t>
      </w:r>
      <w:r>
        <w:rPr>
          <w:rFonts w:hint="eastAsia"/>
        </w:rPr>
        <w:t>，UTC时间（精度毫秒）</w:t>
      </w:r>
      <w:r>
        <w:t>。</w:t>
      </w:r>
    </w:p>
    <w:p>
      <w:pPr>
        <w:pStyle w:val="3"/>
      </w:pPr>
      <w:r>
        <w:rPr>
          <w:rFonts w:hint="eastAsia"/>
        </w:rPr>
        <w:t>SOE</w:t>
      </w:r>
    </w:p>
    <w:p>
      <w:pPr>
        <w:spacing w:before="100" w:beforeAutospacing="1" w:line="360" w:lineRule="auto"/>
        <w:ind w:firstLine="420" w:firstLineChars="200"/>
      </w:pPr>
      <w:r>
        <w:rPr>
          <w:rFonts w:hint="eastAsia"/>
        </w:rPr>
        <w:t>SOE消息内容：消息类型、</w:t>
      </w:r>
      <w:r>
        <w:t>点标签</w:t>
      </w:r>
      <w:r>
        <w:rPr>
          <w:rFonts w:hint="eastAsia"/>
        </w:rPr>
        <w:t>、值、</w:t>
      </w:r>
      <w:r>
        <w:t>时标</w:t>
      </w:r>
      <w:r>
        <w:rPr>
          <w:rFonts w:hint="eastAsia"/>
        </w:rPr>
        <w:t>、时间戳。数据项含义如下：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16位整数。本消息的内容类型。</w:t>
      </w:r>
    </w:p>
    <w:p>
      <w:pPr>
        <w:numPr>
          <w:ilvl w:val="0"/>
          <w:numId w:val="3"/>
        </w:numPr>
        <w:ind w:left="840"/>
      </w:pPr>
      <w:r>
        <w:t>点标签</w:t>
      </w:r>
    </w:p>
    <w:p>
      <w:pPr>
        <w:ind w:left="420" w:firstLine="420"/>
      </w:pPr>
      <w:r>
        <w:t>字符串，最大128字节。数据格式：</w:t>
      </w:r>
    </w:p>
    <w:p>
      <w:pPr>
        <w:ind w:left="420" w:firstLine="420"/>
      </w:pPr>
      <w:r>
        <w:t>“domain_label:station_label:pro_system_label:dev_lavel:point_label“。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rPr>
          <w:rFonts w:hint="eastAsia"/>
        </w:rPr>
        <w:t>字符串。SOE的值。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时</w:t>
      </w:r>
      <w:r>
        <w:t>标</w:t>
      </w:r>
    </w:p>
    <w:p>
      <w:pPr>
        <w:ind w:left="420" w:firstLine="420"/>
      </w:pPr>
      <w:r>
        <w:rPr>
          <w:rFonts w:hint="eastAsia"/>
        </w:rPr>
        <w:t>字符串</w:t>
      </w:r>
      <w:r>
        <w:t>，最大长度32字节</w:t>
      </w:r>
      <w:r>
        <w:rPr>
          <w:rFonts w:hint="eastAsia"/>
        </w:rPr>
        <w:t>。SOE的时标。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时间戳</w:t>
      </w:r>
    </w:p>
    <w:p>
      <w:pPr>
        <w:spacing w:line="360" w:lineRule="auto"/>
        <w:ind w:left="420" w:firstLine="420" w:firstLineChars="200"/>
      </w:pPr>
      <w:r>
        <w:rPr>
          <w:rFonts w:hint="eastAsia"/>
        </w:rPr>
        <w:t>64位无符号整数。</w:t>
      </w:r>
      <w:r>
        <w:t>上报</w:t>
      </w:r>
      <w:r>
        <w:rPr>
          <w:rFonts w:hint="eastAsia"/>
        </w:rPr>
        <w:t>时间，UTC时间（精度毫秒）。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一个SOE作为一</w:t>
      </w:r>
      <w:r>
        <w:t>条独立消息上报</w:t>
      </w:r>
      <w:r>
        <w:rPr>
          <w:rFonts w:hint="eastAsia"/>
        </w:rPr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ATS列车位置</w:t>
      </w:r>
    </w:p>
    <w:p>
      <w:pPr>
        <w:spacing w:before="100" w:beforeAutospacing="1" w:after="100" w:afterAutospacing="1" w:line="360" w:lineRule="auto"/>
        <w:ind w:firstLine="420" w:firstLineChars="200"/>
        <w:rPr>
          <w:highlight w:val="yellow"/>
        </w:rPr>
      </w:pPr>
      <w:r>
        <w:rPr>
          <w:highlight w:val="yellow"/>
        </w:rPr>
        <w:t>待定。</w:t>
      </w:r>
    </w:p>
    <w:p>
      <w:pPr>
        <w:pStyle w:val="3"/>
        <w:rPr>
          <w:highlight w:val="yellow"/>
        </w:rPr>
      </w:pPr>
      <w:r>
        <w:rPr>
          <w:highlight w:val="yellow"/>
        </w:rPr>
        <w:t>ATS列车运行时刻表（计划表、实际时刻表）</w:t>
      </w:r>
    </w:p>
    <w:p>
      <w:pPr>
        <w:spacing w:before="100" w:beforeAutospacing="1" w:after="100" w:afterAutospacing="1" w:line="360" w:lineRule="auto"/>
        <w:ind w:firstLine="420" w:firstLineChars="200"/>
        <w:rPr>
          <w:highlight w:val="yellow"/>
        </w:rPr>
      </w:pPr>
      <w:r>
        <w:rPr>
          <w:highlight w:val="yellow"/>
        </w:rPr>
        <w:t>待定</w:t>
      </w:r>
      <w:r>
        <w:rPr>
          <w:rFonts w:hint="eastAsia"/>
          <w:highlight w:val="yellow"/>
        </w:rPr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时间表</w:t>
      </w:r>
    </w:p>
    <w:p>
      <w:pPr>
        <w:spacing w:before="100" w:beforeAutospacing="1" w:after="100" w:afterAutospacing="1" w:line="360" w:lineRule="auto"/>
        <w:ind w:firstLine="420" w:firstLineChars="200"/>
        <w:rPr>
          <w:highlight w:val="yellow"/>
        </w:rPr>
      </w:pPr>
      <w:r>
        <w:rPr>
          <w:highlight w:val="yellow"/>
        </w:rPr>
        <w:t>待定</w:t>
      </w:r>
      <w:r>
        <w:rPr>
          <w:rFonts w:hint="eastAsia"/>
          <w:highlight w:val="yellow"/>
        </w:rPr>
        <w:t>。</w:t>
      </w:r>
    </w:p>
    <w:p>
      <w:pPr>
        <w:pStyle w:val="2"/>
      </w:pPr>
      <w:r>
        <w:rPr>
          <w:rFonts w:hint="eastAsia"/>
        </w:rPr>
        <w:t>指令下发</w:t>
      </w:r>
    </w:p>
    <w:p>
      <w:pPr>
        <w:pStyle w:val="3"/>
      </w:pPr>
      <w:bookmarkStart w:id="0" w:name="_DO指令"/>
      <w:r>
        <w:t>D</w:t>
      </w:r>
      <w:r>
        <w:rPr>
          <w:rFonts w:hint="eastAsia"/>
        </w:rPr>
        <w:t>O指令</w:t>
      </w:r>
    </w:p>
    <w:bookmarkEnd w:id="0"/>
    <w:p>
      <w:pPr>
        <w:spacing w:before="100" w:beforeAutospacing="1" w:line="360" w:lineRule="auto"/>
        <w:ind w:firstLine="420" w:firstLineChars="200"/>
      </w:pPr>
      <w:r>
        <w:rPr>
          <w:rFonts w:hint="eastAsia"/>
        </w:rPr>
        <w:t>DO消息内容：消息类型、</w:t>
      </w:r>
      <w:r>
        <w:t>DO点标签、RTU标识、点号、</w:t>
      </w:r>
      <w:r>
        <w:rPr>
          <w:rFonts w:hint="eastAsia"/>
        </w:rPr>
        <w:t>控制类型。数据项含义如下：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16位整数。</w:t>
      </w:r>
    </w:p>
    <w:p>
      <w:pPr>
        <w:numPr>
          <w:ilvl w:val="0"/>
          <w:numId w:val="4"/>
        </w:numPr>
        <w:ind w:left="840"/>
      </w:pPr>
      <w:r>
        <w:t>DO点标签</w:t>
      </w:r>
    </w:p>
    <w:p>
      <w:pPr>
        <w:ind w:left="420" w:firstLine="420"/>
      </w:pPr>
      <w:r>
        <w:t>字符串，最大128字节。DO点在RTDB内的唯一标识。数据格式：</w:t>
      </w:r>
    </w:p>
    <w:p>
      <w:pPr>
        <w:ind w:left="420" w:firstLine="420"/>
      </w:pPr>
      <w:r>
        <w:t>”domain_label:station_label:pro_system_label:dev_label:do_label“。</w:t>
      </w:r>
    </w:p>
    <w:p>
      <w:pPr>
        <w:numPr>
          <w:ilvl w:val="0"/>
          <w:numId w:val="4"/>
        </w:numPr>
        <w:ind w:left="840"/>
      </w:pPr>
      <w:r>
        <w:t>RTU标识</w:t>
      </w:r>
    </w:p>
    <w:p>
      <w:pPr>
        <w:numPr>
          <w:ilvl w:val="255"/>
          <w:numId w:val="0"/>
        </w:numPr>
        <w:ind w:left="420" w:firstLine="420"/>
      </w:pPr>
      <w:r>
        <w:t>32位整数。</w:t>
      </w:r>
    </w:p>
    <w:p>
      <w:pPr>
        <w:numPr>
          <w:ilvl w:val="0"/>
          <w:numId w:val="4"/>
        </w:numPr>
        <w:ind w:left="840"/>
      </w:pPr>
      <w:r>
        <w:t>点号</w:t>
      </w:r>
    </w:p>
    <w:p>
      <w:pPr>
        <w:numPr>
          <w:ilvl w:val="255"/>
          <w:numId w:val="0"/>
        </w:numPr>
        <w:ind w:left="420" w:firstLine="420"/>
      </w:pPr>
      <w:r>
        <w:rPr>
          <w:rFonts w:hint="eastAsia"/>
        </w:rPr>
        <w:t>32位整数</w:t>
      </w:r>
      <w:r>
        <w:t>。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控制类型</w:t>
      </w:r>
    </w:p>
    <w:p>
      <w:pPr>
        <w:ind w:left="420" w:firstLine="420"/>
      </w:pPr>
      <w:r>
        <w:rPr>
          <w:rFonts w:hint="eastAsia"/>
        </w:rPr>
        <w:t>32位整数。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一个DO作为一条消息下发给FES。</w:t>
      </w:r>
    </w:p>
    <w:p>
      <w:pPr>
        <w:pStyle w:val="3"/>
      </w:pPr>
      <w:r>
        <w:rPr>
          <w:rFonts w:hint="eastAsia"/>
        </w:rPr>
        <w:t>AO指令</w:t>
      </w:r>
    </w:p>
    <w:p>
      <w:pPr>
        <w:spacing w:before="100" w:beforeAutospacing="1" w:line="360" w:lineRule="auto"/>
        <w:ind w:firstLine="420" w:firstLineChars="200"/>
      </w:pPr>
      <w:r>
        <w:rPr>
          <w:rFonts w:hint="eastAsia"/>
        </w:rPr>
        <w:t>AO消息内容：消息类型、</w:t>
      </w:r>
      <w:r>
        <w:t>AO点路径、RTU标识、</w:t>
      </w:r>
      <w:r>
        <w:rPr>
          <w:rFonts w:hint="eastAsia"/>
        </w:rPr>
        <w:t>控制</w:t>
      </w:r>
      <w:r>
        <w:t>数据格式</w:t>
      </w:r>
      <w:r>
        <w:rPr>
          <w:rFonts w:hint="eastAsia"/>
        </w:rPr>
        <w:t>、值。数据项含义如下：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消息类型</w:t>
      </w:r>
    </w:p>
    <w:p>
      <w:pPr>
        <w:ind w:left="420" w:firstLine="420"/>
      </w:pPr>
      <w:r>
        <w:rPr>
          <w:rFonts w:hint="eastAsia"/>
        </w:rPr>
        <w:t>16位整数。</w:t>
      </w:r>
    </w:p>
    <w:p>
      <w:pPr>
        <w:numPr>
          <w:ilvl w:val="0"/>
          <w:numId w:val="4"/>
        </w:numPr>
        <w:ind w:left="840"/>
      </w:pPr>
      <w:r>
        <w:t>AO点路径</w:t>
      </w:r>
    </w:p>
    <w:p>
      <w:pPr>
        <w:ind w:left="420" w:firstLine="420"/>
      </w:pPr>
      <w:r>
        <w:t>字符串，最大128字节。AO点在RTDB内的唯一标识。数据格式：</w:t>
      </w:r>
    </w:p>
    <w:p>
      <w:pPr>
        <w:ind w:left="420" w:firstLine="420"/>
      </w:pPr>
      <w:r>
        <w:t>“domain_label:station_label:pro_system_label:dev_label:ao_label”。</w:t>
      </w:r>
    </w:p>
    <w:p>
      <w:pPr>
        <w:numPr>
          <w:ilvl w:val="0"/>
          <w:numId w:val="4"/>
        </w:numPr>
        <w:ind w:left="840"/>
      </w:pPr>
      <w:r>
        <w:t>RTU标识</w:t>
      </w:r>
    </w:p>
    <w:p>
      <w:pPr>
        <w:ind w:left="420" w:firstLine="420"/>
      </w:pPr>
      <w:r>
        <w:t>32位整数</w:t>
      </w:r>
      <w:r>
        <w:rPr>
          <w:rFonts w:hint="eastAsia"/>
        </w:rPr>
        <w:t>。</w:t>
      </w:r>
    </w:p>
    <w:p>
      <w:pPr>
        <w:numPr>
          <w:ilvl w:val="0"/>
          <w:numId w:val="4"/>
        </w:numPr>
        <w:ind w:left="840"/>
      </w:pPr>
      <w:r>
        <w:t>控制数据格式</w:t>
      </w:r>
    </w:p>
    <w:p>
      <w:pPr>
        <w:numPr>
          <w:ilvl w:val="255"/>
          <w:numId w:val="0"/>
        </w:numPr>
        <w:ind w:left="420" w:firstLine="420"/>
      </w:pPr>
      <w:r>
        <w:t>32位整数。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值</w:t>
      </w:r>
    </w:p>
    <w:p>
      <w:pPr>
        <w:ind w:left="420" w:firstLine="420"/>
      </w:pPr>
      <w:r>
        <w:t>32位浮点数</w:t>
      </w:r>
      <w:r>
        <w:rPr>
          <w:rFonts w:hint="eastAsia"/>
        </w:rPr>
        <w:t>。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一个AO作为一条消息下发给FES。</w:t>
      </w:r>
    </w:p>
    <w:p>
      <w:pPr>
        <w:pStyle w:val="3"/>
        <w:rPr>
          <w:highlight w:val="yellow"/>
        </w:rPr>
      </w:pPr>
      <w:r>
        <w:rPr>
          <w:highlight w:val="yellow"/>
        </w:rPr>
        <w:t>PA指令</w:t>
      </w:r>
    </w:p>
    <w:p>
      <w:pPr>
        <w:ind w:firstLine="420"/>
        <w:rPr>
          <w:highlight w:val="yellow"/>
        </w:rPr>
      </w:pPr>
      <w:r>
        <w:rPr>
          <w:highlight w:val="yellow"/>
        </w:rPr>
        <w:t>待定。</w:t>
      </w:r>
    </w:p>
    <w:p>
      <w:pPr>
        <w:pStyle w:val="3"/>
        <w:rPr>
          <w:highlight w:val="yellow"/>
        </w:rPr>
      </w:pPr>
      <w:r>
        <w:rPr>
          <w:highlight w:val="yellow"/>
        </w:rPr>
        <w:t>PIS指令</w:t>
      </w:r>
    </w:p>
    <w:p>
      <w:pPr>
        <w:ind w:firstLine="420"/>
        <w:rPr>
          <w:highlight w:val="yellow"/>
        </w:rPr>
      </w:pPr>
      <w:r>
        <w:rPr>
          <w:highlight w:val="yellow"/>
        </w:rPr>
        <w:t>待定。</w:t>
      </w:r>
    </w:p>
    <w:p>
      <w:pPr>
        <w:pStyle w:val="3"/>
        <w:rPr>
          <w:highlight w:val="yellow"/>
        </w:rPr>
      </w:pPr>
      <w:r>
        <w:rPr>
          <w:highlight w:val="yellow"/>
        </w:rPr>
        <w:t>CCTV指令</w:t>
      </w:r>
    </w:p>
    <w:p>
      <w:pPr>
        <w:ind w:firstLine="420"/>
        <w:rPr>
          <w:highlight w:val="yellow"/>
        </w:rPr>
      </w:pPr>
      <w:r>
        <w:rPr>
          <w:highlight w:val="yellow"/>
        </w:rPr>
        <w:t>待定。</w:t>
      </w:r>
    </w:p>
    <w:p>
      <w:pPr>
        <w:pStyle w:val="3"/>
        <w:rPr>
          <w:highlight w:val="yellow"/>
        </w:rPr>
      </w:pPr>
      <w:r>
        <w:rPr>
          <w:highlight w:val="yellow"/>
        </w:rPr>
        <w:t>时间表</w:t>
      </w:r>
    </w:p>
    <w:p>
      <w:pPr>
        <w:ind w:firstLine="420"/>
      </w:pPr>
      <w:r>
        <w:rPr>
          <w:highlight w:val="yellow"/>
        </w:rPr>
        <w:t>待定。</w:t>
      </w:r>
    </w:p>
    <w:p>
      <w:pPr>
        <w:pStyle w:val="2"/>
      </w:pPr>
      <w:r>
        <w:rPr>
          <w:rFonts w:hint="eastAsia"/>
        </w:rPr>
        <w:t>数据</w:t>
      </w:r>
      <w:r>
        <w:t>转发</w:t>
      </w:r>
    </w:p>
    <w:p>
      <w:pPr>
        <w:pStyle w:val="3"/>
      </w:pPr>
      <w:r>
        <w:rPr>
          <w:rFonts w:hint="eastAsia"/>
        </w:rPr>
        <w:t>D</w:t>
      </w:r>
      <w:r>
        <w:t>I</w:t>
      </w:r>
    </w:p>
    <w:p>
      <w:pPr>
        <w:rPr>
          <w:del w:id="2" w:author="李上" w:date="2018-03-15T15:07:00Z"/>
        </w:rPr>
      </w:pPr>
      <w:del w:id="3" w:author="李上" w:date="2018-03-15T15:07:00Z">
        <w:r>
          <w:rPr/>
          <w:delText>DI消息</w:delText>
        </w:r>
      </w:del>
      <w:del w:id="4" w:author="李上" w:date="2018-03-15T15:07:00Z">
        <w:r>
          <w:rPr>
            <w:rFonts w:hint="eastAsia"/>
          </w:rPr>
          <w:delText>内容：消息类型、</w:delText>
        </w:r>
      </w:del>
      <w:del w:id="5" w:author="李上" w:date="2018-03-15T15:07:00Z">
        <w:r>
          <w:rPr/>
          <w:delText>DI点标签</w:delText>
        </w:r>
      </w:del>
      <w:del w:id="6" w:author="李上" w:date="2018-03-15T15:07:00Z">
        <w:r>
          <w:rPr>
            <w:rFonts w:hint="eastAsia"/>
          </w:rPr>
          <w:delText>、值、时间戳。数据项含义如下：</w:delText>
        </w:r>
      </w:del>
    </w:p>
    <w:p>
      <w:pPr>
        <w:numPr>
          <w:ilvl w:val="0"/>
          <w:numId w:val="2"/>
        </w:numPr>
        <w:rPr>
          <w:del w:id="7" w:author="李上" w:date="2018-03-15T15:07:00Z"/>
        </w:rPr>
      </w:pPr>
      <w:del w:id="8" w:author="李上" w:date="2018-03-15T15:07:00Z">
        <w:r>
          <w:rPr>
            <w:rFonts w:hint="eastAsia"/>
          </w:rPr>
          <w:delText>消息类型</w:delText>
        </w:r>
      </w:del>
    </w:p>
    <w:p>
      <w:pPr>
        <w:ind w:firstLine="420"/>
        <w:rPr>
          <w:del w:id="9" w:author="李上" w:date="2018-03-15T15:07:00Z"/>
        </w:rPr>
      </w:pPr>
      <w:del w:id="10" w:author="李上" w:date="2018-03-15T15:07:00Z">
        <w:r>
          <w:rPr>
            <w:rFonts w:hint="eastAsia"/>
          </w:rPr>
          <w:delText>16位无符号整数。</w:delText>
        </w:r>
      </w:del>
    </w:p>
    <w:p>
      <w:pPr>
        <w:numPr>
          <w:ilvl w:val="0"/>
          <w:numId w:val="2"/>
        </w:numPr>
        <w:rPr>
          <w:del w:id="11" w:author="李上" w:date="2018-03-15T15:07:00Z"/>
        </w:rPr>
      </w:pPr>
      <w:del w:id="12" w:author="李上" w:date="2018-03-15T15:07:00Z">
        <w:r>
          <w:rPr/>
          <w:delText>DI点标签</w:delText>
        </w:r>
      </w:del>
    </w:p>
    <w:p>
      <w:pPr>
        <w:ind w:firstLine="420"/>
        <w:rPr>
          <w:del w:id="13" w:author="李上" w:date="2018-03-15T15:07:00Z"/>
        </w:rPr>
      </w:pPr>
      <w:del w:id="14" w:author="李上" w:date="2018-03-15T15:07:00Z">
        <w:r>
          <w:rPr/>
          <w:delText>字符串，最大128字节。DI点在RTDB内的唯一标识。数据格式：</w:delText>
        </w:r>
      </w:del>
    </w:p>
    <w:p>
      <w:pPr>
        <w:ind w:firstLine="420"/>
        <w:rPr>
          <w:del w:id="15" w:author="李上" w:date="2018-03-15T15:07:00Z"/>
        </w:rPr>
      </w:pPr>
      <w:del w:id="16" w:author="李上" w:date="2018-03-15T15:07:00Z">
        <w:r>
          <w:rPr/>
          <w:delText>“domain_label:station_label:pro_system_label:dev_label:di_label”。</w:delText>
        </w:r>
      </w:del>
    </w:p>
    <w:p>
      <w:pPr>
        <w:numPr>
          <w:ilvl w:val="0"/>
          <w:numId w:val="2"/>
        </w:numPr>
        <w:rPr>
          <w:del w:id="17" w:author="李上" w:date="2018-03-15T15:07:00Z"/>
        </w:rPr>
      </w:pPr>
      <w:del w:id="18" w:author="李上" w:date="2018-03-15T15:07:00Z">
        <w:r>
          <w:rPr>
            <w:rFonts w:hint="eastAsia"/>
          </w:rPr>
          <w:delText>值</w:delText>
        </w:r>
      </w:del>
    </w:p>
    <w:p>
      <w:pPr>
        <w:ind w:firstLine="420"/>
        <w:rPr>
          <w:del w:id="19" w:author="李上" w:date="2018-03-15T15:07:00Z"/>
        </w:rPr>
      </w:pPr>
      <w:del w:id="20" w:author="李上" w:date="2018-03-15T15:07:00Z">
        <w:r>
          <w:rPr>
            <w:rFonts w:hint="eastAsia"/>
          </w:rPr>
          <w:delText>32位整数。</w:delText>
        </w:r>
      </w:del>
    </w:p>
    <w:p>
      <w:pPr>
        <w:numPr>
          <w:ilvl w:val="0"/>
          <w:numId w:val="2"/>
        </w:numPr>
        <w:rPr>
          <w:del w:id="21" w:author="李上" w:date="2018-03-15T15:07:00Z"/>
        </w:rPr>
      </w:pPr>
      <w:del w:id="22" w:author="李上" w:date="2018-03-15T15:07:00Z">
        <w:r>
          <w:rPr>
            <w:rFonts w:hint="eastAsia"/>
          </w:rPr>
          <w:delText>时间戳</w:delText>
        </w:r>
      </w:del>
    </w:p>
    <w:p>
      <w:pPr>
        <w:ind w:firstLine="420"/>
        <w:rPr>
          <w:del w:id="23" w:author="李上" w:date="2018-03-15T15:07:00Z"/>
        </w:rPr>
      </w:pPr>
      <w:del w:id="24" w:author="李上" w:date="2018-03-15T15:07:00Z">
        <w:r>
          <w:rPr>
            <w:rFonts w:hint="eastAsia"/>
          </w:rPr>
          <w:delText>64位无符号整数。DI</w:delText>
        </w:r>
      </w:del>
      <w:del w:id="25" w:author="李上" w:date="2018-03-15T15:07:00Z">
        <w:r>
          <w:rPr/>
          <w:delText>值的时间</w:delText>
        </w:r>
      </w:del>
      <w:del w:id="26" w:author="李上" w:date="2018-03-15T15:07:00Z">
        <w:r>
          <w:rPr>
            <w:rFonts w:hint="eastAsia"/>
          </w:rPr>
          <w:delText>，UTC时间（精度毫秒）。</w:delText>
        </w:r>
      </w:del>
    </w:p>
    <w:p>
      <w:pPr>
        <w:rPr>
          <w:del w:id="27" w:author="李上" w:date="2018-03-15T15:07:00Z"/>
        </w:rPr>
      </w:pPr>
    </w:p>
    <w:p>
      <w:pPr>
        <w:rPr>
          <w:ins w:id="28" w:author="李上" w:date="2018-03-15T15:09:00Z"/>
        </w:rPr>
      </w:pPr>
      <w:del w:id="29" w:author="李上" w:date="2018-03-15T15:07:00Z">
        <w:r>
          <w:rPr/>
          <w:delText>RTDB向FES定时下发需要转发表的DI数据。</w:delText>
        </w:r>
      </w:del>
    </w:p>
    <w:p>
      <w:pPr>
        <w:rPr>
          <w:ins w:id="30" w:author="李上" w:date="2018-03-15T15:07:00Z"/>
        </w:rPr>
      </w:pPr>
    </w:p>
    <w:p>
      <w:pPr>
        <w:rPr>
          <w:ins w:id="31" w:author="李上" w:date="2018-03-15T15:07:00Z"/>
        </w:rPr>
      </w:pPr>
      <w:ins w:id="32" w:author="李上" w:date="2018-03-15T15:07:00Z">
        <w:r>
          <w:rPr>
            <w:rFonts w:hint="eastAsia"/>
          </w:rPr>
          <w:t>RTDB提供一个读取合成值的接口，FES根据</w:t>
        </w:r>
      </w:ins>
      <w:ins w:id="33" w:author="李上" w:date="2018-03-15T15:08:00Z">
        <w:r>
          <w:rPr>
            <w:rFonts w:hint="eastAsia"/>
          </w:rPr>
          <w:t>转发DIG定义表从RTDB读取VALUE</w:t>
        </w:r>
      </w:ins>
      <w:ins w:id="34" w:author="李上" w:date="2018-03-15T15:09:00Z">
        <w:r>
          <w:rPr>
            <w:rFonts w:hint="eastAsia"/>
          </w:rPr>
          <w:t>，进行转发。</w:t>
        </w:r>
      </w:ins>
    </w:p>
    <w:p/>
    <w:p>
      <w:pPr>
        <w:pStyle w:val="3"/>
      </w:pPr>
      <w:r>
        <w:t>AI</w:t>
      </w:r>
    </w:p>
    <w:p>
      <w:pPr>
        <w:rPr>
          <w:del w:id="35" w:author="李上" w:date="2018-03-15T15:09:00Z"/>
        </w:rPr>
      </w:pPr>
      <w:del w:id="36" w:author="李上" w:date="2018-03-15T15:09:00Z">
        <w:r>
          <w:rPr>
            <w:rFonts w:hint="eastAsia"/>
          </w:rPr>
          <w:delText>AI消息数据内容：消息类型、</w:delText>
        </w:r>
      </w:del>
      <w:del w:id="37" w:author="李上" w:date="2018-03-15T15:09:00Z">
        <w:r>
          <w:rPr/>
          <w:delText>AI点标签</w:delText>
        </w:r>
      </w:del>
      <w:del w:id="38" w:author="李上" w:date="2018-03-15T15:09:00Z">
        <w:r>
          <w:rPr>
            <w:rFonts w:hint="eastAsia"/>
          </w:rPr>
          <w:delText>、值、时间戳。数据项含义如下：</w:delText>
        </w:r>
      </w:del>
    </w:p>
    <w:p>
      <w:pPr>
        <w:numPr>
          <w:ilvl w:val="0"/>
          <w:numId w:val="2"/>
        </w:numPr>
        <w:rPr>
          <w:del w:id="39" w:author="李上" w:date="2018-03-15T15:09:00Z"/>
        </w:rPr>
      </w:pPr>
      <w:del w:id="40" w:author="李上" w:date="2018-03-15T15:09:00Z">
        <w:r>
          <w:rPr>
            <w:rFonts w:hint="eastAsia"/>
          </w:rPr>
          <w:delText>消息类型</w:delText>
        </w:r>
      </w:del>
    </w:p>
    <w:p>
      <w:pPr>
        <w:ind w:firstLine="420"/>
        <w:rPr>
          <w:del w:id="41" w:author="李上" w:date="2018-03-15T15:09:00Z"/>
        </w:rPr>
      </w:pPr>
      <w:del w:id="42" w:author="李上" w:date="2018-03-15T15:09:00Z">
        <w:r>
          <w:rPr>
            <w:rFonts w:hint="eastAsia"/>
          </w:rPr>
          <w:delText>16位无符号整数。本消息的内容类型。</w:delText>
        </w:r>
      </w:del>
    </w:p>
    <w:p>
      <w:pPr>
        <w:numPr>
          <w:ilvl w:val="0"/>
          <w:numId w:val="2"/>
        </w:numPr>
        <w:rPr>
          <w:del w:id="43" w:author="李上" w:date="2018-03-15T15:09:00Z"/>
        </w:rPr>
      </w:pPr>
      <w:del w:id="44" w:author="李上" w:date="2018-03-15T15:09:00Z">
        <w:r>
          <w:rPr/>
          <w:delText>AI点标签</w:delText>
        </w:r>
      </w:del>
    </w:p>
    <w:p>
      <w:pPr>
        <w:ind w:firstLine="420"/>
        <w:rPr>
          <w:del w:id="45" w:author="李上" w:date="2018-03-15T15:09:00Z"/>
        </w:rPr>
      </w:pPr>
      <w:del w:id="46" w:author="李上" w:date="2018-03-15T15:09:00Z">
        <w:r>
          <w:rPr/>
          <w:delText>字符串，最大128字节。AI点在RTDB内的唯一标识。数据格式：</w:delText>
        </w:r>
      </w:del>
    </w:p>
    <w:p>
      <w:pPr>
        <w:ind w:firstLine="420"/>
        <w:rPr>
          <w:del w:id="47" w:author="李上" w:date="2018-03-15T15:09:00Z"/>
        </w:rPr>
      </w:pPr>
      <w:del w:id="48" w:author="李上" w:date="2018-03-15T15:09:00Z">
        <w:r>
          <w:rPr/>
          <w:delText>“domain_label:station_label:pro_system_label:dev_label:ai_label”</w:delText>
        </w:r>
      </w:del>
    </w:p>
    <w:p>
      <w:pPr>
        <w:numPr>
          <w:ilvl w:val="0"/>
          <w:numId w:val="2"/>
        </w:numPr>
        <w:rPr>
          <w:del w:id="49" w:author="李上" w:date="2018-03-15T15:09:00Z"/>
        </w:rPr>
      </w:pPr>
      <w:del w:id="50" w:author="李上" w:date="2018-03-15T15:09:00Z">
        <w:r>
          <w:rPr>
            <w:rFonts w:hint="eastAsia"/>
          </w:rPr>
          <w:delText>值</w:delText>
        </w:r>
      </w:del>
    </w:p>
    <w:p>
      <w:pPr>
        <w:ind w:firstLine="420"/>
        <w:rPr>
          <w:del w:id="51" w:author="李上" w:date="2018-03-15T15:09:00Z"/>
        </w:rPr>
      </w:pPr>
      <w:del w:id="52" w:author="李上" w:date="2018-03-15T15:09:00Z">
        <w:r>
          <w:rPr>
            <w:rFonts w:hint="eastAsia"/>
          </w:rPr>
          <w:delText>32位浮点数。</w:delText>
        </w:r>
      </w:del>
    </w:p>
    <w:p>
      <w:pPr>
        <w:numPr>
          <w:ilvl w:val="0"/>
          <w:numId w:val="2"/>
        </w:numPr>
        <w:rPr>
          <w:del w:id="53" w:author="李上" w:date="2018-03-15T15:09:00Z"/>
        </w:rPr>
      </w:pPr>
      <w:del w:id="54" w:author="李上" w:date="2018-03-15T15:09:00Z">
        <w:r>
          <w:rPr>
            <w:rFonts w:hint="eastAsia"/>
          </w:rPr>
          <w:delText>时间戳</w:delText>
        </w:r>
      </w:del>
    </w:p>
    <w:p>
      <w:pPr>
        <w:spacing w:line="360" w:lineRule="auto"/>
        <w:ind w:firstLine="420"/>
        <w:rPr>
          <w:del w:id="55" w:author="李上" w:date="2018-03-15T15:09:00Z"/>
        </w:rPr>
      </w:pPr>
      <w:del w:id="56" w:author="李上" w:date="2018-03-15T15:09:00Z">
        <w:r>
          <w:rPr>
            <w:rFonts w:hint="eastAsia"/>
          </w:rPr>
          <w:delText>64位无符号整数。</w:delText>
        </w:r>
      </w:del>
      <w:del w:id="57" w:author="李上" w:date="2018-03-15T15:09:00Z">
        <w:r>
          <w:rPr/>
          <w:delText>值对应的时间</w:delText>
        </w:r>
      </w:del>
      <w:del w:id="58" w:author="李上" w:date="2018-03-15T15:09:00Z">
        <w:r>
          <w:rPr>
            <w:rFonts w:hint="eastAsia"/>
          </w:rPr>
          <w:delText>，UTC时间（精度毫秒）。</w:delText>
        </w:r>
      </w:del>
    </w:p>
    <w:p>
      <w:pPr>
        <w:spacing w:line="360" w:lineRule="auto"/>
        <w:rPr>
          <w:del w:id="59" w:author="李上" w:date="2018-03-15T15:09:00Z"/>
        </w:rPr>
      </w:pPr>
    </w:p>
    <w:p>
      <w:pPr>
        <w:spacing w:line="360" w:lineRule="auto"/>
        <w:rPr>
          <w:ins w:id="60" w:author="李上" w:date="2018-03-15T15:09:00Z"/>
        </w:rPr>
      </w:pPr>
      <w:del w:id="61" w:author="李上" w:date="2018-03-15T15:09:00Z">
        <w:r>
          <w:rPr/>
          <w:delText>RTDB向FES定时下发转发表的AI数据。</w:delText>
        </w:r>
      </w:del>
    </w:p>
    <w:p>
      <w:pPr>
        <w:spacing w:line="360" w:lineRule="auto"/>
        <w:rPr>
          <w:ins w:id="62" w:author="李上" w:date="2018-03-15T15:09:00Z"/>
        </w:rPr>
      </w:pPr>
    </w:p>
    <w:p>
      <w:pPr>
        <w:spacing w:line="360" w:lineRule="auto"/>
        <w:rPr>
          <w:ins w:id="63" w:author="李上" w:date="2018-03-15T15:09:00Z"/>
        </w:rPr>
      </w:pPr>
      <w:ins w:id="64" w:author="李上" w:date="2018-03-15T15:09:00Z">
        <w:r>
          <w:rPr>
            <w:rFonts w:hint="eastAsia"/>
          </w:rPr>
          <w:t>RTDB提供一个读取</w:t>
        </w:r>
      </w:ins>
      <w:ins w:id="65" w:author="李上" w:date="2018-03-15T15:10:00Z">
        <w:r>
          <w:rPr>
            <w:rFonts w:hint="eastAsia"/>
          </w:rPr>
          <w:t>工程</w:t>
        </w:r>
      </w:ins>
      <w:ins w:id="66" w:author="李上" w:date="2018-03-15T15:09:00Z">
        <w:r>
          <w:rPr>
            <w:rFonts w:hint="eastAsia"/>
          </w:rPr>
          <w:t>值的接口，FES根据转发</w:t>
        </w:r>
      </w:ins>
      <w:ins w:id="67" w:author="李上" w:date="2018-03-15T15:10:00Z">
        <w:r>
          <w:rPr/>
          <w:t>ANA</w:t>
        </w:r>
      </w:ins>
      <w:ins w:id="68" w:author="李上" w:date="2018-03-15T15:09:00Z">
        <w:r>
          <w:rPr>
            <w:rFonts w:hint="eastAsia"/>
          </w:rPr>
          <w:t>定义表从RTDB读取VALUE，进行转发。</w:t>
        </w:r>
      </w:ins>
    </w:p>
    <w:p>
      <w:pPr>
        <w:spacing w:line="360" w:lineRule="auto"/>
      </w:pPr>
    </w:p>
    <w:p>
      <w:pPr>
        <w:pStyle w:val="3"/>
        <w:rPr>
          <w:highlight w:val="yellow"/>
        </w:rPr>
      </w:pPr>
      <w:r>
        <w:rPr>
          <w:highlight w:val="yellow"/>
        </w:rPr>
        <w:t>D</w:t>
      </w:r>
      <w:r>
        <w:rPr>
          <w:rFonts w:hint="eastAsia"/>
          <w:highlight w:val="yellow"/>
        </w:rPr>
        <w:t>O</w:t>
      </w:r>
      <w:r>
        <w:rPr>
          <w:highlight w:val="yellow"/>
        </w:rPr>
        <w:t>转发</w:t>
      </w:r>
      <w:r>
        <w:rPr>
          <w:rFonts w:hint="eastAsia"/>
          <w:highlight w:val="yellow"/>
        </w:rPr>
        <w:t>指令</w:t>
      </w:r>
    </w:p>
    <w:p>
      <w:pPr>
        <w:spacing w:line="360" w:lineRule="auto"/>
        <w:ind w:firstLine="420"/>
        <w:rPr>
          <w:ins w:id="69" w:author="李上" w:date="2018-03-15T15:12:00Z"/>
          <w:highlight w:val="yellow"/>
        </w:rPr>
      </w:pPr>
      <w:del w:id="70" w:author="李上" w:date="2018-03-15T15:11:00Z">
        <w:r>
          <w:rPr>
            <w:highlight w:val="yellow"/>
          </w:rPr>
          <w:delText>待定。</w:delText>
        </w:r>
      </w:del>
    </w:p>
    <w:p>
      <w:pPr>
        <w:spacing w:line="360" w:lineRule="auto"/>
        <w:ind w:firstLine="420"/>
        <w:rPr>
          <w:highlight w:val="yellow"/>
        </w:rPr>
      </w:pPr>
      <w:ins w:id="71" w:author="李上" w:date="2018-03-15T15:11:00Z">
        <w:r>
          <w:rPr>
            <w:highlight w:val="yellow"/>
          </w:rPr>
          <w:t>RTDB</w:t>
        </w:r>
      </w:ins>
      <w:ins w:id="72" w:author="李上" w:date="2018-03-15T15:11:00Z">
        <w:r>
          <w:rPr>
            <w:rFonts w:hint="eastAsia"/>
            <w:highlight w:val="yellow"/>
          </w:rPr>
          <w:t>提供一个DO指令的调用</w:t>
        </w:r>
      </w:ins>
      <w:ins w:id="73" w:author="李上" w:date="2018-03-15T15:12:00Z">
        <w:r>
          <w:rPr>
            <w:rFonts w:hint="eastAsia"/>
            <w:highlight w:val="yellow"/>
          </w:rPr>
          <w:t>接口。</w:t>
        </w:r>
      </w:ins>
    </w:p>
    <w:p>
      <w:pPr>
        <w:pStyle w:val="3"/>
        <w:rPr>
          <w:highlight w:val="yellow"/>
        </w:rPr>
      </w:pPr>
      <w:r>
        <w:rPr>
          <w:highlight w:val="yellow"/>
        </w:rPr>
        <w:t>AO转发指令</w:t>
      </w:r>
    </w:p>
    <w:p>
      <w:pPr>
        <w:spacing w:line="360" w:lineRule="auto"/>
        <w:ind w:firstLine="420"/>
        <w:rPr>
          <w:ins w:id="74" w:author="李上" w:date="2018-03-15T15:12:00Z"/>
          <w:highlight w:val="yellow"/>
        </w:rPr>
      </w:pPr>
      <w:del w:id="75" w:author="李上" w:date="2018-03-15T15:11:00Z">
        <w:r>
          <w:rPr>
            <w:highlight w:val="yellow"/>
          </w:rPr>
          <w:delText>待定。</w:delText>
        </w:r>
      </w:del>
    </w:p>
    <w:p>
      <w:pPr>
        <w:spacing w:line="360" w:lineRule="auto"/>
        <w:ind w:firstLine="420"/>
        <w:rPr>
          <w:highlight w:val="yellow"/>
        </w:rPr>
      </w:pPr>
      <w:ins w:id="76" w:author="李上" w:date="2018-03-15T15:12:00Z">
        <w:r>
          <w:rPr>
            <w:highlight w:val="yellow"/>
          </w:rPr>
          <w:t>RTDB</w:t>
        </w:r>
      </w:ins>
      <w:ins w:id="77" w:author="李上" w:date="2018-03-15T15:12:00Z">
        <w:r>
          <w:rPr>
            <w:rFonts w:hint="eastAsia"/>
            <w:highlight w:val="yellow"/>
          </w:rPr>
          <w:t>提供一个AO指令的调用接口。</w:t>
        </w:r>
      </w:ins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0B9DA"/>
    <w:multiLevelType w:val="singleLevel"/>
    <w:tmpl w:val="9CE0B9D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A838640"/>
    <w:multiLevelType w:val="multilevel"/>
    <w:tmpl w:val="BA83864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F62E30B5"/>
    <w:multiLevelType w:val="multilevel"/>
    <w:tmpl w:val="F62E30B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5AA8C4D8"/>
    <w:multiLevelType w:val="singleLevel"/>
    <w:tmpl w:val="5AA8C4D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上">
    <w15:presenceInfo w15:providerId="Windows Live" w15:userId="dc25048134c95c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86"/>
    <w:rsid w:val="00005983"/>
    <w:rsid w:val="00041EEE"/>
    <w:rsid w:val="000563DD"/>
    <w:rsid w:val="000668F7"/>
    <w:rsid w:val="0008305B"/>
    <w:rsid w:val="00113B26"/>
    <w:rsid w:val="001210F0"/>
    <w:rsid w:val="00124FA9"/>
    <w:rsid w:val="0016340C"/>
    <w:rsid w:val="00174601"/>
    <w:rsid w:val="001B52D8"/>
    <w:rsid w:val="001C3D9B"/>
    <w:rsid w:val="00212872"/>
    <w:rsid w:val="0022347F"/>
    <w:rsid w:val="00241C87"/>
    <w:rsid w:val="00246790"/>
    <w:rsid w:val="00254BE0"/>
    <w:rsid w:val="00257BE5"/>
    <w:rsid w:val="002648E3"/>
    <w:rsid w:val="00274799"/>
    <w:rsid w:val="002833C3"/>
    <w:rsid w:val="002C216D"/>
    <w:rsid w:val="002D5A1C"/>
    <w:rsid w:val="002F62C5"/>
    <w:rsid w:val="003265EA"/>
    <w:rsid w:val="00357C29"/>
    <w:rsid w:val="0036320E"/>
    <w:rsid w:val="00372C1E"/>
    <w:rsid w:val="0039722B"/>
    <w:rsid w:val="003C3128"/>
    <w:rsid w:val="003E5EB5"/>
    <w:rsid w:val="003E6AC6"/>
    <w:rsid w:val="00400852"/>
    <w:rsid w:val="00445B74"/>
    <w:rsid w:val="004F5B0F"/>
    <w:rsid w:val="00536FB9"/>
    <w:rsid w:val="00555BA1"/>
    <w:rsid w:val="00587DD5"/>
    <w:rsid w:val="005B39CF"/>
    <w:rsid w:val="005C73EE"/>
    <w:rsid w:val="005E34DF"/>
    <w:rsid w:val="00604A8A"/>
    <w:rsid w:val="0062252D"/>
    <w:rsid w:val="00691F7D"/>
    <w:rsid w:val="006A4694"/>
    <w:rsid w:val="006D4BEB"/>
    <w:rsid w:val="006D5134"/>
    <w:rsid w:val="006E28D7"/>
    <w:rsid w:val="006E4F30"/>
    <w:rsid w:val="00736962"/>
    <w:rsid w:val="0074791C"/>
    <w:rsid w:val="0075715F"/>
    <w:rsid w:val="00776970"/>
    <w:rsid w:val="007A20A0"/>
    <w:rsid w:val="007B3C50"/>
    <w:rsid w:val="007D2B85"/>
    <w:rsid w:val="007D4E6C"/>
    <w:rsid w:val="007E6C86"/>
    <w:rsid w:val="0082127C"/>
    <w:rsid w:val="008471CC"/>
    <w:rsid w:val="00857E01"/>
    <w:rsid w:val="00887A64"/>
    <w:rsid w:val="008B57E6"/>
    <w:rsid w:val="008D0AB5"/>
    <w:rsid w:val="008E5A5F"/>
    <w:rsid w:val="009064FB"/>
    <w:rsid w:val="00916E52"/>
    <w:rsid w:val="009A40C1"/>
    <w:rsid w:val="009E3E7D"/>
    <w:rsid w:val="00A228B2"/>
    <w:rsid w:val="00A25621"/>
    <w:rsid w:val="00A265A9"/>
    <w:rsid w:val="00A33D93"/>
    <w:rsid w:val="00A53F02"/>
    <w:rsid w:val="00A7323F"/>
    <w:rsid w:val="00A76F3D"/>
    <w:rsid w:val="00A80E80"/>
    <w:rsid w:val="00AA4BD5"/>
    <w:rsid w:val="00AC61FF"/>
    <w:rsid w:val="00AF3C36"/>
    <w:rsid w:val="00B2164B"/>
    <w:rsid w:val="00B30AA2"/>
    <w:rsid w:val="00B4386E"/>
    <w:rsid w:val="00B73BEB"/>
    <w:rsid w:val="00B76251"/>
    <w:rsid w:val="00BA47BE"/>
    <w:rsid w:val="00BA6FE5"/>
    <w:rsid w:val="00BB0A49"/>
    <w:rsid w:val="00BD67CA"/>
    <w:rsid w:val="00BE0B27"/>
    <w:rsid w:val="00C0676A"/>
    <w:rsid w:val="00C20E46"/>
    <w:rsid w:val="00C24213"/>
    <w:rsid w:val="00C55560"/>
    <w:rsid w:val="00C65760"/>
    <w:rsid w:val="00C9027E"/>
    <w:rsid w:val="00CB339E"/>
    <w:rsid w:val="00CB71DF"/>
    <w:rsid w:val="00CC34A7"/>
    <w:rsid w:val="00CE4551"/>
    <w:rsid w:val="00CE5A56"/>
    <w:rsid w:val="00CF1896"/>
    <w:rsid w:val="00CF7CD4"/>
    <w:rsid w:val="00D17F41"/>
    <w:rsid w:val="00D468D9"/>
    <w:rsid w:val="00D52626"/>
    <w:rsid w:val="00D52D0D"/>
    <w:rsid w:val="00D854D3"/>
    <w:rsid w:val="00D9555E"/>
    <w:rsid w:val="00DA4FED"/>
    <w:rsid w:val="00DE0156"/>
    <w:rsid w:val="00DF28C3"/>
    <w:rsid w:val="00DF2948"/>
    <w:rsid w:val="00E73039"/>
    <w:rsid w:val="00E8179D"/>
    <w:rsid w:val="00E83B18"/>
    <w:rsid w:val="00E9140A"/>
    <w:rsid w:val="00EA3C9D"/>
    <w:rsid w:val="00EC3FFE"/>
    <w:rsid w:val="00EF584C"/>
    <w:rsid w:val="00F02F7B"/>
    <w:rsid w:val="00F869BD"/>
    <w:rsid w:val="00FB1138"/>
    <w:rsid w:val="00FE3FBD"/>
    <w:rsid w:val="00FE4568"/>
    <w:rsid w:val="00FF44B1"/>
    <w:rsid w:val="018F0A51"/>
    <w:rsid w:val="018F6AC7"/>
    <w:rsid w:val="01FB6963"/>
    <w:rsid w:val="02CD2ECD"/>
    <w:rsid w:val="02E1533E"/>
    <w:rsid w:val="030536C4"/>
    <w:rsid w:val="030B2193"/>
    <w:rsid w:val="03E26033"/>
    <w:rsid w:val="03E848DA"/>
    <w:rsid w:val="04EB516D"/>
    <w:rsid w:val="05755BFF"/>
    <w:rsid w:val="073123C0"/>
    <w:rsid w:val="087D4233"/>
    <w:rsid w:val="08B659F0"/>
    <w:rsid w:val="0AAA2F2D"/>
    <w:rsid w:val="0AB648B5"/>
    <w:rsid w:val="0C006C4C"/>
    <w:rsid w:val="0CCA2D2E"/>
    <w:rsid w:val="0CF129B1"/>
    <w:rsid w:val="0DBA343D"/>
    <w:rsid w:val="0DDC6228"/>
    <w:rsid w:val="0E712701"/>
    <w:rsid w:val="0E85656A"/>
    <w:rsid w:val="0E886608"/>
    <w:rsid w:val="0EE47FC5"/>
    <w:rsid w:val="0F25538F"/>
    <w:rsid w:val="0F70418E"/>
    <w:rsid w:val="0F775B67"/>
    <w:rsid w:val="0FA227CE"/>
    <w:rsid w:val="10C22C2A"/>
    <w:rsid w:val="10E45FF5"/>
    <w:rsid w:val="11E2520E"/>
    <w:rsid w:val="11F721B2"/>
    <w:rsid w:val="12F66E1C"/>
    <w:rsid w:val="131E077D"/>
    <w:rsid w:val="13E7E7AE"/>
    <w:rsid w:val="14970B82"/>
    <w:rsid w:val="153B760E"/>
    <w:rsid w:val="156068F5"/>
    <w:rsid w:val="15F30FF2"/>
    <w:rsid w:val="167E754D"/>
    <w:rsid w:val="16C26D64"/>
    <w:rsid w:val="18225292"/>
    <w:rsid w:val="196A4693"/>
    <w:rsid w:val="1BAD2CE8"/>
    <w:rsid w:val="1BB920B6"/>
    <w:rsid w:val="1BD7037F"/>
    <w:rsid w:val="1BDF54B8"/>
    <w:rsid w:val="1BEFF6C8"/>
    <w:rsid w:val="1C150B5D"/>
    <w:rsid w:val="1C8C4B19"/>
    <w:rsid w:val="1C9BAC12"/>
    <w:rsid w:val="1CA66C4E"/>
    <w:rsid w:val="1CFD746F"/>
    <w:rsid w:val="1D4E72EC"/>
    <w:rsid w:val="1D5F1BEF"/>
    <w:rsid w:val="1D67778E"/>
    <w:rsid w:val="1D744324"/>
    <w:rsid w:val="1D7D007A"/>
    <w:rsid w:val="1DFB7DA5"/>
    <w:rsid w:val="1E03616B"/>
    <w:rsid w:val="1E3F6A85"/>
    <w:rsid w:val="1E56495E"/>
    <w:rsid w:val="1ED47D26"/>
    <w:rsid w:val="1EEF0782"/>
    <w:rsid w:val="1F75235A"/>
    <w:rsid w:val="23270474"/>
    <w:rsid w:val="233141A2"/>
    <w:rsid w:val="236A3ED2"/>
    <w:rsid w:val="2526481C"/>
    <w:rsid w:val="26767136"/>
    <w:rsid w:val="267B15D5"/>
    <w:rsid w:val="274A2824"/>
    <w:rsid w:val="27F209B5"/>
    <w:rsid w:val="28B23FC0"/>
    <w:rsid w:val="299A1C85"/>
    <w:rsid w:val="2A0723AC"/>
    <w:rsid w:val="2A1B71ED"/>
    <w:rsid w:val="2A33762C"/>
    <w:rsid w:val="2A536D10"/>
    <w:rsid w:val="2AC23A4F"/>
    <w:rsid w:val="2B6B8811"/>
    <w:rsid w:val="2BC76C7A"/>
    <w:rsid w:val="2C143E9A"/>
    <w:rsid w:val="2C855DEE"/>
    <w:rsid w:val="2D934BDC"/>
    <w:rsid w:val="2DEBDBE7"/>
    <w:rsid w:val="2F7F65D3"/>
    <w:rsid w:val="2FA9559F"/>
    <w:rsid w:val="303517DF"/>
    <w:rsid w:val="31930ECC"/>
    <w:rsid w:val="319400F8"/>
    <w:rsid w:val="320A4B3A"/>
    <w:rsid w:val="327218EE"/>
    <w:rsid w:val="330C1247"/>
    <w:rsid w:val="34798996"/>
    <w:rsid w:val="35BC12BD"/>
    <w:rsid w:val="35D22E92"/>
    <w:rsid w:val="38E045E4"/>
    <w:rsid w:val="39D11FE2"/>
    <w:rsid w:val="3B863225"/>
    <w:rsid w:val="3BBA7C48"/>
    <w:rsid w:val="3C132920"/>
    <w:rsid w:val="3C8DCEC2"/>
    <w:rsid w:val="3D545B6D"/>
    <w:rsid w:val="3DAC5FCA"/>
    <w:rsid w:val="3E0D468F"/>
    <w:rsid w:val="3E3D73F9"/>
    <w:rsid w:val="3FDF424C"/>
    <w:rsid w:val="40027CA4"/>
    <w:rsid w:val="425206B5"/>
    <w:rsid w:val="425F1A6D"/>
    <w:rsid w:val="44205E1E"/>
    <w:rsid w:val="447619E6"/>
    <w:rsid w:val="45E05F2E"/>
    <w:rsid w:val="460A41EA"/>
    <w:rsid w:val="462C7C17"/>
    <w:rsid w:val="46C15099"/>
    <w:rsid w:val="470D5690"/>
    <w:rsid w:val="47DA1BB2"/>
    <w:rsid w:val="48402698"/>
    <w:rsid w:val="48633D0D"/>
    <w:rsid w:val="49ED65B7"/>
    <w:rsid w:val="4A4B7149"/>
    <w:rsid w:val="4B1159B0"/>
    <w:rsid w:val="4B6F4900"/>
    <w:rsid w:val="4BAD084C"/>
    <w:rsid w:val="4BB74B61"/>
    <w:rsid w:val="4BDAF9D6"/>
    <w:rsid w:val="4C0A7179"/>
    <w:rsid w:val="4C9D5ACE"/>
    <w:rsid w:val="4CB04860"/>
    <w:rsid w:val="4D7F78E1"/>
    <w:rsid w:val="4DCD56A7"/>
    <w:rsid w:val="4E562EA8"/>
    <w:rsid w:val="4EBD7BED"/>
    <w:rsid w:val="4F172587"/>
    <w:rsid w:val="4F9B7682"/>
    <w:rsid w:val="4FBF1E34"/>
    <w:rsid w:val="50A100E9"/>
    <w:rsid w:val="50AA774E"/>
    <w:rsid w:val="5168551D"/>
    <w:rsid w:val="51B31160"/>
    <w:rsid w:val="51CB776D"/>
    <w:rsid w:val="53211503"/>
    <w:rsid w:val="54F00C6F"/>
    <w:rsid w:val="54FBC806"/>
    <w:rsid w:val="55D562D3"/>
    <w:rsid w:val="55F4F51E"/>
    <w:rsid w:val="560933B6"/>
    <w:rsid w:val="56196D97"/>
    <w:rsid w:val="570E18CC"/>
    <w:rsid w:val="57DE0E22"/>
    <w:rsid w:val="57FF7AEF"/>
    <w:rsid w:val="581B1289"/>
    <w:rsid w:val="58455A8D"/>
    <w:rsid w:val="595B0368"/>
    <w:rsid w:val="5A7B21BB"/>
    <w:rsid w:val="5A8E65BE"/>
    <w:rsid w:val="5AB370DB"/>
    <w:rsid w:val="5AD2116B"/>
    <w:rsid w:val="5B237BF1"/>
    <w:rsid w:val="5BAD7526"/>
    <w:rsid w:val="5D770C45"/>
    <w:rsid w:val="5DBDBD6F"/>
    <w:rsid w:val="5DDB21C3"/>
    <w:rsid w:val="5EFE3060"/>
    <w:rsid w:val="5EFF322B"/>
    <w:rsid w:val="5F5C4A90"/>
    <w:rsid w:val="5FBEA138"/>
    <w:rsid w:val="61334D83"/>
    <w:rsid w:val="61790E7F"/>
    <w:rsid w:val="61CC4CC7"/>
    <w:rsid w:val="621751D2"/>
    <w:rsid w:val="64325629"/>
    <w:rsid w:val="645D5CB7"/>
    <w:rsid w:val="64F568C6"/>
    <w:rsid w:val="655276CA"/>
    <w:rsid w:val="662B546E"/>
    <w:rsid w:val="66DD20F3"/>
    <w:rsid w:val="66EB0563"/>
    <w:rsid w:val="67177D01"/>
    <w:rsid w:val="672B2F96"/>
    <w:rsid w:val="67EA6503"/>
    <w:rsid w:val="67F653AD"/>
    <w:rsid w:val="682376D5"/>
    <w:rsid w:val="68614984"/>
    <w:rsid w:val="689763D8"/>
    <w:rsid w:val="692E1F46"/>
    <w:rsid w:val="699257C7"/>
    <w:rsid w:val="6A6EDF3F"/>
    <w:rsid w:val="6A805C9A"/>
    <w:rsid w:val="6AC77702"/>
    <w:rsid w:val="6BD42F9B"/>
    <w:rsid w:val="6BED6A7F"/>
    <w:rsid w:val="6BF55A3A"/>
    <w:rsid w:val="6C8D0065"/>
    <w:rsid w:val="6D7D3654"/>
    <w:rsid w:val="6DDF7239"/>
    <w:rsid w:val="6F18368E"/>
    <w:rsid w:val="6F8C525D"/>
    <w:rsid w:val="6FA78389"/>
    <w:rsid w:val="6FBE4DC7"/>
    <w:rsid w:val="6FD84BBF"/>
    <w:rsid w:val="6FF931D6"/>
    <w:rsid w:val="6FFAFE00"/>
    <w:rsid w:val="6FFDBFC6"/>
    <w:rsid w:val="6FFF08E3"/>
    <w:rsid w:val="6FFFDBB8"/>
    <w:rsid w:val="70A65B08"/>
    <w:rsid w:val="70DE5B11"/>
    <w:rsid w:val="7106007E"/>
    <w:rsid w:val="72293460"/>
    <w:rsid w:val="72505A0A"/>
    <w:rsid w:val="7397765A"/>
    <w:rsid w:val="7409054B"/>
    <w:rsid w:val="752E5C3F"/>
    <w:rsid w:val="75F70B57"/>
    <w:rsid w:val="76844A5D"/>
    <w:rsid w:val="76BB0C6E"/>
    <w:rsid w:val="776F59F3"/>
    <w:rsid w:val="779DD562"/>
    <w:rsid w:val="77BF0E1A"/>
    <w:rsid w:val="77C03CFA"/>
    <w:rsid w:val="77D70708"/>
    <w:rsid w:val="78647463"/>
    <w:rsid w:val="78DA21E5"/>
    <w:rsid w:val="78E43380"/>
    <w:rsid w:val="79073667"/>
    <w:rsid w:val="798B4DD7"/>
    <w:rsid w:val="79B20748"/>
    <w:rsid w:val="7A0542F3"/>
    <w:rsid w:val="7AAA28A5"/>
    <w:rsid w:val="7AFE2EC0"/>
    <w:rsid w:val="7AFE660C"/>
    <w:rsid w:val="7B2B9C45"/>
    <w:rsid w:val="7B70044C"/>
    <w:rsid w:val="7B9A3A0C"/>
    <w:rsid w:val="7BCF3C55"/>
    <w:rsid w:val="7BDFE7DA"/>
    <w:rsid w:val="7BFD482E"/>
    <w:rsid w:val="7C5F0F51"/>
    <w:rsid w:val="7CF7B7E3"/>
    <w:rsid w:val="7DAF79AE"/>
    <w:rsid w:val="7E5AC7D7"/>
    <w:rsid w:val="7E5BDE37"/>
    <w:rsid w:val="7EBF0728"/>
    <w:rsid w:val="7EDC83B5"/>
    <w:rsid w:val="7EDF772E"/>
    <w:rsid w:val="7EF67CDA"/>
    <w:rsid w:val="7EFF9886"/>
    <w:rsid w:val="7F142185"/>
    <w:rsid w:val="7F361468"/>
    <w:rsid w:val="7F4B18C5"/>
    <w:rsid w:val="7F5CBB47"/>
    <w:rsid w:val="7FA82564"/>
    <w:rsid w:val="7FB6662B"/>
    <w:rsid w:val="7FD66A1C"/>
    <w:rsid w:val="7FDF82CA"/>
    <w:rsid w:val="7FFD9D2D"/>
    <w:rsid w:val="7FFDB42C"/>
    <w:rsid w:val="7FFF1447"/>
    <w:rsid w:val="7FFFCFFA"/>
    <w:rsid w:val="8CB81EDB"/>
    <w:rsid w:val="8FADB21B"/>
    <w:rsid w:val="9BB7608E"/>
    <w:rsid w:val="9D965E28"/>
    <w:rsid w:val="9EFFA92E"/>
    <w:rsid w:val="9FB6D5F9"/>
    <w:rsid w:val="9FE69CA0"/>
    <w:rsid w:val="A7EAC1BA"/>
    <w:rsid w:val="AF7EA75D"/>
    <w:rsid w:val="AF8D761D"/>
    <w:rsid w:val="AFF36664"/>
    <w:rsid w:val="AFFFE3CF"/>
    <w:rsid w:val="B3FF03F5"/>
    <w:rsid w:val="B5FBF5E6"/>
    <w:rsid w:val="B5FC63C9"/>
    <w:rsid w:val="B78ADE7B"/>
    <w:rsid w:val="BAFD0075"/>
    <w:rsid w:val="BB78743D"/>
    <w:rsid w:val="BDDF694D"/>
    <w:rsid w:val="BE7F4409"/>
    <w:rsid w:val="BEDF0B94"/>
    <w:rsid w:val="BFD6C10D"/>
    <w:rsid w:val="BFE20AC2"/>
    <w:rsid w:val="BFE79940"/>
    <w:rsid w:val="C6FDF9D8"/>
    <w:rsid w:val="CABE6F37"/>
    <w:rsid w:val="CE4FED85"/>
    <w:rsid w:val="CF7E8D21"/>
    <w:rsid w:val="D5FBFF04"/>
    <w:rsid w:val="DB9D475D"/>
    <w:rsid w:val="DDF21618"/>
    <w:rsid w:val="DE7FA07E"/>
    <w:rsid w:val="E4296784"/>
    <w:rsid w:val="E7763999"/>
    <w:rsid w:val="EB8F6E04"/>
    <w:rsid w:val="EBDE59A9"/>
    <w:rsid w:val="EC9F7717"/>
    <w:rsid w:val="ED4F9308"/>
    <w:rsid w:val="EDDB4099"/>
    <w:rsid w:val="EDDD0EC6"/>
    <w:rsid w:val="EDEF8064"/>
    <w:rsid w:val="EEBF55F9"/>
    <w:rsid w:val="EF7F7D99"/>
    <w:rsid w:val="EFFC3966"/>
    <w:rsid w:val="EFFFD39B"/>
    <w:rsid w:val="EFFFFD93"/>
    <w:rsid w:val="F0BF7115"/>
    <w:rsid w:val="F35FC520"/>
    <w:rsid w:val="F5ED854D"/>
    <w:rsid w:val="F5FBC11A"/>
    <w:rsid w:val="F6DE63D6"/>
    <w:rsid w:val="F7AE6707"/>
    <w:rsid w:val="F7BF481A"/>
    <w:rsid w:val="F7DD485F"/>
    <w:rsid w:val="F7DFAFA5"/>
    <w:rsid w:val="F7EFB346"/>
    <w:rsid w:val="F8FBA874"/>
    <w:rsid w:val="FB6E9DD6"/>
    <w:rsid w:val="FBDCEFCB"/>
    <w:rsid w:val="FBEFA395"/>
    <w:rsid w:val="FCED140A"/>
    <w:rsid w:val="FD7F1279"/>
    <w:rsid w:val="FDBF92B1"/>
    <w:rsid w:val="FDEFA035"/>
    <w:rsid w:val="FDFF693B"/>
    <w:rsid w:val="FE798592"/>
    <w:rsid w:val="FE7F12BC"/>
    <w:rsid w:val="FEBF8979"/>
    <w:rsid w:val="FEE5009F"/>
    <w:rsid w:val="FEF66A84"/>
    <w:rsid w:val="FEFD5E3C"/>
    <w:rsid w:val="FF04DCEA"/>
    <w:rsid w:val="FF6C5FF2"/>
    <w:rsid w:val="FFB267E2"/>
    <w:rsid w:val="FFBB814D"/>
    <w:rsid w:val="FFDA8F40"/>
    <w:rsid w:val="FFDB6F99"/>
    <w:rsid w:val="FFE08140"/>
    <w:rsid w:val="FFF84C26"/>
    <w:rsid w:val="FFFBD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1"/>
    <w:qFormat/>
    <w:uiPriority w:val="0"/>
    <w:rPr>
      <w:sz w:val="18"/>
      <w:szCs w:val="18"/>
    </w:rPr>
  </w:style>
  <w:style w:type="paragraph" w:styleId="12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4"/>
    <w:link w:val="13"/>
    <w:qFormat/>
    <w:uiPriority w:val="0"/>
    <w:rPr>
      <w:kern w:val="2"/>
      <w:sz w:val="18"/>
      <w:szCs w:val="18"/>
    </w:rPr>
  </w:style>
  <w:style w:type="character" w:customStyle="1" w:styleId="20">
    <w:name w:val="页脚 字符"/>
    <w:basedOn w:val="14"/>
    <w:link w:val="12"/>
    <w:qFormat/>
    <w:uiPriority w:val="0"/>
    <w:rPr>
      <w:kern w:val="2"/>
      <w:sz w:val="18"/>
      <w:szCs w:val="18"/>
    </w:rPr>
  </w:style>
  <w:style w:type="character" w:customStyle="1" w:styleId="21">
    <w:name w:val="批注框文本 字符"/>
    <w:basedOn w:val="14"/>
    <w:link w:val="11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347</Words>
  <Characters>1981</Characters>
  <Lines>16</Lines>
  <Paragraphs>4</Paragraphs>
  <TotalTime>0</TotalTime>
  <ScaleCrop>false</ScaleCrop>
  <LinksUpToDate>false</LinksUpToDate>
  <CharactersWithSpaces>2324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2018-01-31T02:12:00Z</dcterms:created>
  <dc:creator>文第</dc:creator>
  <cp:lastModifiedBy>冯达(Boris)</cp:lastModifiedBy>
  <cp:lastPrinted>2018-03-15T06:53:00Z</cp:lastPrinted>
  <dcterms:modified xsi:type="dcterms:W3CDTF">2018-03-15T07:25:57Z</dcterms:modified>
  <cp:revision>300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