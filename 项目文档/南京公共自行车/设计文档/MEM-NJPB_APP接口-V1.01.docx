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YaHei Consolas Hybrid YaHei Con" w:hAnsi="YaHei Consolas Hybrid YaHei Con" w:eastAsia="YaHei Consolas Hybrid YaHei Con"/>
        </w:rPr>
      </w:pPr>
    </w:p>
    <w:p>
      <w:pPr>
        <w:rPr>
          <w:rFonts w:ascii="YaHei Consolas Hybrid YaHei Con" w:hAnsi="YaHei Consolas Hybrid YaHei Con" w:eastAsia="YaHei Consolas Hybrid YaHei Con"/>
        </w:rPr>
      </w:pPr>
    </w:p>
    <w:p>
      <w:pPr>
        <w:rPr>
          <w:rFonts w:ascii="YaHei Consolas Hybrid YaHei Con" w:hAnsi="YaHei Consolas Hybrid YaHei Con" w:eastAsia="YaHei Consolas Hybrid YaHei Con"/>
        </w:rPr>
      </w:pPr>
    </w:p>
    <w:p>
      <w:pPr>
        <w:jc w:val="center"/>
        <w:rPr>
          <w:rFonts w:ascii="YaHei Consolas Hybrid YaHei Con" w:hAnsi="YaHei Consolas Hybrid YaHei Con" w:eastAsia="YaHei Consolas Hybrid YaHei Con"/>
          <w:sz w:val="48"/>
          <w:szCs w:val="48"/>
        </w:rPr>
      </w:pPr>
      <w:r>
        <w:rPr>
          <w:rFonts w:hint="eastAsia" w:ascii="YaHei Consolas Hybrid YaHei Con" w:hAnsi="YaHei Consolas Hybrid YaHei Con" w:eastAsia="YaHei Consolas Hybrid YaHei Con"/>
          <w:sz w:val="48"/>
          <w:szCs w:val="48"/>
        </w:rPr>
        <w:t>MEM-</w:t>
      </w:r>
      <w:r>
        <w:rPr>
          <w:rFonts w:hint="default" w:ascii="YaHei Consolas Hybrid YaHei Con" w:hAnsi="YaHei Consolas Hybrid YaHei Con" w:eastAsia="YaHei Consolas Hybrid YaHei Con"/>
          <w:sz w:val="48"/>
          <w:szCs w:val="48"/>
          <w:lang w:val="en-US"/>
        </w:rPr>
        <w:t>NJPB</w:t>
      </w:r>
      <w:r>
        <w:rPr>
          <w:rFonts w:hint="eastAsia" w:ascii="YaHei Consolas Hybrid YaHei Con" w:hAnsi="YaHei Consolas Hybrid YaHei Con" w:eastAsia="宋体"/>
          <w:sz w:val="48"/>
          <w:szCs w:val="48"/>
          <w:lang w:val="en-US" w:eastAsia="zh-CN"/>
        </w:rPr>
        <w:t>-</w:t>
      </w:r>
      <w:r>
        <w:rPr>
          <w:rFonts w:hint="default" w:ascii="YaHei Consolas Hybrid YaHei Con" w:hAnsi="YaHei Consolas Hybrid YaHei Con"/>
          <w:sz w:val="48"/>
          <w:szCs w:val="48"/>
          <w:lang w:val="en-US" w:eastAsia="zh-CN"/>
        </w:rPr>
        <w:t>APP</w:t>
      </w:r>
      <w:r>
        <w:rPr>
          <w:rFonts w:hint="eastAsia" w:ascii="YaHei Consolas Hybrid YaHei Con" w:hAnsi="YaHei Consolas Hybrid YaHei Con" w:eastAsia="YaHei Consolas Hybrid YaHei Con"/>
          <w:sz w:val="48"/>
          <w:szCs w:val="48"/>
        </w:rPr>
        <w:t xml:space="preserve"> 后台</w:t>
      </w:r>
      <w:r>
        <w:rPr>
          <w:rFonts w:ascii="YaHei Consolas Hybrid YaHei Con" w:hAnsi="YaHei Consolas Hybrid YaHei Con" w:eastAsia="YaHei Consolas Hybrid YaHei Con"/>
          <w:sz w:val="48"/>
          <w:szCs w:val="48"/>
        </w:rPr>
        <w:t>接口</w:t>
      </w:r>
      <w:r>
        <w:rPr>
          <w:rFonts w:hint="eastAsia" w:ascii="YaHei Consolas Hybrid YaHei Con" w:hAnsi="YaHei Consolas Hybrid YaHei Con" w:eastAsia="YaHei Consolas Hybrid YaHei Con"/>
          <w:sz w:val="48"/>
          <w:szCs w:val="48"/>
        </w:rPr>
        <w:t>文档</w:t>
      </w:r>
    </w:p>
    <w:p>
      <w:pPr>
        <w:jc w:val="center"/>
        <w:rPr>
          <w:rFonts w:ascii="YaHei Consolas Hybrid YaHei Con" w:hAnsi="YaHei Consolas Hybrid YaHei Con" w:eastAsia="YaHei Consolas Hybrid YaHei Con"/>
          <w:sz w:val="48"/>
          <w:szCs w:val="48"/>
        </w:rPr>
      </w:pPr>
      <w:r>
        <w:rPr>
          <w:rFonts w:ascii="YaHei Consolas Hybrid YaHei Con" w:hAnsi="YaHei Consolas Hybrid YaHei Con" w:eastAsia="YaHei Consolas Hybrid YaHei Con"/>
          <w:sz w:val="48"/>
          <w:szCs w:val="48"/>
        </w:rPr>
        <w:t>V 1.0</w:t>
      </w:r>
      <w:r>
        <w:rPr>
          <w:rFonts w:ascii="YaHei Consolas Hybrid YaHei Con" w:hAnsi="YaHei Consolas Hybrid YaHei Con" w:eastAsia="YaHei Consolas Hybrid YaHei Con"/>
          <w:sz w:val="48"/>
          <w:szCs w:val="48"/>
          <w:lang w:val="en-US"/>
        </w:rPr>
        <w:t>1</w:t>
      </w:r>
    </w:p>
    <w:p>
      <w:pPr>
        <w:jc w:val="center"/>
        <w:rPr>
          <w:rFonts w:ascii="YaHei Consolas Hybrid YaHei Con" w:hAnsi="YaHei Consolas Hybrid YaHei Con" w:eastAsia="YaHei Consolas Hybrid YaHei Con"/>
          <w:sz w:val="48"/>
          <w:szCs w:val="48"/>
        </w:rPr>
      </w:pPr>
      <w:r>
        <w:rPr>
          <w:rFonts w:ascii="YaHei Consolas Hybrid YaHei Con" w:hAnsi="YaHei Consolas Hybrid YaHei Con" w:eastAsia="YaHei Consolas Hybrid YaHei Con"/>
          <w:sz w:val="48"/>
          <w:szCs w:val="48"/>
        </w:rPr>
        <w:t>更新时间</w:t>
      </w:r>
      <w:r>
        <w:rPr>
          <w:rFonts w:hint="eastAsia" w:ascii="YaHei Consolas Hybrid YaHei Con" w:hAnsi="YaHei Consolas Hybrid YaHei Con" w:eastAsia="宋体"/>
          <w:sz w:val="48"/>
          <w:szCs w:val="48"/>
          <w:lang w:eastAsia="zh-CN"/>
        </w:rPr>
        <w:t>:</w:t>
      </w:r>
      <w:r>
        <w:rPr>
          <w:rFonts w:ascii="YaHei Consolas Hybrid YaHei Con" w:hAnsi="YaHei Consolas Hybrid YaHei Con" w:eastAsia="YaHei Consolas Hybrid YaHei Con"/>
          <w:sz w:val="48"/>
          <w:szCs w:val="48"/>
        </w:rPr>
        <w:t>201</w:t>
      </w:r>
      <w:r>
        <w:rPr>
          <w:rFonts w:ascii="YaHei Consolas Hybrid YaHei Con" w:hAnsi="YaHei Consolas Hybrid YaHei Con" w:eastAsia="YaHei Consolas Hybrid YaHei Con"/>
          <w:sz w:val="48"/>
          <w:szCs w:val="48"/>
          <w:lang w:val="en-US"/>
        </w:rPr>
        <w:t>7</w:t>
      </w:r>
      <w:r>
        <w:rPr>
          <w:rFonts w:ascii="YaHei Consolas Hybrid YaHei Con" w:hAnsi="YaHei Consolas Hybrid YaHei Con" w:eastAsia="YaHei Consolas Hybrid YaHei Con"/>
          <w:sz w:val="48"/>
          <w:szCs w:val="48"/>
        </w:rPr>
        <w:t>/</w:t>
      </w:r>
      <w:r>
        <w:rPr>
          <w:rFonts w:ascii="YaHei Consolas Hybrid YaHei Con" w:hAnsi="YaHei Consolas Hybrid YaHei Con" w:eastAsia="YaHei Consolas Hybrid YaHei Con"/>
          <w:sz w:val="48"/>
          <w:szCs w:val="48"/>
          <w:lang w:val="en-US"/>
        </w:rPr>
        <w:t>07</w:t>
      </w:r>
      <w:r>
        <w:rPr>
          <w:rFonts w:ascii="YaHei Consolas Hybrid YaHei Con" w:hAnsi="YaHei Consolas Hybrid YaHei Con" w:eastAsia="YaHei Consolas Hybrid YaHei Con"/>
          <w:sz w:val="48"/>
          <w:szCs w:val="48"/>
        </w:rPr>
        <w:t>/</w:t>
      </w:r>
      <w:r>
        <w:rPr>
          <w:rFonts w:ascii="YaHei Consolas Hybrid YaHei Con" w:hAnsi="YaHei Consolas Hybrid YaHei Con" w:eastAsia="YaHei Consolas Hybrid YaHei Con"/>
          <w:sz w:val="48"/>
          <w:szCs w:val="48"/>
          <w:lang w:val="en-US"/>
        </w:rPr>
        <w:t>24</w:t>
      </w:r>
    </w:p>
    <w:p/>
    <w:p/>
    <w:p/>
    <w:p/>
    <w:p/>
    <w:p/>
    <w:p/>
    <w:p/>
    <w:p>
      <w:r>
        <w:br w:type="page"/>
      </w: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eastAsia"/>
          <w:lang w:eastAsia="zh-CN"/>
        </w:rPr>
      </w:pPr>
      <w:bookmarkStart w:id="0" w:name="_Toc1173"/>
      <w:r>
        <w:rPr>
          <w:rFonts w:hint="eastAsia"/>
          <w:lang w:eastAsia="zh-CN"/>
        </w:rPr>
        <w:t>工单管理</w:t>
      </w:r>
      <w:bookmarkEnd w:id="0"/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eastAsia="zh-CN"/>
        </w:rPr>
        <w:t>工单信息查询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待处理TAB-</w:t>
      </w:r>
      <w:r>
        <w:rPr>
          <w:rFonts w:hint="eastAsia" w:ascii="Cambria" w:hAnsi="Cambria" w:eastAsia="宋体"/>
          <w:sz w:val="32"/>
        </w:rPr>
        <w:t>上拉加载更多</w:t>
      </w:r>
      <w:r>
        <w:rPr>
          <w:rFonts w:hint="eastAsia"/>
          <w:lang w:val="en-US" w:eastAsia="zh-CN"/>
        </w:rPr>
        <w:t>(√)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URL:</w:t>
      </w:r>
      <w:r>
        <w:rPr>
          <w:rFonts w:hint="eastAsia" w:ascii="YaHei Consolas Hybrid YaHei Con" w:hAnsi="YaHei Consolas Hybrid YaHei Con" w:eastAsia="宋体"/>
          <w:b/>
          <w:i/>
        </w:rPr>
        <w:t>http://localhost:4081/business-service/</w:t>
      </w:r>
      <w:r>
        <w:rPr>
          <w:rFonts w:hint="eastAsia" w:ascii="YaHei Consolas Hybrid YaHei Con" w:hAnsi="YaHei Consolas Hybrid YaHei Con" w:eastAsia="宋体"/>
          <w:b/>
          <w:i/>
          <w:sz w:val="24"/>
        </w:rPr>
        <w:t>workOrders/findByReportEmployeeAndOperationTimeLessThan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ascii="YaHei Consolas Hybrid YaHei Con" w:hAnsi="YaHei Consolas Hybrid YaHei Con" w:eastAsia="YaHei Consolas Hybrid YaHei Con"/>
          <w:b/>
          <w:i/>
        </w:rPr>
        <w:t>：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GET</w:t>
      </w:r>
    </w:p>
    <w:p>
      <w:pPr>
        <w:rPr>
          <w:rFonts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：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822"/>
        <w:gridCol w:w="911"/>
        <w:gridCol w:w="2360"/>
        <w:gridCol w:w="2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069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822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911" w:type="dxa"/>
            <w:shd w:val="clear" w:color="auto" w:fill="D8D8D8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360" w:type="dxa"/>
            <w:shd w:val="clear" w:color="auto" w:fill="D8D8D8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备注</w:t>
            </w:r>
          </w:p>
        </w:tc>
        <w:tc>
          <w:tcPr>
            <w:tcW w:w="2357" w:type="dxa"/>
            <w:shd w:val="clear" w:color="auto" w:fill="D8D8D8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069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i/>
              </w:rPr>
            </w:pPr>
            <w:r>
              <w:rPr>
                <w:rFonts w:hint="default" w:ascii="YaHei Consolas Hybrid YaHei Con" w:hAnsi="YaHei Consolas Hybrid YaHei Con" w:eastAsia="宋体"/>
                <w:b/>
                <w:i/>
                <w:color w:val="6A3E3E"/>
                <w:sz w:val="24"/>
                <w:highlight w:val="none"/>
              </w:rPr>
              <w:t>firstOperationTime</w:t>
            </w:r>
          </w:p>
        </w:tc>
        <w:tc>
          <w:tcPr>
            <w:tcW w:w="822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Date</w:t>
            </w:r>
          </w:p>
        </w:tc>
        <w:tc>
          <w:tcPr>
            <w:tcW w:w="9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2360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  <w:t>第一次执行操作的时间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(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传的是我第一次进入列表时间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)</w:t>
            </w:r>
          </w:p>
        </w:tc>
        <w:tc>
          <w:tcPr>
            <w:tcW w:w="2357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9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i/>
                <w:lang w:val="en-US"/>
              </w:rPr>
            </w:pPr>
            <w:r>
              <w:rPr>
                <w:rFonts w:hint="default" w:ascii="YaHei Consolas Hybrid YaHei Con" w:hAnsi="YaHei Consolas Hybrid YaHei Con" w:eastAsia="宋体"/>
                <w:b/>
                <w:i/>
                <w:lang w:val="en-US"/>
              </w:rPr>
              <w:t>page</w:t>
            </w:r>
          </w:p>
        </w:tc>
        <w:tc>
          <w:tcPr>
            <w:tcW w:w="822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9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  <w:tc>
          <w:tcPr>
            <w:tcW w:w="2360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</w:p>
        </w:tc>
        <w:tc>
          <w:tcPr>
            <w:tcW w:w="2357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69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i/>
                <w:lang w:val="en-US"/>
              </w:rPr>
            </w:pPr>
            <w:r>
              <w:rPr>
                <w:rFonts w:hint="default" w:ascii="YaHei Consolas Hybrid YaHei Con" w:hAnsi="YaHei Consolas Hybrid YaHei Con" w:eastAsia="宋体"/>
                <w:b/>
                <w:i/>
                <w:lang w:val="en-US"/>
              </w:rPr>
              <w:t>size</w:t>
            </w:r>
          </w:p>
        </w:tc>
        <w:tc>
          <w:tcPr>
            <w:tcW w:w="822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9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  <w:tc>
          <w:tcPr>
            <w:tcW w:w="2360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</w:p>
        </w:tc>
        <w:tc>
          <w:tcPr>
            <w:tcW w:w="2357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69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i/>
                <w:lang w:val="en-US"/>
              </w:rPr>
            </w:pPr>
            <w:r>
              <w:rPr>
                <w:rFonts w:hint="default" w:ascii="YaHei Consolas Hybrid YaHei Con" w:hAnsi="YaHei Consolas Hybrid YaHei Con" w:eastAsia="宋体"/>
                <w:b/>
                <w:i/>
                <w:lang w:val="en-US"/>
              </w:rPr>
              <w:t>sort</w:t>
            </w:r>
          </w:p>
        </w:tc>
        <w:tc>
          <w:tcPr>
            <w:tcW w:w="822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String</w:t>
            </w:r>
          </w:p>
        </w:tc>
        <w:tc>
          <w:tcPr>
            <w:tcW w:w="9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  <w:tc>
          <w:tcPr>
            <w:tcW w:w="2360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排序字段&amp;排序方向,例: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sort: 'lastUpdateTime,desc'</w:t>
            </w:r>
          </w:p>
        </w:tc>
        <w:tc>
          <w:tcPr>
            <w:tcW w:w="2357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hint="eastAsia" w:ascii="YaHei Consolas Hybrid YaHei Con" w:hAnsi="YaHei Consolas Hybrid YaHei Con" w:eastAsia="宋体"/>
          <w:b/>
          <w:i/>
        </w:rPr>
      </w:pPr>
      <w:r>
        <w:rPr>
          <w:rFonts w:hint="eastAsia" w:ascii="YaHei Consolas Hybrid YaHei Con" w:hAnsi="YaHei Consolas Hybrid YaHei Con" w:eastAsia="宋体"/>
          <w:b/>
          <w:i/>
          <w:lang w:eastAsia="zh-CN"/>
        </w:rPr>
        <w:t>精确到时分秒的时间查询格式：</w:t>
      </w:r>
      <w:r>
        <w:rPr>
          <w:rFonts w:hint="eastAsia" w:ascii="YaHei Consolas Hybrid YaHei Con" w:hAnsi="YaHei Consolas Hybrid YaHei Con" w:eastAsia="宋体"/>
          <w:b/>
          <w:i/>
        </w:rPr>
        <w:t>Wed Mar 01 14:40:10 CST 2017</w:t>
      </w:r>
    </w:p>
    <w:p>
      <w:pPr>
        <w:rPr>
          <w:rFonts w:hint="eastAsia" w:ascii="YaHei Consolas Hybrid YaHei Con" w:hAnsi="YaHei Consolas Hybrid YaHei Con" w:eastAsia="宋体"/>
          <w:b/>
          <w:i/>
        </w:rPr>
      </w:pPr>
    </w:p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  <w:r>
        <w:rPr>
          <w:rFonts w:hint="eastAsia" w:ascii="YaHei Consolas Hybrid YaHei Con" w:hAnsi="YaHei Consolas Hybrid YaHei Con" w:eastAsia="宋体"/>
          <w:b/>
          <w:i/>
        </w:rPr>
        <w:t>2017/2/28 14:23:31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Output Note: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rPr>
          <w:rFonts w:hint="eastAsia" w:ascii="YaHei Consolas Hybrid YaHei Con" w:hAnsi="YaHei Consolas Hybrid YaHei Con"/>
          <w:b/>
          <w:bCs/>
          <w:sz w:val="21"/>
          <w:szCs w:val="22"/>
        </w:rPr>
      </w:pPr>
      <w:r>
        <w:rPr>
          <w:rFonts w:hint="eastAsia" w:ascii="YaHei Consolas Hybrid YaHei Con" w:hAnsi="YaHei Consolas Hybrid YaHei Con"/>
          <w:b/>
          <w:bCs/>
          <w:sz w:val="21"/>
          <w:szCs w:val="22"/>
        </w:rPr>
        <w:t>如果faultTypeId为空，则显示faultTypeOther；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rPr>
          <w:rFonts w:hint="eastAsia" w:ascii="YaHei Consolas Hybrid YaHei Con" w:hAnsi="YaHei Consolas Hybrid YaHei Con"/>
          <w:b/>
          <w:bCs/>
          <w:sz w:val="21"/>
          <w:szCs w:val="22"/>
        </w:rPr>
      </w:pPr>
      <w:r>
        <w:rPr>
          <w:rFonts w:hint="eastAsia" w:ascii="YaHei Consolas Hybrid YaHei Con" w:hAnsi="YaHei Consolas Hybrid YaHei Con"/>
          <w:b/>
          <w:bCs/>
          <w:sz w:val="21"/>
          <w:szCs w:val="22"/>
        </w:rPr>
        <w:t>如果faultDescriptionId为空，则显示faultDescriptionOther;</w:t>
      </w:r>
    </w:p>
    <w:p>
      <w:pPr>
        <w:rPr>
          <w:rFonts w:hint="eastAsia" w:ascii="YaHei Consolas Hybrid YaHei Con" w:hAnsi="YaHei Consolas Hybrid YaHei Con"/>
          <w:sz w:val="21"/>
          <w:szCs w:val="22"/>
          <w:lang w:eastAsia="zh-CN"/>
        </w:rPr>
      </w:pPr>
      <w:r>
        <w:rPr>
          <w:rFonts w:hint="eastAsia" w:ascii="YaHei Consolas Hybrid YaHei Con" w:hAnsi="YaHei Consolas Hybrid YaHei Con"/>
          <w:b/>
          <w:bCs/>
          <w:sz w:val="21"/>
          <w:szCs w:val="22"/>
        </w:rPr>
        <w:t>如果</w:t>
      </w:r>
      <w:r>
        <w:rPr>
          <w:rFonts w:hint="eastAsia" w:ascii="YaHei Consolas Hybrid YaHei Con" w:hAnsi="YaHei Consolas Hybrid YaHei Con" w:eastAsia="宋体"/>
          <w:b/>
          <w:bCs/>
          <w:kern w:val="0"/>
          <w:sz w:val="21"/>
          <w:szCs w:val="22"/>
          <w:lang w:eastAsia="zh-CN"/>
        </w:rPr>
        <w:t>fixApproach</w:t>
      </w:r>
      <w:r>
        <w:rPr>
          <w:rFonts w:hint="eastAsia" w:ascii="YaHei Consolas Hybrid YaHei Con" w:hAnsi="YaHei Consolas Hybrid YaHei Con" w:eastAsia="宋体"/>
          <w:b/>
          <w:bCs/>
          <w:kern w:val="0"/>
          <w:sz w:val="21"/>
          <w:szCs w:val="22"/>
          <w:lang w:val="en-US" w:eastAsia="zh-CN"/>
        </w:rPr>
        <w:t>Id</w:t>
      </w:r>
      <w:r>
        <w:rPr>
          <w:rFonts w:hint="eastAsia" w:ascii="YaHei Consolas Hybrid YaHei Con" w:hAnsi="YaHei Consolas Hybrid YaHei Con"/>
          <w:b/>
          <w:bCs/>
          <w:sz w:val="21"/>
          <w:szCs w:val="22"/>
        </w:rPr>
        <w:t>为空，则显示</w:t>
      </w:r>
      <w:r>
        <w:rPr>
          <w:rFonts w:hint="eastAsia" w:ascii="YaHei Consolas Hybrid YaHei Con" w:hAnsi="YaHei Consolas Hybrid YaHei Con"/>
          <w:b/>
          <w:bCs/>
          <w:sz w:val="21"/>
          <w:szCs w:val="22"/>
          <w:lang w:eastAsia="zh-CN"/>
        </w:rPr>
        <w:t>fixApproachOther</w:t>
      </w:r>
    </w:p>
    <w:p>
      <w:pPr>
        <w:rPr>
          <w:rFonts w:hint="eastAsia" w:ascii="YaHei Consolas Hybrid YaHei Con" w:hAnsi="YaHei Consolas Hybrid YaHei Con"/>
          <w:sz w:val="21"/>
          <w:szCs w:val="22"/>
          <w:lang w:val="en-US" w:eastAsia="zh-CN"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1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eastAsia="zh-CN"/>
        </w:rPr>
        <w:t>工单信息查询</w:t>
      </w:r>
      <w:r>
        <w:rPr>
          <w:rFonts w:hint="eastAsia"/>
          <w:lang w:val="en-US" w:eastAsia="zh-CN"/>
        </w:rPr>
        <w:t>-待处理TAB-下拉刷新(√)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URL:</w:t>
      </w:r>
      <w:r>
        <w:rPr>
          <w:rFonts w:hint="eastAsia" w:ascii="YaHei Consolas Hybrid YaHei Con" w:hAnsi="YaHei Consolas Hybrid YaHei Con" w:eastAsia="宋体"/>
          <w:b/>
          <w:i/>
        </w:rPr>
        <w:t>http://localhost:4081/business-service/</w:t>
      </w:r>
      <w:r>
        <w:rPr>
          <w:rFonts w:hint="eastAsia" w:ascii="YaHei Consolas Hybrid YaHei Con" w:hAnsi="YaHei Consolas Hybrid YaHei Con" w:eastAsia="宋体"/>
          <w:b/>
          <w:i/>
          <w:sz w:val="24"/>
        </w:rPr>
        <w:t>workOrders/</w:t>
      </w:r>
      <w:r>
        <w:rPr>
          <w:rFonts w:hint="eastAsia" w:ascii="YaHei Consolas Hybrid YaHei Con" w:hAnsi="YaHei Consolas Hybrid YaHei Con" w:eastAsia="宋体"/>
          <w:b/>
          <w:i/>
          <w:color w:val="2A00FF"/>
          <w:sz w:val="24"/>
          <w:highlight w:val="none"/>
        </w:rPr>
        <w:t>findByReportEmployeeAndOperationTimeGreaterThan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ascii="YaHei Consolas Hybrid YaHei Con" w:hAnsi="YaHei Consolas Hybrid YaHei Con" w:eastAsia="YaHei Consolas Hybrid YaHei Con"/>
          <w:b/>
          <w:i/>
        </w:rPr>
        <w:t>：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GET</w:t>
      </w:r>
    </w:p>
    <w:p>
      <w:pPr>
        <w:rPr>
          <w:rFonts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1099"/>
        <w:gridCol w:w="1203"/>
        <w:gridCol w:w="1636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950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1099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203" w:type="dxa"/>
            <w:shd w:val="clear" w:color="auto" w:fill="D8D8D8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1636" w:type="dxa"/>
            <w:shd w:val="clear" w:color="auto" w:fill="D8D8D8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备注</w:t>
            </w:r>
          </w:p>
        </w:tc>
        <w:tc>
          <w:tcPr>
            <w:tcW w:w="1630" w:type="dxa"/>
            <w:shd w:val="clear" w:color="auto" w:fill="D8D8D8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50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i/>
              </w:rPr>
            </w:pPr>
            <w:r>
              <w:rPr>
                <w:rFonts w:hint="default" w:ascii="YaHei Consolas Hybrid YaHei Con" w:hAnsi="YaHei Consolas Hybrid YaHei Con" w:eastAsia="宋体"/>
                <w:b/>
                <w:i/>
                <w:sz w:val="24"/>
              </w:rPr>
              <w:t>firstOperationTime</w:t>
            </w:r>
          </w:p>
        </w:tc>
        <w:tc>
          <w:tcPr>
            <w:tcW w:w="1099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Date</w:t>
            </w:r>
          </w:p>
        </w:tc>
        <w:tc>
          <w:tcPr>
            <w:tcW w:w="120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1636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  <w:t>第一次执行操作的时间</w:t>
            </w:r>
          </w:p>
        </w:tc>
        <w:tc>
          <w:tcPr>
            <w:tcW w:w="1630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RequestParam参数</w:t>
            </w:r>
          </w:p>
        </w:tc>
      </w:tr>
    </w:tbl>
    <w:p>
      <w:pPr>
        <w:rPr>
          <w:rFonts w:hint="eastAsia" w:ascii="YaHei Consolas Hybrid YaHei Con" w:hAnsi="YaHei Consolas Hybrid YaHei Con" w:eastAsia="宋体"/>
          <w:b/>
          <w:i/>
        </w:rPr>
      </w:pPr>
      <w:r>
        <w:rPr>
          <w:rFonts w:hint="eastAsia" w:ascii="YaHei Consolas Hybrid YaHei Con" w:hAnsi="YaHei Consolas Hybrid YaHei Con" w:eastAsia="宋体"/>
          <w:b/>
          <w:i/>
          <w:lang w:eastAsia="zh-CN"/>
        </w:rPr>
        <w:t>精确到时分秒的时间查询格式：</w:t>
      </w:r>
      <w:r>
        <w:rPr>
          <w:rFonts w:hint="eastAsia" w:ascii="YaHei Consolas Hybrid YaHei Con" w:hAnsi="YaHei Consolas Hybrid YaHei Con" w:eastAsia="宋体"/>
          <w:b/>
          <w:i/>
        </w:rPr>
        <w:t>Wed Mar 01 14:40:10 CST 2017</w:t>
      </w:r>
    </w:p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  <w:r>
        <w:rPr>
          <w:rFonts w:hint="eastAsia" w:ascii="YaHei Consolas Hybrid YaHei Con" w:hAnsi="YaHei Consolas Hybrid YaHei Con" w:eastAsia="宋体"/>
          <w:b/>
          <w:i/>
        </w:rPr>
        <w:t>2017/2/28 14:23:31</w:t>
      </w:r>
    </w:p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</w:p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Output Note: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rPr>
          <w:rFonts w:hint="eastAsia" w:ascii="YaHei Consolas Hybrid YaHei Con" w:hAnsi="YaHei Consolas Hybrid YaHei Con"/>
          <w:b/>
          <w:bCs/>
          <w:sz w:val="21"/>
          <w:szCs w:val="22"/>
        </w:rPr>
      </w:pPr>
      <w:r>
        <w:rPr>
          <w:rFonts w:hint="eastAsia" w:ascii="YaHei Consolas Hybrid YaHei Con" w:hAnsi="YaHei Consolas Hybrid YaHei Con"/>
          <w:b/>
          <w:bCs/>
          <w:sz w:val="21"/>
          <w:szCs w:val="22"/>
        </w:rPr>
        <w:t>如果faultTypeId为空，则显示faultTypeOther；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rPr>
          <w:rFonts w:hint="eastAsia" w:ascii="YaHei Consolas Hybrid YaHei Con" w:hAnsi="YaHei Consolas Hybrid YaHei Con"/>
          <w:b/>
          <w:bCs/>
          <w:sz w:val="21"/>
          <w:szCs w:val="22"/>
        </w:rPr>
      </w:pPr>
      <w:r>
        <w:rPr>
          <w:rFonts w:hint="eastAsia" w:ascii="YaHei Consolas Hybrid YaHei Con" w:hAnsi="YaHei Consolas Hybrid YaHei Con"/>
          <w:b/>
          <w:bCs/>
          <w:sz w:val="21"/>
          <w:szCs w:val="22"/>
        </w:rPr>
        <w:t>如果faultDescriptionId为空，则显示faultDescriptionOther;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eastAsia" w:ascii="YaHei Consolas Hybrid YaHei Con" w:hAnsi="YaHei Consolas Hybrid YaHei Con"/>
          <w:b/>
          <w:bCs/>
          <w:sz w:val="21"/>
          <w:szCs w:val="22"/>
        </w:rPr>
        <w:t>如果</w:t>
      </w:r>
      <w:r>
        <w:rPr>
          <w:rFonts w:hint="eastAsia" w:ascii="YaHei Consolas Hybrid YaHei Con" w:hAnsi="YaHei Consolas Hybrid YaHei Con" w:eastAsia="宋体"/>
          <w:b/>
          <w:bCs/>
          <w:kern w:val="0"/>
          <w:sz w:val="21"/>
          <w:szCs w:val="22"/>
          <w:lang w:eastAsia="zh-CN"/>
        </w:rPr>
        <w:t>fixApproach</w:t>
      </w:r>
      <w:r>
        <w:rPr>
          <w:rFonts w:hint="eastAsia" w:ascii="YaHei Consolas Hybrid YaHei Con" w:hAnsi="YaHei Consolas Hybrid YaHei Con" w:eastAsia="宋体"/>
          <w:b/>
          <w:bCs/>
          <w:kern w:val="0"/>
          <w:sz w:val="21"/>
          <w:szCs w:val="22"/>
          <w:lang w:val="en-US" w:eastAsia="zh-CN"/>
        </w:rPr>
        <w:t>Id</w:t>
      </w:r>
      <w:r>
        <w:rPr>
          <w:rFonts w:hint="eastAsia" w:ascii="YaHei Consolas Hybrid YaHei Con" w:hAnsi="YaHei Consolas Hybrid YaHei Con"/>
          <w:b/>
          <w:bCs/>
          <w:sz w:val="21"/>
          <w:szCs w:val="22"/>
        </w:rPr>
        <w:t>为空，则显示</w:t>
      </w:r>
      <w:r>
        <w:rPr>
          <w:rFonts w:hint="eastAsia" w:ascii="YaHei Consolas Hybrid YaHei Con" w:hAnsi="YaHei Consolas Hybrid YaHei Con"/>
          <w:b/>
          <w:bCs/>
          <w:sz w:val="21"/>
          <w:szCs w:val="22"/>
          <w:lang w:eastAsia="zh-CN"/>
        </w:rPr>
        <w:t>fixApproachOther</w:t>
      </w: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1"/>
        <w:numPr>
          <w:ilvl w:val="0"/>
          <w:numId w:val="0"/>
        </w:numPr>
        <w:ind w:left="0" w:leftChars="0" w:firstLine="0" w:firstLineChars="0"/>
      </w:pP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eastAsia="zh-CN"/>
        </w:rPr>
        <w:t>工单信息查询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处理中TAB-</w:t>
      </w:r>
      <w:r>
        <w:rPr>
          <w:rFonts w:hint="eastAsia" w:ascii="Cambria" w:hAnsi="Cambria" w:eastAsia="宋体"/>
          <w:sz w:val="32"/>
        </w:rPr>
        <w:t>上拉加载更多</w:t>
      </w:r>
      <w:r>
        <w:rPr>
          <w:rFonts w:hint="eastAsia"/>
          <w:lang w:val="en-US" w:eastAsia="zh-CN"/>
        </w:rPr>
        <w:t>(√)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URL:</w:t>
      </w:r>
      <w:r>
        <w:rPr>
          <w:rFonts w:hint="eastAsia" w:ascii="YaHei Consolas Hybrid YaHei Con" w:hAnsi="YaHei Consolas Hybrid YaHei Con" w:eastAsia="宋体"/>
          <w:b/>
          <w:i/>
        </w:rPr>
        <w:t>http://localhost:4081/business-service/</w:t>
      </w:r>
      <w:r>
        <w:rPr>
          <w:rFonts w:hint="eastAsia" w:ascii="YaHei Consolas Hybrid YaHei Con" w:hAnsi="YaHei Consolas Hybrid YaHei Con" w:eastAsia="宋体"/>
          <w:b/>
          <w:i/>
          <w:sz w:val="24"/>
        </w:rPr>
        <w:t>workOrders/findByReportEmployeeAndOperationTimeLessThan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ascii="YaHei Consolas Hybrid YaHei Con" w:hAnsi="YaHei Consolas Hybrid YaHei Con" w:eastAsia="YaHei Consolas Hybrid YaHei Con"/>
          <w:b/>
          <w:i/>
        </w:rPr>
        <w:t>：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GET</w:t>
      </w:r>
    </w:p>
    <w:p>
      <w:pPr>
        <w:rPr>
          <w:rFonts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：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822"/>
        <w:gridCol w:w="911"/>
        <w:gridCol w:w="2360"/>
        <w:gridCol w:w="2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069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822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911" w:type="dxa"/>
            <w:shd w:val="clear" w:color="auto" w:fill="D8D8D8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360" w:type="dxa"/>
            <w:shd w:val="clear" w:color="auto" w:fill="D8D8D8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备注</w:t>
            </w:r>
          </w:p>
        </w:tc>
        <w:tc>
          <w:tcPr>
            <w:tcW w:w="2357" w:type="dxa"/>
            <w:shd w:val="clear" w:color="auto" w:fill="D8D8D8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069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i/>
              </w:rPr>
            </w:pPr>
            <w:r>
              <w:rPr>
                <w:rFonts w:hint="default" w:ascii="YaHei Consolas Hybrid YaHei Con" w:hAnsi="YaHei Consolas Hybrid YaHei Con" w:eastAsia="宋体"/>
                <w:b/>
                <w:i/>
                <w:color w:val="6A3E3E"/>
                <w:sz w:val="24"/>
                <w:highlight w:val="none"/>
              </w:rPr>
              <w:t>firstOperationTime</w:t>
            </w:r>
          </w:p>
        </w:tc>
        <w:tc>
          <w:tcPr>
            <w:tcW w:w="822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Date</w:t>
            </w:r>
          </w:p>
        </w:tc>
        <w:tc>
          <w:tcPr>
            <w:tcW w:w="9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2360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  <w:t>第一次执行操作的时间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(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传的是我第一次进入列表时间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)</w:t>
            </w:r>
          </w:p>
        </w:tc>
        <w:tc>
          <w:tcPr>
            <w:tcW w:w="2357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9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i/>
                <w:lang w:val="en-US"/>
              </w:rPr>
            </w:pPr>
            <w:r>
              <w:rPr>
                <w:rFonts w:hint="default" w:ascii="YaHei Consolas Hybrid YaHei Con" w:hAnsi="YaHei Consolas Hybrid YaHei Con" w:eastAsia="宋体"/>
                <w:b/>
                <w:i/>
                <w:lang w:val="en-US"/>
              </w:rPr>
              <w:t>page</w:t>
            </w:r>
          </w:p>
        </w:tc>
        <w:tc>
          <w:tcPr>
            <w:tcW w:w="822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9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  <w:tc>
          <w:tcPr>
            <w:tcW w:w="2360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</w:p>
        </w:tc>
        <w:tc>
          <w:tcPr>
            <w:tcW w:w="2357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69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i/>
                <w:lang w:val="en-US"/>
              </w:rPr>
            </w:pPr>
            <w:r>
              <w:rPr>
                <w:rFonts w:hint="default" w:ascii="YaHei Consolas Hybrid YaHei Con" w:hAnsi="YaHei Consolas Hybrid YaHei Con" w:eastAsia="宋体"/>
                <w:b/>
                <w:i/>
                <w:lang w:val="en-US"/>
              </w:rPr>
              <w:t>size</w:t>
            </w:r>
          </w:p>
        </w:tc>
        <w:tc>
          <w:tcPr>
            <w:tcW w:w="822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9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  <w:tc>
          <w:tcPr>
            <w:tcW w:w="2360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</w:p>
        </w:tc>
        <w:tc>
          <w:tcPr>
            <w:tcW w:w="2357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69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i/>
                <w:lang w:val="en-US"/>
              </w:rPr>
            </w:pPr>
            <w:r>
              <w:rPr>
                <w:rFonts w:hint="default" w:ascii="YaHei Consolas Hybrid YaHei Con" w:hAnsi="YaHei Consolas Hybrid YaHei Con" w:eastAsia="宋体"/>
                <w:b/>
                <w:i/>
                <w:lang w:val="en-US"/>
              </w:rPr>
              <w:t>sort</w:t>
            </w:r>
          </w:p>
        </w:tc>
        <w:tc>
          <w:tcPr>
            <w:tcW w:w="822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String</w:t>
            </w:r>
          </w:p>
        </w:tc>
        <w:tc>
          <w:tcPr>
            <w:tcW w:w="9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  <w:tc>
          <w:tcPr>
            <w:tcW w:w="2360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排序字段&amp;排序方向,例: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sort: 'lastUpdateTime,desc'</w:t>
            </w:r>
          </w:p>
        </w:tc>
        <w:tc>
          <w:tcPr>
            <w:tcW w:w="2357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hint="eastAsia" w:ascii="YaHei Consolas Hybrid YaHei Con" w:hAnsi="YaHei Consolas Hybrid YaHei Con" w:eastAsia="宋体"/>
          <w:b/>
          <w:i/>
        </w:rPr>
      </w:pPr>
      <w:r>
        <w:rPr>
          <w:rFonts w:hint="eastAsia" w:ascii="YaHei Consolas Hybrid YaHei Con" w:hAnsi="YaHei Consolas Hybrid YaHei Con" w:eastAsia="宋体"/>
          <w:b/>
          <w:i/>
          <w:lang w:eastAsia="zh-CN"/>
        </w:rPr>
        <w:t>精确到时分秒的时间查询格式：</w:t>
      </w:r>
      <w:r>
        <w:rPr>
          <w:rFonts w:hint="eastAsia" w:ascii="YaHei Consolas Hybrid YaHei Con" w:hAnsi="YaHei Consolas Hybrid YaHei Con" w:eastAsia="宋体"/>
          <w:b/>
          <w:i/>
        </w:rPr>
        <w:t>Wed Mar 01 14:40:10 CST 2017</w:t>
      </w:r>
    </w:p>
    <w:p>
      <w:pPr>
        <w:rPr>
          <w:rFonts w:hint="eastAsia" w:ascii="YaHei Consolas Hybrid YaHei Con" w:hAnsi="YaHei Consolas Hybrid YaHei Con" w:eastAsia="宋体"/>
          <w:b/>
          <w:i/>
        </w:rPr>
      </w:pPr>
    </w:p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  <w:r>
        <w:rPr>
          <w:rFonts w:hint="eastAsia" w:ascii="YaHei Consolas Hybrid YaHei Con" w:hAnsi="YaHei Consolas Hybrid YaHei Con" w:eastAsia="宋体"/>
          <w:b/>
          <w:i/>
        </w:rPr>
        <w:t>2017/2/28 14:23:31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Output Note: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rPr>
          <w:rFonts w:hint="eastAsia" w:ascii="YaHei Consolas Hybrid YaHei Con" w:hAnsi="YaHei Consolas Hybrid YaHei Con"/>
          <w:b/>
          <w:bCs/>
          <w:sz w:val="21"/>
          <w:szCs w:val="22"/>
        </w:rPr>
      </w:pPr>
      <w:r>
        <w:rPr>
          <w:rFonts w:hint="eastAsia" w:ascii="YaHei Consolas Hybrid YaHei Con" w:hAnsi="YaHei Consolas Hybrid YaHei Con"/>
          <w:b/>
          <w:bCs/>
          <w:sz w:val="21"/>
          <w:szCs w:val="22"/>
        </w:rPr>
        <w:t>如果faultTypeId为空，则显示faultTypeOther；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rPr>
          <w:rFonts w:hint="eastAsia" w:ascii="YaHei Consolas Hybrid YaHei Con" w:hAnsi="YaHei Consolas Hybrid YaHei Con"/>
          <w:b/>
          <w:bCs/>
          <w:sz w:val="21"/>
          <w:szCs w:val="22"/>
        </w:rPr>
      </w:pPr>
      <w:r>
        <w:rPr>
          <w:rFonts w:hint="eastAsia" w:ascii="YaHei Consolas Hybrid YaHei Con" w:hAnsi="YaHei Consolas Hybrid YaHei Con"/>
          <w:b/>
          <w:bCs/>
          <w:sz w:val="21"/>
          <w:szCs w:val="22"/>
        </w:rPr>
        <w:t>如果faultDescriptionId为空，则显示faultDescriptionOther;</w:t>
      </w:r>
    </w:p>
    <w:p>
      <w:pPr>
        <w:rPr>
          <w:rFonts w:hint="eastAsia" w:ascii="YaHei Consolas Hybrid YaHei Con" w:hAnsi="YaHei Consolas Hybrid YaHei Con"/>
          <w:sz w:val="21"/>
          <w:szCs w:val="22"/>
          <w:lang w:eastAsia="zh-CN"/>
        </w:rPr>
      </w:pPr>
      <w:r>
        <w:rPr>
          <w:rFonts w:hint="eastAsia" w:ascii="YaHei Consolas Hybrid YaHei Con" w:hAnsi="YaHei Consolas Hybrid YaHei Con"/>
          <w:b/>
          <w:bCs/>
          <w:sz w:val="21"/>
          <w:szCs w:val="22"/>
        </w:rPr>
        <w:t>如果</w:t>
      </w:r>
      <w:r>
        <w:rPr>
          <w:rFonts w:hint="eastAsia" w:ascii="YaHei Consolas Hybrid YaHei Con" w:hAnsi="YaHei Consolas Hybrid YaHei Con" w:eastAsia="宋体"/>
          <w:b/>
          <w:bCs/>
          <w:kern w:val="0"/>
          <w:sz w:val="21"/>
          <w:szCs w:val="22"/>
          <w:lang w:eastAsia="zh-CN"/>
        </w:rPr>
        <w:t>fixApproach</w:t>
      </w:r>
      <w:r>
        <w:rPr>
          <w:rFonts w:hint="eastAsia" w:ascii="YaHei Consolas Hybrid YaHei Con" w:hAnsi="YaHei Consolas Hybrid YaHei Con" w:eastAsia="宋体"/>
          <w:b/>
          <w:bCs/>
          <w:kern w:val="0"/>
          <w:sz w:val="21"/>
          <w:szCs w:val="22"/>
          <w:lang w:val="en-US" w:eastAsia="zh-CN"/>
        </w:rPr>
        <w:t>Id</w:t>
      </w:r>
      <w:r>
        <w:rPr>
          <w:rFonts w:hint="eastAsia" w:ascii="YaHei Consolas Hybrid YaHei Con" w:hAnsi="YaHei Consolas Hybrid YaHei Con"/>
          <w:b/>
          <w:bCs/>
          <w:sz w:val="21"/>
          <w:szCs w:val="22"/>
        </w:rPr>
        <w:t>为空，则显示</w:t>
      </w:r>
      <w:r>
        <w:rPr>
          <w:rFonts w:hint="eastAsia" w:ascii="YaHei Consolas Hybrid YaHei Con" w:hAnsi="YaHei Consolas Hybrid YaHei Con"/>
          <w:b/>
          <w:bCs/>
          <w:sz w:val="21"/>
          <w:szCs w:val="22"/>
          <w:lang w:eastAsia="zh-CN"/>
        </w:rPr>
        <w:t>fixApproachOther</w:t>
      </w:r>
    </w:p>
    <w:p>
      <w:pPr>
        <w:rPr>
          <w:rFonts w:hint="eastAsia" w:ascii="YaHei Consolas Hybrid YaHei Con" w:hAnsi="YaHei Consolas Hybrid YaHei Con"/>
          <w:sz w:val="21"/>
          <w:szCs w:val="22"/>
          <w:lang w:val="en-US" w:eastAsia="zh-CN"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1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eastAsia="zh-CN"/>
        </w:rPr>
        <w:t>工单信息查询</w:t>
      </w:r>
      <w:r>
        <w:rPr>
          <w:rFonts w:hint="eastAsia"/>
          <w:lang w:val="en-US" w:eastAsia="zh-CN"/>
        </w:rPr>
        <w:t>-处理中TAB-下拉刷新(√)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URL:</w:t>
      </w:r>
      <w:r>
        <w:rPr>
          <w:rFonts w:hint="eastAsia" w:ascii="YaHei Consolas Hybrid YaHei Con" w:hAnsi="YaHei Consolas Hybrid YaHei Con" w:eastAsia="宋体"/>
          <w:b/>
          <w:i/>
        </w:rPr>
        <w:t>http://localhost:4081/business-service/</w:t>
      </w:r>
      <w:r>
        <w:rPr>
          <w:rFonts w:hint="eastAsia" w:ascii="YaHei Consolas Hybrid YaHei Con" w:hAnsi="YaHei Consolas Hybrid YaHei Con" w:eastAsia="宋体"/>
          <w:b/>
          <w:i/>
          <w:sz w:val="24"/>
        </w:rPr>
        <w:t>workOrders/</w:t>
      </w:r>
      <w:r>
        <w:rPr>
          <w:rFonts w:hint="eastAsia" w:ascii="YaHei Consolas Hybrid YaHei Con" w:hAnsi="YaHei Consolas Hybrid YaHei Con" w:eastAsia="宋体"/>
          <w:b/>
          <w:i/>
          <w:color w:val="2A00FF"/>
          <w:sz w:val="24"/>
          <w:highlight w:val="none"/>
        </w:rPr>
        <w:t>findByReportEmployeeAndOperationTimeGreaterThan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ascii="YaHei Consolas Hybrid YaHei Con" w:hAnsi="YaHei Consolas Hybrid YaHei Con" w:eastAsia="YaHei Consolas Hybrid YaHei Con"/>
          <w:b/>
          <w:i/>
        </w:rPr>
        <w:t>：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GET</w:t>
      </w:r>
    </w:p>
    <w:p>
      <w:pPr>
        <w:rPr>
          <w:rFonts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1099"/>
        <w:gridCol w:w="1203"/>
        <w:gridCol w:w="1636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950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1099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203" w:type="dxa"/>
            <w:shd w:val="clear" w:color="auto" w:fill="D8D8D8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1636" w:type="dxa"/>
            <w:shd w:val="clear" w:color="auto" w:fill="D8D8D8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备注</w:t>
            </w:r>
          </w:p>
        </w:tc>
        <w:tc>
          <w:tcPr>
            <w:tcW w:w="1630" w:type="dxa"/>
            <w:shd w:val="clear" w:color="auto" w:fill="D8D8D8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50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i/>
              </w:rPr>
            </w:pPr>
            <w:r>
              <w:rPr>
                <w:rFonts w:hint="default" w:ascii="YaHei Consolas Hybrid YaHei Con" w:hAnsi="YaHei Consolas Hybrid YaHei Con" w:eastAsia="宋体"/>
                <w:b/>
                <w:i/>
                <w:sz w:val="24"/>
              </w:rPr>
              <w:t>firstOperationTime</w:t>
            </w:r>
          </w:p>
        </w:tc>
        <w:tc>
          <w:tcPr>
            <w:tcW w:w="1099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Date</w:t>
            </w:r>
          </w:p>
        </w:tc>
        <w:tc>
          <w:tcPr>
            <w:tcW w:w="120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1636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  <w:t>第一次执行操作的时间</w:t>
            </w:r>
          </w:p>
        </w:tc>
        <w:tc>
          <w:tcPr>
            <w:tcW w:w="1630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RequestParam参数</w:t>
            </w:r>
          </w:p>
        </w:tc>
      </w:tr>
    </w:tbl>
    <w:p>
      <w:pPr>
        <w:rPr>
          <w:rFonts w:hint="eastAsia" w:ascii="YaHei Consolas Hybrid YaHei Con" w:hAnsi="YaHei Consolas Hybrid YaHei Con" w:eastAsia="宋体"/>
          <w:b/>
          <w:i/>
        </w:rPr>
      </w:pPr>
      <w:r>
        <w:rPr>
          <w:rFonts w:hint="eastAsia" w:ascii="YaHei Consolas Hybrid YaHei Con" w:hAnsi="YaHei Consolas Hybrid YaHei Con" w:eastAsia="宋体"/>
          <w:b/>
          <w:i/>
          <w:lang w:eastAsia="zh-CN"/>
        </w:rPr>
        <w:t>精确到时分秒的时间查询格式：</w:t>
      </w:r>
      <w:r>
        <w:rPr>
          <w:rFonts w:hint="eastAsia" w:ascii="YaHei Consolas Hybrid YaHei Con" w:hAnsi="YaHei Consolas Hybrid YaHei Con" w:eastAsia="宋体"/>
          <w:b/>
          <w:i/>
        </w:rPr>
        <w:t>Wed Mar 01 14:40:10 CST 2017</w:t>
      </w:r>
    </w:p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  <w:r>
        <w:rPr>
          <w:rFonts w:hint="eastAsia" w:ascii="YaHei Consolas Hybrid YaHei Con" w:hAnsi="YaHei Consolas Hybrid YaHei Con" w:eastAsia="宋体"/>
          <w:b/>
          <w:i/>
        </w:rPr>
        <w:t>2017/2/28 14:23:31</w:t>
      </w:r>
    </w:p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</w:p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Output Note: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rPr>
          <w:rFonts w:hint="eastAsia" w:ascii="YaHei Consolas Hybrid YaHei Con" w:hAnsi="YaHei Consolas Hybrid YaHei Con"/>
          <w:b/>
          <w:bCs/>
          <w:sz w:val="21"/>
          <w:szCs w:val="22"/>
        </w:rPr>
      </w:pPr>
      <w:r>
        <w:rPr>
          <w:rFonts w:hint="eastAsia" w:ascii="YaHei Consolas Hybrid YaHei Con" w:hAnsi="YaHei Consolas Hybrid YaHei Con"/>
          <w:b/>
          <w:bCs/>
          <w:sz w:val="21"/>
          <w:szCs w:val="22"/>
        </w:rPr>
        <w:t>如果faultTypeId为空，则显示faultTypeOther；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rPr>
          <w:rFonts w:hint="eastAsia" w:ascii="YaHei Consolas Hybrid YaHei Con" w:hAnsi="YaHei Consolas Hybrid YaHei Con"/>
          <w:b/>
          <w:bCs/>
          <w:sz w:val="21"/>
          <w:szCs w:val="22"/>
        </w:rPr>
      </w:pPr>
      <w:r>
        <w:rPr>
          <w:rFonts w:hint="eastAsia" w:ascii="YaHei Consolas Hybrid YaHei Con" w:hAnsi="YaHei Consolas Hybrid YaHei Con"/>
          <w:b/>
          <w:bCs/>
          <w:sz w:val="21"/>
          <w:szCs w:val="22"/>
        </w:rPr>
        <w:t>如果faultDescriptionId为空，则显示faultDescriptionOther;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eastAsia" w:ascii="YaHei Consolas Hybrid YaHei Con" w:hAnsi="YaHei Consolas Hybrid YaHei Con"/>
          <w:b/>
          <w:bCs/>
          <w:sz w:val="21"/>
          <w:szCs w:val="22"/>
        </w:rPr>
        <w:t>如果</w:t>
      </w:r>
      <w:r>
        <w:rPr>
          <w:rFonts w:hint="eastAsia" w:ascii="YaHei Consolas Hybrid YaHei Con" w:hAnsi="YaHei Consolas Hybrid YaHei Con" w:eastAsia="宋体"/>
          <w:b/>
          <w:bCs/>
          <w:kern w:val="0"/>
          <w:sz w:val="21"/>
          <w:szCs w:val="22"/>
          <w:lang w:eastAsia="zh-CN"/>
        </w:rPr>
        <w:t>fixApproach</w:t>
      </w:r>
      <w:r>
        <w:rPr>
          <w:rFonts w:hint="eastAsia" w:ascii="YaHei Consolas Hybrid YaHei Con" w:hAnsi="YaHei Consolas Hybrid YaHei Con" w:eastAsia="宋体"/>
          <w:b/>
          <w:bCs/>
          <w:kern w:val="0"/>
          <w:sz w:val="21"/>
          <w:szCs w:val="22"/>
          <w:lang w:val="en-US" w:eastAsia="zh-CN"/>
        </w:rPr>
        <w:t>Id</w:t>
      </w:r>
      <w:r>
        <w:rPr>
          <w:rFonts w:hint="eastAsia" w:ascii="YaHei Consolas Hybrid YaHei Con" w:hAnsi="YaHei Consolas Hybrid YaHei Con"/>
          <w:b/>
          <w:bCs/>
          <w:sz w:val="21"/>
          <w:szCs w:val="22"/>
        </w:rPr>
        <w:t>为空，则显示</w:t>
      </w:r>
      <w:r>
        <w:rPr>
          <w:rFonts w:hint="eastAsia" w:ascii="YaHei Consolas Hybrid YaHei Con" w:hAnsi="YaHei Consolas Hybrid YaHei Con"/>
          <w:b/>
          <w:bCs/>
          <w:sz w:val="21"/>
          <w:szCs w:val="22"/>
          <w:lang w:eastAsia="zh-CN"/>
        </w:rPr>
        <w:t>fixApproachOther</w:t>
      </w: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/>
    <w:p>
      <w:pPr>
        <w:pStyle w:val="3"/>
        <w:numPr>
          <w:ilvl w:val="1"/>
          <w:numId w:val="2"/>
        </w:numPr>
        <w:ind w:left="567" w:hanging="567"/>
      </w:pPr>
      <w:r>
        <w:rPr>
          <w:rFonts w:hint="eastAsia"/>
          <w:lang w:eastAsia="zh-CN"/>
        </w:rPr>
        <w:t>工单信息查询——坏件</w:t>
      </w:r>
    </w:p>
    <w:p>
      <w:pPr>
        <w:pStyle w:val="3"/>
        <w:numPr>
          <w:ilvl w:val="1"/>
          <w:numId w:val="2"/>
        </w:numPr>
        <w:ind w:left="567" w:hanging="567"/>
      </w:pPr>
      <w:r>
        <w:rPr>
          <w:rFonts w:hint="eastAsia"/>
          <w:lang w:eastAsia="zh-CN"/>
        </w:rPr>
        <w:t>工单信息查询——更换备件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bookmarkStart w:id="1" w:name="_Toc16892"/>
      <w:r>
        <w:rPr>
          <w:rFonts w:hint="eastAsia"/>
          <w:lang w:eastAsia="zh-CN"/>
        </w:rPr>
        <w:t>工单资源查询</w:t>
      </w:r>
    </w:p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:</w:t>
      </w:r>
      <w:r>
        <w:rPr>
          <w:rFonts w:hint="default" w:ascii="YaHei Consolas Hybrid YaHei Con" w:hAnsi="YaHei Consolas Hybrid YaHei Con" w:eastAsia="宋体"/>
          <w:b/>
          <w:i/>
          <w:lang w:val="en-US" w:eastAsia="zh-CN"/>
        </w:rPr>
        <w:t>4081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/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business-service/</w:t>
      </w:r>
      <w:r>
        <w:rPr>
          <w:rFonts w:hint="eastAsia" w:ascii="YaHei Consolas Hybrid YaHei Con" w:hAnsi="YaHei Consolas Hybrid YaHei Con" w:eastAsia="宋体"/>
          <w:b/>
          <w:i/>
          <w:sz w:val="24"/>
        </w:rPr>
        <w:t>workOrders/getWorkOrderResource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ascii="YaHei Consolas Hybrid YaHei Con" w:hAnsi="YaHei Consolas Hybrid YaHei Con" w:eastAsia="YaHei Consolas Hybrid YaHei Con"/>
          <w:b/>
          <w:i/>
        </w:rPr>
        <w:t>：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GET</w:t>
      </w:r>
    </w:p>
    <w:p>
      <w:pPr>
        <w:rPr>
          <w:rFonts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：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1728"/>
        <w:gridCol w:w="923"/>
        <w:gridCol w:w="1628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624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1728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923" w:type="dxa"/>
            <w:shd w:val="clear" w:color="auto" w:fill="D8D8D8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1628" w:type="dxa"/>
            <w:shd w:val="clear" w:color="auto" w:fill="D8D8D8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备注</w:t>
            </w:r>
          </w:p>
        </w:tc>
        <w:tc>
          <w:tcPr>
            <w:tcW w:w="1616" w:type="dxa"/>
            <w:shd w:val="clear" w:color="auto" w:fill="D8D8D8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24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workOrderId</w:t>
            </w:r>
          </w:p>
        </w:tc>
        <w:tc>
          <w:tcPr>
            <w:tcW w:w="1728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628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  <w:t>工单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id</w:t>
            </w: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24" w:type="dxa"/>
            <w:vAlign w:val="top"/>
          </w:tcPr>
          <w:p>
            <w:pP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resourceType</w:t>
            </w:r>
          </w:p>
        </w:tc>
        <w:tc>
          <w:tcPr>
            <w:tcW w:w="1728" w:type="dxa"/>
            <w:vAlign w:val="top"/>
          </w:tcPr>
          <w:p>
            <w:pP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628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资源类型 0:工单资源 1:表单资源</w:t>
            </w: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RequestParam参数</w:t>
            </w:r>
          </w:p>
        </w:tc>
      </w:tr>
    </w:tbl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1"/>
        <w:rPr>
          <w:rFonts w:hint="eastAsia"/>
        </w:rPr>
      </w:pPr>
      <w:r>
        <w:rPr>
          <w:rFonts w:hint="eastAsia"/>
        </w:rPr>
        <w:t>{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"resultCode": 100,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"请求成功",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"resultEntity":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"resultTime": 1491898871924,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"resultList": [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"id": 6,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"workOrderId": 10,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"fileId": 1115,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"createTime": 1491897416239,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"lastUpdateTime": 1491897416239,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"isDelete":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"resourceType": 0,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"fileUrl": "http://www.avantport.com:4088/resource/9b40c86f6bd9a5051f93f5159f1d8565b582970a.jpg"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"id": 3,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"workOrderId": 10,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"fileId": 1112,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"createTime": 1491897390453,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"lastUpdateTime": 1491897390453,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"isDelete":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"resourceType": 0,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"fileUrl": "http://www.avantport.com:4088/resource/4d3632966fa326643281f783adec7b19707936e7.jpg"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"id": 2,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"workOrderId": 10,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"fileId": 1111,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"createTime": 1491897381862,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"lastUpdateTime": 1491897381862,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"isDelete":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"resourceType": 0,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"fileUrl": "http://www.avantport.com:4088/resource/dbbe23ed51ec49c4b5974a5f3a3ea1c298380a8f.jpg"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"id": 1,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"workOrderId": 10,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"fileId": 1110,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"createTime": 1491897371895,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"lastUpdateTime": 1491897371895,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"isDelete":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"resourceType": 0,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"fileUrl": "http://www.avantport.com:4088/resource/51df8788e2eb8ed2acec11eeeeed7782474d751a.jpg"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pStyle w:val="11"/>
      </w:pPr>
      <w:r>
        <w:rPr>
          <w:rFonts w:hint="eastAsia"/>
        </w:rPr>
        <w:t>}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eastAsia="zh-CN"/>
        </w:rPr>
        <w:t>工单历史记录</w:t>
      </w:r>
      <w:bookmarkEnd w:id="1"/>
    </w:p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URL:</w:t>
      </w:r>
      <w:r>
        <w:rPr>
          <w:rFonts w:hint="eastAsia" w:ascii="YaHei Consolas Hybrid YaHei Con" w:hAnsi="YaHei Consolas Hybrid YaHei Con" w:eastAsia="宋体"/>
          <w:b/>
          <w:i/>
        </w:rPr>
        <w:t>http://localhost:4081/business-service/workOrders/findHistoryByWorkOrderId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GET</w:t>
      </w:r>
    </w:p>
    <w:p>
      <w:pPr>
        <w:rPr>
          <w:rFonts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0"/>
        <w:tblW w:w="7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86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1887" w:type="dxa"/>
            <w:shd w:val="clear" w:color="auto" w:fill="D8D8D8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workOrderId</w:t>
            </w:r>
          </w:p>
        </w:tc>
        <w:tc>
          <w:tcPr>
            <w:tcW w:w="2092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67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887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1"/>
        <w:rPr>
          <w:rFonts w:hint="eastAsia"/>
        </w:rPr>
      </w:pPr>
      <w:r>
        <w:rPr>
          <w:rFonts w:hint="eastAsia"/>
        </w:rPr>
        <w:t>{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"resultCode": 100,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"请求成功",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"resultEntity":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"resultTime": 1482218713001,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"resultList": [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"userName": "ROOT管理员",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"txt": "维修已完成",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"id": 1007,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"workOrderId": 10000,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"operationDetailTypeId": 7,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"remark": "",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"t1": "",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"createTime": 1480917843706,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"createBy": 1,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"lastUpdateTime": 1482134861091,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"isDelete":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"lastOperationTime": 1481619157811,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"operationTime": "8 days 02:48:34.104889"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"userName": "ROOT管理员",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"txt": "遗留",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"id": 1008,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"workOrderId": 10000,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"operationDetailTypeId": 8,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"remark": "",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"t1": "",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"createTime": 1480917843706,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"createBy": 1,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"lastUpdateTime": 1482134861091,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"isDelete":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"lastOperationTime": 1481619157043,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"operationTime": "8 days 02:48:33.336889"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pStyle w:val="11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eastAsia="zh-CN"/>
        </w:rPr>
        <w:t>工单调度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eastAsia="zh-CN"/>
        </w:rPr>
        <w:t>工单退回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eastAsia="zh-CN"/>
        </w:rPr>
        <w:t>工单关闭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工单维修完成</w:t>
      </w:r>
    </w:p>
    <w:p/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eastAsia"/>
          <w:lang w:eastAsia="zh-CN"/>
        </w:rPr>
      </w:pPr>
      <w:bookmarkStart w:id="2" w:name="_Toc4427"/>
      <w:r>
        <w:rPr>
          <w:rFonts w:hint="eastAsia"/>
          <w:lang w:eastAsia="zh-CN"/>
        </w:rPr>
        <w:t>报</w:t>
      </w:r>
      <w:bookmarkEnd w:id="2"/>
      <w:r>
        <w:rPr>
          <w:rFonts w:hint="eastAsia"/>
          <w:lang w:eastAsia="zh-CN"/>
        </w:rPr>
        <w:t>修</w:t>
      </w:r>
      <w:r>
        <w:rPr>
          <w:rFonts w:hint="eastAsia"/>
          <w:lang w:val="en-US" w:eastAsia="zh-CN"/>
        </w:rPr>
        <w:t>/自修</w:t>
      </w:r>
      <w:ins w:id="0" w:author="Amber Wang" w:date="2017-07-25T13:48:41Z">
        <w:r>
          <w:rPr>
            <w:rFonts w:hint="eastAsia"/>
            <w:lang w:val="en-US" w:eastAsia="zh-CN"/>
          </w:rPr>
          <w:t>、</w:t>
        </w:r>
      </w:ins>
      <w:ins w:id="1" w:author="Amber Wang" w:date="2017-07-25T13:48:43Z">
        <w:r>
          <w:rPr>
            <w:rFonts w:hint="eastAsia"/>
            <w:lang w:val="en-US" w:eastAsia="zh-CN"/>
          </w:rPr>
          <w:t>保养</w:t>
        </w:r>
      </w:ins>
      <w:bookmarkStart w:id="9" w:name="_GoBack"/>
      <w:bookmarkEnd w:id="9"/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维修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查询站点-根据名称和编号模糊匹配-分页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URL:</w:t>
      </w:r>
      <w:r>
        <w:rPr>
          <w:rFonts w:hint="eastAsia" w:ascii="YaHei Consolas Hybrid YaHei Con" w:hAnsi="YaHei Consolas Hybrid YaHei Con" w:eastAsia="宋体"/>
          <w:b/>
          <w:i/>
        </w:rPr>
        <w:t>http://localhost:4081/business-service/workOrders/findByUidAndConditions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GET</w:t>
      </w:r>
    </w:p>
    <w:p>
      <w:pPr>
        <w:rPr>
          <w:rFonts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915"/>
        <w:gridCol w:w="1308"/>
        <w:gridCol w:w="2254"/>
        <w:gridCol w:w="2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91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915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308" w:type="dxa"/>
            <w:shd w:val="clear" w:color="auto" w:fill="D8D8D8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254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  <w:tc>
          <w:tcPr>
            <w:tcW w:w="2245" w:type="dxa"/>
            <w:shd w:val="clear" w:color="auto" w:fill="D8D8D8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projectId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  <w:tc>
          <w:tcPr>
            <w:tcW w:w="2245" w:type="dxa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dateFrom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Date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  <w:t>如果为空，后台默认查询本月数据</w:t>
            </w:r>
          </w:p>
        </w:tc>
        <w:tc>
          <w:tcPr>
            <w:tcW w:w="224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dateTo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Date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  <w:t>如果为空，后台默认查询本月数据</w:t>
            </w:r>
          </w:p>
        </w:tc>
        <w:tc>
          <w:tcPr>
            <w:tcW w:w="224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workOrderTypeId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  <w:tc>
          <w:tcPr>
            <w:tcW w:w="2245" w:type="dxa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placeId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  <w:tc>
          <w:tcPr>
            <w:tcW w:w="2245" w:type="dxa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equipmentTypeId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  <w:tc>
          <w:tcPr>
            <w:tcW w:w="2245" w:type="dxa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organization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</w:p>
        </w:tc>
        <w:tc>
          <w:tcPr>
            <w:tcW w:w="224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workOrderStatusId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</w:p>
        </w:tc>
        <w:tc>
          <w:tcPr>
            <w:tcW w:w="224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/>
              </w:rPr>
              <w:t>page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  <w:tc>
          <w:tcPr>
            <w:tcW w:w="2254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224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/>
              </w:rPr>
              <w:t>size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  <w:tc>
          <w:tcPr>
            <w:tcW w:w="2254" w:type="dxa"/>
            <w:vAlign w:val="top"/>
          </w:tcPr>
          <w:p>
            <w:pP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2245" w:type="dxa"/>
            <w:vAlign w:val="top"/>
          </w:tcPr>
          <w:p>
            <w:pP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/>
              </w:rPr>
              <w:t>sort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String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  <w:tc>
          <w:tcPr>
            <w:tcW w:w="2254" w:type="dxa"/>
            <w:vAlign w:val="top"/>
          </w:tcPr>
          <w:p>
            <w:pP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排序字段&amp;排序方向,例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sort:'lastUpdateTime,desc'</w:t>
            </w:r>
          </w:p>
        </w:tc>
        <w:tc>
          <w:tcPr>
            <w:tcW w:w="224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reportEmployee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224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repairEmployee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224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</w:tr>
    </w:tbl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Output Note:</w:t>
      </w:r>
    </w:p>
    <w:p>
      <w:pPr>
        <w:rPr>
          <w:rFonts w:hint="default" w:ascii="YaHei Consolas Hybrid YaHei Con" w:hAnsi="YaHei Consolas Hybrid YaHei Con" w:eastAsia="宋体"/>
          <w:kern w:val="0"/>
          <w:sz w:val="21"/>
          <w:szCs w:val="22"/>
        </w:rPr>
      </w:pPr>
      <w:r>
        <w:rPr>
          <w:rFonts w:hint="default" w:ascii="YaHei Consolas Hybrid YaHei Con" w:hAnsi="YaHei Consolas Hybrid YaHei Con" w:eastAsia="宋体"/>
          <w:kern w:val="0"/>
          <w:sz w:val="21"/>
          <w:szCs w:val="22"/>
        </w:rPr>
        <w:t>如果faultTypeId为空，则显示faultTypeOther；</w:t>
      </w:r>
    </w:p>
    <w:p>
      <w:pPr>
        <w:rPr>
          <w:rFonts w:hint="default" w:ascii="YaHei Consolas Hybrid YaHei Con" w:hAnsi="YaHei Consolas Hybrid YaHei Con" w:eastAsia="宋体"/>
          <w:kern w:val="0"/>
          <w:sz w:val="21"/>
          <w:szCs w:val="22"/>
        </w:rPr>
      </w:pPr>
      <w:r>
        <w:rPr>
          <w:rFonts w:hint="default" w:ascii="YaHei Consolas Hybrid YaHei Con" w:hAnsi="YaHei Consolas Hybrid YaHei Con" w:eastAsia="宋体"/>
          <w:kern w:val="0"/>
          <w:sz w:val="21"/>
          <w:szCs w:val="22"/>
        </w:rPr>
        <w:t>如果faultDescriptionId为空，则显示faultDescriptionOther;</w:t>
      </w:r>
    </w:p>
    <w:p>
      <w:pPr>
        <w:rPr>
          <w:rFonts w:hint="eastAsia" w:ascii="YaHei Consolas Hybrid YaHei Con" w:hAnsi="YaHei Consolas Hybrid YaHei Con" w:eastAsia="宋体"/>
          <w:kern w:val="0"/>
          <w:sz w:val="21"/>
          <w:szCs w:val="22"/>
          <w:lang w:eastAsia="zh-CN"/>
        </w:rPr>
      </w:pPr>
      <w:r>
        <w:rPr>
          <w:rFonts w:hint="default" w:ascii="YaHei Consolas Hybrid YaHei Con" w:hAnsi="YaHei Consolas Hybrid YaHei Con" w:eastAsia="宋体"/>
          <w:kern w:val="0"/>
          <w:sz w:val="21"/>
          <w:szCs w:val="22"/>
        </w:rPr>
        <w:t>如果</w:t>
      </w:r>
      <w:r>
        <w:rPr>
          <w:rFonts w:hint="eastAsia" w:ascii="YaHei Consolas Hybrid YaHei Con" w:hAnsi="YaHei Consolas Hybrid YaHei Con" w:eastAsia="宋体"/>
          <w:kern w:val="0"/>
          <w:sz w:val="21"/>
          <w:szCs w:val="22"/>
          <w:lang w:eastAsia="zh-CN"/>
        </w:rPr>
        <w:t>fixApproach</w:t>
      </w:r>
      <w:r>
        <w:rPr>
          <w:rFonts w:hint="eastAsia" w:ascii="YaHei Consolas Hybrid YaHei Con" w:hAnsi="YaHei Consolas Hybrid YaHei Con" w:eastAsia="宋体"/>
          <w:kern w:val="0"/>
          <w:sz w:val="21"/>
          <w:szCs w:val="22"/>
          <w:lang w:val="en-US" w:eastAsia="zh-CN"/>
        </w:rPr>
        <w:t>Id</w:t>
      </w:r>
      <w:r>
        <w:rPr>
          <w:rFonts w:hint="default" w:ascii="YaHei Consolas Hybrid YaHei Con" w:hAnsi="YaHei Consolas Hybrid YaHei Con" w:eastAsia="宋体"/>
          <w:kern w:val="0"/>
          <w:sz w:val="21"/>
          <w:szCs w:val="22"/>
        </w:rPr>
        <w:t>为空，则显示</w:t>
      </w:r>
      <w:r>
        <w:rPr>
          <w:rFonts w:hint="eastAsia" w:ascii="YaHei Consolas Hybrid YaHei Con" w:hAnsi="YaHei Consolas Hybrid YaHei Con" w:eastAsia="宋体"/>
          <w:kern w:val="0"/>
          <w:sz w:val="21"/>
          <w:szCs w:val="22"/>
          <w:lang w:eastAsia="zh-CN"/>
        </w:rPr>
        <w:t>fixApproachOther</w:t>
      </w:r>
    </w:p>
    <w:p>
      <w:pPr>
        <w:rPr>
          <w:rFonts w:hint="eastAsia" w:ascii="YaHei Consolas Hybrid YaHei Con" w:hAnsi="YaHei Consolas Hybrid YaHei Con" w:eastAsia="宋体"/>
          <w:kern w:val="0"/>
          <w:sz w:val="21"/>
          <w:szCs w:val="22"/>
          <w:lang w:eastAsia="zh-CN"/>
        </w:rPr>
      </w:pPr>
    </w:p>
    <w:p>
      <w:pPr>
        <w:rPr>
          <w:rFonts w:hint="eastAsia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查询所有设备类型（重用web接口）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根据设备类型查询设备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扫一扫获取设备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获取设备上次维保记录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扫一扫空码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获取配件类型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val="en-US" w:eastAsia="zh-CN"/>
        </w:rPr>
        <w:t>更换配件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ins w:id="2" w:author="Amber Wang" w:date="2017-07-24T18:25:27Z"/>
        </w:rPr>
      </w:pPr>
      <w:r>
        <w:rPr>
          <w:rFonts w:hint="eastAsia"/>
          <w:lang w:eastAsia="zh-CN"/>
        </w:rPr>
        <w:t>获取设备</w:t>
      </w:r>
      <w:r>
        <w:rPr>
          <w:rFonts w:hint="eastAsia"/>
          <w:lang w:val="en-US" w:eastAsia="zh-CN"/>
        </w:rPr>
        <w:t>&amp;配件类型</w:t>
      </w:r>
    </w:p>
    <w:p>
      <w:pPr>
        <w:pStyle w:val="3"/>
        <w:numPr>
          <w:ilvl w:val="1"/>
          <w:numId w:val="2"/>
        </w:numPr>
        <w:ind w:left="567" w:hanging="567"/>
      </w:pPr>
      <w:ins w:id="3" w:author="Amber Wang" w:date="2017-07-24T18:25:31Z">
        <w:r>
          <w:rPr>
            <w:rFonts w:hint="eastAsia"/>
            <w:lang w:eastAsia="zh-CN"/>
          </w:rPr>
          <w:t>获取</w:t>
        </w:r>
      </w:ins>
      <w:ins w:id="4" w:author="Amber Wang" w:date="2017-07-24T18:25:35Z">
        <w:r>
          <w:rPr>
            <w:rFonts w:hint="eastAsia"/>
            <w:lang w:eastAsia="zh-CN"/>
          </w:rPr>
          <w:t>自行车</w:t>
        </w:r>
      </w:ins>
      <w:ins w:id="5" w:author="Amber Wang" w:date="2017-07-24T18:25:37Z">
        <w:r>
          <w:rPr>
            <w:rFonts w:hint="eastAsia"/>
            <w:lang w:eastAsia="zh-CN"/>
          </w:rPr>
          <w:t>供应商</w:t>
        </w:r>
      </w:ins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bookmarkStart w:id="3" w:name="_Toc6116"/>
      <w:bookmarkStart w:id="4" w:name="OLE_LINK6"/>
      <w:r>
        <w:rPr>
          <w:rFonts w:hint="eastAsia"/>
          <w:lang w:val="en-US" w:eastAsia="zh-CN"/>
        </w:rPr>
        <w:t>用户管理</w:t>
      </w:r>
      <w:bookmarkEnd w:id="3"/>
    </w:p>
    <w:bookmarkEnd w:id="4"/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bookmarkStart w:id="5" w:name="_Toc24795"/>
      <w:r>
        <w:rPr>
          <w:rFonts w:hint="eastAsia"/>
          <w:lang w:val="en-US" w:eastAsia="zh-CN"/>
        </w:rPr>
        <w:t>用户</w:t>
      </w:r>
      <w:bookmarkEnd w:id="5"/>
      <w:r>
        <w:rPr>
          <w:rFonts w:hint="eastAsia"/>
          <w:lang w:val="en-US" w:eastAsia="zh-CN"/>
        </w:rPr>
        <w:t>信息查询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4081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/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business-service/users/findBy</w:t>
      </w:r>
      <w:bookmarkStart w:id="6" w:name="OLE_LINK23"/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UserAccount</w:t>
      </w:r>
    </w:p>
    <w:bookmarkEnd w:id="6"/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GET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0"/>
        <w:tblW w:w="8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86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055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b w:val="0"/>
                <w:i w:val="0"/>
                <w:kern w:val="0"/>
                <w:sz w:val="21"/>
                <w:szCs w:val="22"/>
                <w:lang w:val="en-US" w:eastAsia="zh-CN"/>
              </w:rPr>
              <w:t>userAccount</w:t>
            </w:r>
          </w:p>
        </w:tc>
        <w:tc>
          <w:tcPr>
            <w:tcW w:w="2092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String</w:t>
            </w:r>
          </w:p>
        </w:tc>
        <w:tc>
          <w:tcPr>
            <w:tcW w:w="167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055" w:type="dxa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1"/>
        <w:rPr>
          <w:rFonts w:hint="eastAsia"/>
        </w:rPr>
      </w:pPr>
      <w:r>
        <w:rPr>
          <w:rFonts w:hint="eastAsia"/>
        </w:rPr>
        <w:t>{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"resultCode": 50000,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"数据已存在",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"resultEntity":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"resultTime": 1484811755384,</w:t>
      </w:r>
    </w:p>
    <w:p>
      <w:pPr>
        <w:pStyle w:val="11"/>
        <w:ind w:firstLine="360"/>
        <w:rPr>
          <w:rFonts w:hint="eastAsia"/>
        </w:rPr>
      </w:pPr>
      <w:r>
        <w:rPr>
          <w:rFonts w:hint="eastAsia"/>
        </w:rPr>
        <w:t>"resultList": null</w:t>
      </w:r>
    </w:p>
    <w:p>
      <w:pPr>
        <w:pStyle w:val="11"/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｝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用户修改密码（重用web接口）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4081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/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business-service/</w:t>
      </w:r>
      <w:r>
        <w:rPr>
          <w:rFonts w:hint="eastAsia" w:ascii="YaHei Consolas Hybrid YaHei Con" w:hAnsi="YaHei Consolas Hybrid YaHei Con" w:eastAsia="宋体" w:cs="宋体"/>
          <w:b/>
          <w:i/>
          <w:color w:val="008000"/>
          <w:sz w:val="24"/>
          <w:szCs w:val="24"/>
          <w:shd w:val="clear" w:color="auto" w:fill="auto"/>
        </w:rPr>
        <w:t>users/editPassword</w:t>
      </w:r>
    </w:p>
    <w:p>
      <w:pPr>
        <w:rPr>
          <w:rFonts w:ascii="YaHei Consolas Hybrid YaHei Con" w:hAnsi="YaHei Consolas Hybrid YaHei Con" w:eastAsia="YaHei Consolas Hybrid YaHei Con"/>
        </w:rPr>
      </w:pP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PUT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0"/>
        <w:tblW w:w="8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86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055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userPassword</w:t>
            </w:r>
          </w:p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2092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String</w:t>
            </w:r>
          </w:p>
        </w:tc>
        <w:tc>
          <w:tcPr>
            <w:tcW w:w="167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055" w:type="dxa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RequestParam参数</w:t>
            </w: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1"/>
        <w:rPr>
          <w:rFonts w:hint="eastAsia"/>
        </w:rPr>
      </w:pPr>
      <w:r>
        <w:rPr>
          <w:rFonts w:hint="eastAsia"/>
        </w:rPr>
        <w:t>{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"resultCode":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0000,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</w:t>
      </w:r>
      <w:r>
        <w:rPr>
          <w:rFonts w:hint="eastAsia"/>
          <w:lang w:eastAsia="zh-CN"/>
        </w:rPr>
        <w:t>请求成功</w:t>
      </w:r>
      <w:r>
        <w:rPr>
          <w:rFonts w:hint="eastAsia"/>
        </w:rPr>
        <w:t>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"resultEntity":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"resultTime": 1484811755384,</w:t>
      </w:r>
    </w:p>
    <w:p>
      <w:pPr>
        <w:pStyle w:val="11"/>
        <w:ind w:firstLine="360"/>
        <w:rPr>
          <w:rFonts w:hint="eastAsia"/>
        </w:rPr>
      </w:pPr>
      <w:r>
        <w:rPr>
          <w:rFonts w:hint="eastAsia"/>
        </w:rPr>
        <w:t>"resultList": null</w:t>
      </w:r>
    </w:p>
    <w:p>
      <w:pPr>
        <w:pStyle w:val="11"/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｝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</w:rPr>
      </w:pPr>
      <w:r>
        <w:rPr>
          <w:rFonts w:hint="eastAsia"/>
          <w:lang w:eastAsia="zh-CN"/>
        </w:rPr>
        <w:t>查询维修人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</w:rPr>
      </w:pPr>
      <w:r>
        <w:rPr>
          <w:rFonts w:hint="eastAsia"/>
          <w:lang w:eastAsia="zh-CN"/>
        </w:rPr>
        <w:t>查询用户权限</w:t>
      </w:r>
    </w:p>
    <w:p>
      <w:pPr>
        <w:pStyle w:val="2"/>
        <w:numPr>
          <w:ilvl w:val="0"/>
          <w:numId w:val="2"/>
        </w:numPr>
        <w:ind w:left="425" w:hanging="425"/>
        <w:rPr>
          <w:rFonts w:hint="eastAsia"/>
          <w:lang w:val="en-US" w:eastAsia="zh-CN"/>
        </w:rPr>
      </w:pPr>
      <w:bookmarkStart w:id="7" w:name="_Toc27547"/>
      <w:r>
        <w:rPr>
          <w:rFonts w:hint="eastAsia"/>
          <w:lang w:val="en-US" w:eastAsia="zh-CN"/>
        </w:rPr>
        <w:t>库存管理</w:t>
      </w:r>
      <w:bookmarkEnd w:id="7"/>
    </w:p>
    <w:p>
      <w:pPr>
        <w:pStyle w:val="3"/>
        <w:numPr>
          <w:ilvl w:val="1"/>
          <w:numId w:val="2"/>
        </w:numPr>
        <w:ind w:left="567" w:leftChars="0" w:hanging="567" w:firstLineChars="0"/>
      </w:pPr>
      <w:bookmarkStart w:id="8" w:name="_Toc3271"/>
      <w:r>
        <w:rPr>
          <w:rFonts w:hint="eastAsia"/>
        </w:rPr>
        <w:t>入库</w:t>
      </w:r>
      <w:bookmarkEnd w:id="8"/>
    </w:p>
    <w:p>
      <w:pPr>
        <w:rPr>
          <w:rFonts w:hint="eastAsia"/>
        </w:rPr>
      </w:pPr>
      <w:r>
        <w:rPr>
          <w:rFonts w:hint="eastAsia"/>
          <w:b/>
          <w:lang w:eastAsia="zh-CN"/>
        </w:rPr>
        <w:t>备注:</w:t>
      </w:r>
      <w:r>
        <w:rPr>
          <w:rFonts w:hint="eastAsia"/>
        </w:rPr>
        <w:t>库存进出</w:t>
      </w:r>
      <w:r>
        <w:t>操作</w:t>
      </w:r>
      <w:r>
        <w:rPr>
          <w:rFonts w:hint="default"/>
          <w:lang w:val="en-US" w:eastAsia="zh-CN"/>
        </w:rPr>
        <w:t>(vwInventoryDetail)</w:t>
      </w:r>
    </w:p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 w:eastAsia="zh-CN"/>
        </w:rPr>
        <w:t>4083/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 w:eastAsia="zh-CN"/>
        </w:rPr>
        <w:t>stock-service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/i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nventoryDetails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/findByConditions</w:t>
      </w:r>
    </w:p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:GET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</w:p>
    <w:tbl>
      <w:tblPr>
        <w:tblStyle w:val="10"/>
        <w:tblpPr w:leftFromText="180" w:rightFromText="180" w:vertAnchor="text" w:horzAnchor="page" w:tblpX="1692" w:tblpY="205"/>
        <w:tblOverlap w:val="never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4"/>
        <w:gridCol w:w="1478"/>
        <w:gridCol w:w="2184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974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1478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2184" w:type="dxa"/>
            <w:shd w:val="clear" w:color="auto" w:fill="D8D8D8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备注</w:t>
            </w:r>
          </w:p>
        </w:tc>
        <w:tc>
          <w:tcPr>
            <w:tcW w:w="1944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974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warehouseId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184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仓库</w:t>
            </w:r>
            <w:r>
              <w:rPr>
                <w:color w:val="000000"/>
              </w:rPr>
              <w:t>ID</w:t>
            </w:r>
          </w:p>
        </w:tc>
        <w:tc>
          <w:tcPr>
            <w:tcW w:w="1944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974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material</w:t>
            </w:r>
            <w:r>
              <w:rPr>
                <w:rFonts w:hint="eastAsia"/>
                <w:color w:val="000000"/>
                <w:lang w:val="en-US" w:eastAsia="zh-CN"/>
              </w:rPr>
              <w:t>Id</w:t>
            </w:r>
          </w:p>
        </w:tc>
        <w:tc>
          <w:tcPr>
            <w:tcW w:w="1478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184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物料</w:t>
            </w:r>
            <w:r>
              <w:rPr>
                <w:rFonts w:hint="eastAsia"/>
                <w:color w:val="000000"/>
                <w:lang w:val="en-US" w:eastAsia="zh-CN"/>
              </w:rPr>
              <w:t>编号</w:t>
            </w:r>
          </w:p>
        </w:tc>
        <w:tc>
          <w:tcPr>
            <w:tcW w:w="1944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974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materialTypeId</w:t>
            </w:r>
          </w:p>
        </w:tc>
        <w:tc>
          <w:tcPr>
            <w:tcW w:w="1478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184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物料</w:t>
            </w:r>
            <w:r>
              <w:rPr>
                <w:color w:val="000000"/>
              </w:rPr>
              <w:t>类型ID</w:t>
            </w:r>
          </w:p>
        </w:tc>
        <w:tc>
          <w:tcPr>
            <w:tcW w:w="1944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974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material</w:t>
            </w:r>
            <w:r>
              <w:rPr>
                <w:rFonts w:hint="eastAsia"/>
                <w:color w:val="000000"/>
                <w:lang w:val="en-US" w:eastAsia="zh-CN"/>
              </w:rPr>
              <w:t>Model</w:t>
            </w:r>
            <w:r>
              <w:rPr>
                <w:color w:val="000000"/>
              </w:rPr>
              <w:t>Id</w:t>
            </w:r>
          </w:p>
        </w:tc>
        <w:tc>
          <w:tcPr>
            <w:tcW w:w="1478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184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物料型号</w:t>
            </w:r>
            <w:r>
              <w:rPr>
                <w:color w:val="000000"/>
              </w:rPr>
              <w:t>ID</w:t>
            </w:r>
          </w:p>
        </w:tc>
        <w:tc>
          <w:tcPr>
            <w:tcW w:w="1944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97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Calibri" w:hAnsi="Calibri" w:eastAsia="宋体"/>
                <w:b w:val="0"/>
                <w:i w:val="0"/>
                <w:color w:val="000000"/>
                <w:lang w:val="en-US"/>
              </w:rPr>
              <w:t>materialSuppliersId</w:t>
            </w:r>
          </w:p>
        </w:tc>
        <w:tc>
          <w:tcPr>
            <w:tcW w:w="1478" w:type="dxa"/>
            <w:vAlign w:val="top"/>
          </w:tcPr>
          <w:p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184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供应商ID</w:t>
            </w:r>
          </w:p>
        </w:tc>
        <w:tc>
          <w:tcPr>
            <w:tcW w:w="1944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974" w:type="dxa"/>
            <w:vAlign w:val="top"/>
          </w:tcPr>
          <w:p>
            <w:pPr>
              <w:rPr>
                <w:rFonts w:hint="eastAsia" w:ascii="Calibri" w:hAnsi="Calibri" w:eastAsia="宋体"/>
                <w:b w:val="0"/>
                <w:i w:val="0"/>
                <w:color w:val="000000"/>
                <w:lang w:val="en-US"/>
              </w:rPr>
            </w:pPr>
            <w:r>
              <w:rPr>
                <w:color w:val="000000"/>
              </w:rPr>
              <w:t>inventoryDetailTypeId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184" w:type="dxa"/>
            <w:vAlign w:val="top"/>
          </w:tcPr>
          <w:p>
            <w:pPr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</w:rPr>
              <w:t>1入库，2出库，3盘点，4调拨</w:t>
            </w:r>
          </w:p>
        </w:tc>
        <w:tc>
          <w:tcPr>
            <w:tcW w:w="1944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</w:rPr>
      </w:pPr>
    </w:p>
    <w:p>
      <w:pPr>
        <w:rPr>
          <w:rFonts w:hint="eastAsia" w:ascii="YaHei Consolas Hybrid YaHei Con" w:hAnsi="YaHei Consolas Hybrid YaHei Con" w:eastAsia="YaHei Consolas Hybrid YaHei Con"/>
          <w:b/>
        </w:rPr>
      </w:pPr>
      <w:r>
        <w:rPr>
          <w:rFonts w:ascii="YaHei Consolas Hybrid YaHei Con" w:hAnsi="YaHei Consolas Hybrid YaHei Con" w:eastAsia="YaHei Consolas Hybrid YaHei Con"/>
          <w:b/>
        </w:rPr>
        <w:t>Output</w:t>
      </w:r>
      <w:r>
        <w:rPr>
          <w:rFonts w:hint="eastAsia" w:ascii="YaHei Consolas Hybrid YaHei Con" w:hAnsi="YaHei Consolas Hybrid YaHei Con" w:eastAsia="宋体"/>
          <w:b/>
          <w:lang w:eastAsia="zh-CN"/>
        </w:rPr>
        <w:t>:</w:t>
      </w:r>
    </w:p>
    <w:p>
      <w:pPr>
        <w:pStyle w:val="11"/>
        <w:rPr>
          <w:rFonts w:hint="eastAsia"/>
        </w:rPr>
      </w:pPr>
      <w:r>
        <w:rPr>
          <w:rFonts w:hint="eastAsia"/>
        </w:rPr>
        <w:t>{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"resultCode": 100,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"请求成功",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"resultEntity":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"resultTime": 1484729253796,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"resultList": [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"id": 10004,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"warehouseInputId": 1004,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"warehouseInputNo":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"warehouseInputName": "上海魔都仓库",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"warehouseInputNameEn":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"warehouseOutputId": 1009,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"outputWarehouseNo":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"outputWarehouseName": "福建厦门仓库",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"outputWarehouseNameEn":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"materialId": 10006,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"materialNo":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"materialName": "GATE-乘客显示器001",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"materialNameEn":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"materialSupplierId": 5,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"materialSupplierNo":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"materialSupplierName": "中国南车",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"materialSupplierNameEn":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"materialTypeId": 5,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"materialTypeNo":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"materialTypeName": "GATE-乘客显示器",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"materialTypeNameEn":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"materialModelId": 2,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"materialModelNo": "规格1*2",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"materialModelName": "规格1*2",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"materialModelNameEn": "规格1*2",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"inventoryDetailTypeId": 1,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"inventoryDetailTypeName": "入库操作",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"inventoryDetailQuantity": 9999,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"inventoryDetailRemark": "测试数据勿当真",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"createTime": 1480568055439,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"userName":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"lastUpdateTime": 1482135023816,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    "isDelete": null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"size": 20,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"totalElements": 1,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"totalPages": 1,</w:t>
      </w:r>
    </w:p>
    <w:p>
      <w:pPr>
        <w:pStyle w:val="11"/>
        <w:ind w:firstLine="360"/>
        <w:rPr>
          <w:rFonts w:hint="eastAsia"/>
        </w:rPr>
      </w:pPr>
      <w:r>
        <w:rPr>
          <w:rFonts w:hint="eastAsia"/>
        </w:rPr>
        <w:t>"number": 0</w:t>
      </w:r>
    </w:p>
    <w:p>
      <w:pPr>
        <w:pStyle w:val="11"/>
        <w:ind w:firstLine="0"/>
      </w:pPr>
      <w:r>
        <w:rPr>
          <w:rFonts w:hint="eastAsia"/>
          <w:lang w:eastAsia="zh-CN"/>
        </w:rPr>
        <w:t>｝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ins w:id="6" w:author="Amber Wang" w:date="2017-07-24T18:22:49Z"/>
        </w:rPr>
      </w:pPr>
      <w:ins w:id="7" w:author="Amber Wang" w:date="2017-07-24T18:22:51Z">
        <w:r>
          <w:rPr>
            <w:rFonts w:hint="eastAsia"/>
          </w:rPr>
          <w:t>入库</w:t>
        </w:r>
      </w:ins>
      <w:ins w:id="8" w:author="Amber Wang" w:date="2017-07-24T18:22:54Z">
        <w:r>
          <w:rPr>
            <w:rFonts w:hint="eastAsia"/>
            <w:lang w:val="en-US" w:eastAsia="zh-CN"/>
          </w:rPr>
          <w:t>-</w:t>
        </w:r>
      </w:ins>
      <w:ins w:id="9" w:author="Amber Wang" w:date="2017-07-24T18:22:56Z">
        <w:r>
          <w:rPr>
            <w:rFonts w:hint="eastAsia"/>
            <w:lang w:val="en-US" w:eastAsia="zh-CN"/>
          </w:rPr>
          <w:t>校验</w:t>
        </w:r>
      </w:ins>
      <w:ins w:id="10" w:author="Amber Wang" w:date="2017-07-24T18:22:58Z">
        <w:r>
          <w:rPr>
            <w:rFonts w:hint="eastAsia"/>
            <w:lang w:val="en-US" w:eastAsia="zh-CN"/>
          </w:rPr>
          <w:t>仓库</w:t>
        </w:r>
      </w:ins>
      <w:ins w:id="11" w:author="Amber Wang" w:date="2017-07-24T18:23:01Z">
        <w:r>
          <w:rPr>
            <w:rFonts w:hint="eastAsia"/>
            <w:lang w:val="en-US" w:eastAsia="zh-CN"/>
          </w:rPr>
          <w:t>管理员</w:t>
        </w:r>
      </w:ins>
      <w:ins w:id="12" w:author="Amber Wang" w:date="2017-07-24T18:23:02Z">
        <w:r>
          <w:rPr>
            <w:rFonts w:hint="eastAsia"/>
            <w:lang w:val="en-US" w:eastAsia="zh-CN"/>
          </w:rPr>
          <w:t>密码</w:t>
        </w:r>
      </w:ins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eastAsia="zh-CN"/>
        </w:rPr>
        <w:t>出</w:t>
      </w:r>
      <w:r>
        <w:rPr>
          <w:rFonts w:hint="eastAsia"/>
        </w:rPr>
        <w:t>库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库存</w:t>
      </w:r>
      <w:r>
        <w:t>管理</w:t>
      </w:r>
      <w:r>
        <w:rPr>
          <w:rFonts w:hint="eastAsia"/>
        </w:rPr>
        <w:t>-入库/出库</w:t>
      </w:r>
      <w:r>
        <w:rPr>
          <w:rFonts w:hint="eastAsia"/>
          <w:lang w:val="en-US" w:eastAsia="zh-CN"/>
        </w:rPr>
        <w:t>-操作记录明细</w:t>
      </w:r>
    </w:p>
    <w:p>
      <w:pPr>
        <w:pStyle w:val="2"/>
        <w:numPr>
          <w:ilvl w:val="0"/>
          <w:numId w:val="2"/>
        </w:numPr>
        <w:ind w:left="425" w:hanging="4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消息管理</w:t>
      </w:r>
    </w:p>
    <w:p>
      <w:pPr>
        <w:pStyle w:val="3"/>
        <w:numPr>
          <w:ilvl w:val="1"/>
          <w:numId w:val="2"/>
        </w:numPr>
        <w:ind w:left="567" w:hanging="567"/>
        <w:rPr>
          <w:rFonts w:hint="eastAsia"/>
        </w:rPr>
      </w:pPr>
      <w:r>
        <w:rPr>
          <w:rFonts w:hint="eastAsia"/>
          <w:lang w:eastAsia="zh-CN"/>
        </w:rPr>
        <w:t>消息列表查看</w:t>
      </w:r>
    </w:p>
    <w:p>
      <w:pPr>
        <w:pStyle w:val="3"/>
        <w:numPr>
          <w:ilvl w:val="1"/>
          <w:numId w:val="2"/>
        </w:numPr>
        <w:ind w:left="567" w:hanging="567"/>
      </w:pPr>
      <w:r>
        <w:rPr>
          <w:rFonts w:hint="eastAsia"/>
          <w:lang w:eastAsia="zh-CN"/>
        </w:rPr>
        <w:t>消息内容查看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</w:t>
      </w:r>
    </w:p>
    <w:p>
      <w:pPr>
        <w:pStyle w:val="3"/>
        <w:numPr>
          <w:ilvl w:val="1"/>
          <w:numId w:val="2"/>
        </w:numPr>
        <w:ind w:left="567" w:hanging="567"/>
      </w:pPr>
      <w:r>
        <w:rPr>
          <w:rFonts w:hint="eastAsia"/>
          <w:lang w:eastAsia="zh-CN"/>
        </w:rPr>
        <w:t>获取我的报修</w:t>
      </w:r>
      <w:r>
        <w:rPr>
          <w:rFonts w:hint="eastAsia"/>
          <w:lang w:val="en-US" w:eastAsia="zh-CN"/>
        </w:rPr>
        <w:t>-上拉加载更多</w:t>
      </w:r>
    </w:p>
    <w:p>
      <w:pPr>
        <w:pStyle w:val="3"/>
        <w:numPr>
          <w:ilvl w:val="1"/>
          <w:numId w:val="2"/>
        </w:numPr>
        <w:ind w:left="567" w:hanging="567"/>
      </w:pPr>
      <w:r>
        <w:rPr>
          <w:rFonts w:hint="eastAsia"/>
          <w:lang w:eastAsia="zh-CN"/>
        </w:rPr>
        <w:t>获取我的报修</w:t>
      </w:r>
      <w:r>
        <w:rPr>
          <w:rFonts w:hint="eastAsia"/>
          <w:lang w:val="en-US" w:eastAsia="zh-CN"/>
        </w:rPr>
        <w:t>-下拉刷新</w:t>
      </w:r>
    </w:p>
    <w:p>
      <w:pPr>
        <w:pStyle w:val="3"/>
        <w:numPr>
          <w:ilvl w:val="1"/>
          <w:numId w:val="2"/>
        </w:numPr>
        <w:ind w:left="567" w:hanging="567"/>
      </w:pPr>
      <w:r>
        <w:rPr>
          <w:rFonts w:hint="eastAsia"/>
          <w:lang w:eastAsia="zh-CN"/>
        </w:rPr>
        <w:t>获取我的保养</w:t>
      </w:r>
      <w:r>
        <w:rPr>
          <w:rFonts w:hint="eastAsia"/>
          <w:lang w:val="en-US" w:eastAsia="zh-CN"/>
        </w:rPr>
        <w:t>-上拉加载更多</w:t>
      </w:r>
    </w:p>
    <w:p>
      <w:pPr>
        <w:pStyle w:val="3"/>
        <w:numPr>
          <w:ilvl w:val="1"/>
          <w:numId w:val="2"/>
        </w:numPr>
        <w:ind w:left="567" w:hanging="567"/>
      </w:pPr>
      <w:r>
        <w:rPr>
          <w:rFonts w:hint="eastAsia"/>
          <w:lang w:eastAsia="zh-CN"/>
        </w:rPr>
        <w:t>获取我的保养</w:t>
      </w:r>
      <w:r>
        <w:rPr>
          <w:rFonts w:hint="eastAsia"/>
          <w:lang w:val="en-US" w:eastAsia="zh-CN"/>
        </w:rPr>
        <w:t>-下拉刷新</w:t>
      </w:r>
    </w:p>
    <w:p>
      <w:pPr>
        <w:pStyle w:val="3"/>
        <w:numPr>
          <w:ilvl w:val="1"/>
          <w:numId w:val="2"/>
        </w:numPr>
        <w:ind w:left="567" w:hanging="567"/>
      </w:pPr>
      <w:r>
        <w:rPr>
          <w:rFonts w:hint="eastAsia"/>
          <w:lang w:eastAsia="zh-CN"/>
        </w:rPr>
        <w:t>获取我的入库</w:t>
      </w:r>
      <w:r>
        <w:rPr>
          <w:rFonts w:hint="eastAsia"/>
          <w:lang w:val="en-US" w:eastAsia="zh-CN"/>
        </w:rPr>
        <w:t>-上拉加载更多</w:t>
      </w:r>
    </w:p>
    <w:p>
      <w:pPr>
        <w:pStyle w:val="3"/>
        <w:numPr>
          <w:ilvl w:val="1"/>
          <w:numId w:val="2"/>
        </w:numPr>
        <w:ind w:left="567" w:hanging="567"/>
      </w:pPr>
      <w:r>
        <w:rPr>
          <w:rFonts w:hint="eastAsia"/>
          <w:lang w:eastAsia="zh-CN"/>
        </w:rPr>
        <w:t>获取我的入库</w:t>
      </w:r>
      <w:r>
        <w:rPr>
          <w:rFonts w:hint="eastAsia"/>
          <w:lang w:val="en-US" w:eastAsia="zh-CN"/>
        </w:rPr>
        <w:t>-下拉刷新</w:t>
      </w:r>
    </w:p>
    <w:p>
      <w:pPr>
        <w:pStyle w:val="3"/>
        <w:numPr>
          <w:ilvl w:val="1"/>
          <w:numId w:val="2"/>
        </w:numPr>
        <w:ind w:left="567" w:hanging="567"/>
      </w:pPr>
      <w:r>
        <w:rPr>
          <w:rFonts w:hint="eastAsia"/>
          <w:lang w:eastAsia="zh-CN"/>
        </w:rPr>
        <w:t>获取我的维修</w:t>
      </w:r>
      <w:r>
        <w:rPr>
          <w:rFonts w:hint="eastAsia"/>
          <w:lang w:val="en-US" w:eastAsia="zh-CN"/>
        </w:rPr>
        <w:t>-上拉加载更多</w:t>
      </w:r>
    </w:p>
    <w:p>
      <w:pPr>
        <w:pStyle w:val="3"/>
        <w:numPr>
          <w:ilvl w:val="1"/>
          <w:numId w:val="2"/>
        </w:numPr>
        <w:ind w:left="567" w:hanging="567"/>
      </w:pPr>
      <w:r>
        <w:rPr>
          <w:rFonts w:hint="eastAsia"/>
          <w:lang w:eastAsia="zh-CN"/>
        </w:rPr>
        <w:t>获取我的维修</w:t>
      </w:r>
      <w:r>
        <w:rPr>
          <w:rFonts w:hint="eastAsia"/>
          <w:lang w:val="en-US" w:eastAsia="zh-CN"/>
        </w:rPr>
        <w:t>-下拉刷新</w:t>
      </w:r>
    </w:p>
    <w:p>
      <w:pPr>
        <w:pStyle w:val="3"/>
        <w:numPr>
          <w:ilvl w:val="1"/>
          <w:numId w:val="2"/>
        </w:numPr>
        <w:ind w:left="567" w:hanging="567"/>
      </w:pPr>
      <w:r>
        <w:rPr>
          <w:rFonts w:hint="eastAsia"/>
          <w:lang w:eastAsia="zh-CN"/>
        </w:rPr>
        <w:t>获取我的领料</w:t>
      </w:r>
      <w:r>
        <w:rPr>
          <w:rFonts w:hint="eastAsia"/>
          <w:lang w:val="en-US" w:eastAsia="zh-CN"/>
        </w:rPr>
        <w:t>-上拉加载更多</w:t>
      </w:r>
    </w:p>
    <w:p>
      <w:pPr>
        <w:pStyle w:val="3"/>
        <w:numPr>
          <w:ilvl w:val="1"/>
          <w:numId w:val="2"/>
        </w:numPr>
        <w:ind w:left="567" w:hanging="567"/>
      </w:pPr>
      <w:r>
        <w:rPr>
          <w:rFonts w:hint="eastAsia"/>
          <w:lang w:eastAsia="zh-CN"/>
        </w:rPr>
        <w:t>获取我的领料</w:t>
      </w:r>
      <w:r>
        <w:rPr>
          <w:rFonts w:hint="eastAsia"/>
          <w:lang w:val="en-US" w:eastAsia="zh-CN"/>
        </w:rPr>
        <w:t>-下拉刷新</w:t>
      </w: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系统请求</w:t>
      </w:r>
    </w:p>
    <w:p>
      <w:pPr>
        <w:pStyle w:val="3"/>
        <w:numPr>
          <w:ilvl w:val="1"/>
          <w:numId w:val="2"/>
        </w:numPr>
        <w:ind w:left="567" w:hanging="567"/>
        <w:rPr>
          <w:rFonts w:hint="eastAsia"/>
          <w:lang w:eastAsia="zh-CN"/>
        </w:rPr>
      </w:pPr>
      <w:r>
        <w:rPr>
          <w:rFonts w:hint="eastAsia"/>
          <w:lang w:eastAsia="zh-CN"/>
        </w:rPr>
        <w:t>手机信息注册</w:t>
      </w:r>
    </w:p>
    <w:p>
      <w:pPr>
        <w:pStyle w:val="7"/>
        <w:keepNext w:val="0"/>
        <w:keepLines w:val="0"/>
        <w:widowControl/>
        <w:suppressLineNumbers w:val="0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http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 w:eastAsia="zh-CN"/>
        </w:rPr>
        <w:t>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 w:eastAsia="zh-CN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 w:eastAsia="zh-CN"/>
        </w:rPr>
        <w:t>: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 w:eastAsia="zh-CN"/>
        </w:rPr>
        <w:t>408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 w:eastAsia="zh-CN"/>
        </w:rPr>
        <w:t>2/push-service/</w:t>
      </w:r>
      <w:r>
        <w:rPr>
          <w:rFonts w:hint="default" w:ascii="Courier New" w:hAnsi="Courier New" w:cs="Courier New"/>
          <w:b/>
          <w:color w:val="008000"/>
          <w:sz w:val="20"/>
          <w:szCs w:val="20"/>
          <w:shd w:val="clear" w:color="auto" w:fill="E4E4FF"/>
        </w:rPr>
        <w:t>pushInfos/register</w:t>
      </w:r>
    </w:p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Method：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POST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：</w:t>
      </w:r>
    </w:p>
    <w:p>
      <w:pPr>
        <w:rPr>
          <w:rFonts w:hint="eastAsia" w:ascii="YaHei Consolas Hybrid YaHei Con" w:hAnsi="YaHei Consolas Hybrid YaHei Con" w:eastAsia="YaHei Consolas Hybrid YaHei Con"/>
          <w:b/>
        </w:rPr>
      </w:pPr>
    </w:p>
    <w:tbl>
      <w:tblPr>
        <w:tblStyle w:val="10"/>
        <w:tblpPr w:leftFromText="180" w:rightFromText="180" w:vertAnchor="text" w:horzAnchor="page" w:tblpX="1808" w:tblpY="35"/>
        <w:tblOverlap w:val="never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6"/>
        <w:gridCol w:w="1487"/>
        <w:gridCol w:w="2198"/>
        <w:gridCol w:w="1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996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1487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2198" w:type="dxa"/>
            <w:shd w:val="clear" w:color="auto" w:fill="D8D8D8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1959" w:type="dxa"/>
            <w:shd w:val="clear" w:color="auto" w:fill="D8D8D8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996" w:type="dxa"/>
            <w:vAlign w:val="top"/>
          </w:tcPr>
          <w:p>
            <w:pPr>
              <w:pStyle w:val="7"/>
              <w:widowControl/>
              <w:shd w:val="clear" w:color="auto" w:fill="FFFFFF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E4E4FF"/>
              </w:rPr>
              <w:t>info</w:t>
            </w:r>
          </w:p>
        </w:tc>
        <w:tc>
          <w:tcPr>
            <w:tcW w:w="1487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Object</w:t>
            </w:r>
          </w:p>
        </w:tc>
        <w:tc>
          <w:tcPr>
            <w:tcW w:w="2198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1959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RequestBody</w:t>
            </w:r>
          </w:p>
        </w:tc>
      </w:tr>
    </w:tbl>
    <w:p/>
    <w:p>
      <w:pPr>
        <w:pStyle w:val="11"/>
        <w:rPr>
          <w:rFonts w:ascii="Consolas" w:hAnsi="Consolas" w:cs="Times New Roman"/>
          <w:sz w:val="18"/>
          <w:szCs w:val="24"/>
        </w:rPr>
      </w:pPr>
      <w:r>
        <w:rPr>
          <w:rFonts w:hint="default" w:ascii="Consolas" w:hAnsi="Consolas" w:cs="Times New Roman"/>
          <w:b w:val="0"/>
          <w:sz w:val="18"/>
          <w:szCs w:val="24"/>
          <w:shd w:val="clear" w:color="auto" w:fill="auto"/>
        </w:rPr>
        <w:t xml:space="preserve">private </w:t>
      </w:r>
      <w:r>
        <w:rPr>
          <w:rFonts w:hint="default" w:ascii="Consolas" w:hAnsi="Consolas" w:cs="Times New Roman"/>
          <w:sz w:val="18"/>
          <w:szCs w:val="24"/>
          <w:shd w:val="clear" w:color="auto" w:fill="auto"/>
        </w:rPr>
        <w:t xml:space="preserve">Integer </w:t>
      </w:r>
      <w:r>
        <w:rPr>
          <w:rFonts w:hint="default" w:ascii="Consolas" w:hAnsi="Consolas" w:cs="Times New Roman"/>
          <w:b w:val="0"/>
          <w:sz w:val="18"/>
          <w:szCs w:val="24"/>
          <w:shd w:val="clear" w:color="auto" w:fill="auto"/>
        </w:rPr>
        <w:t>id</w:t>
      </w:r>
      <w:r>
        <w:rPr>
          <w:rFonts w:hint="default" w:ascii="Consolas" w:hAnsi="Consolas" w:cs="Times New Roman"/>
          <w:sz w:val="18"/>
          <w:szCs w:val="24"/>
          <w:shd w:val="clear" w:color="auto" w:fill="auto"/>
        </w:rPr>
        <w:t>;</w:t>
      </w:r>
      <w:r>
        <w:rPr>
          <w:rFonts w:hint="default" w:ascii="Consolas" w:hAnsi="Consolas" w:cs="Times New Roman"/>
          <w:sz w:val="18"/>
          <w:szCs w:val="24"/>
          <w:shd w:val="clear" w:color="auto" w:fill="auto"/>
        </w:rPr>
        <w:br w:type="textWrapping"/>
      </w:r>
      <w:r>
        <w:rPr>
          <w:rFonts w:hint="default" w:ascii="Consolas" w:hAnsi="Consolas" w:cs="Times New Roman"/>
          <w:b w:val="0"/>
          <w:sz w:val="18"/>
          <w:szCs w:val="24"/>
          <w:shd w:val="clear" w:color="auto" w:fill="auto"/>
        </w:rPr>
        <w:t xml:space="preserve">private </w:t>
      </w:r>
      <w:r>
        <w:rPr>
          <w:rFonts w:hint="default" w:ascii="Consolas" w:hAnsi="Consolas" w:cs="Times New Roman"/>
          <w:sz w:val="18"/>
          <w:szCs w:val="24"/>
          <w:shd w:val="clear" w:color="auto" w:fill="auto"/>
        </w:rPr>
        <w:t xml:space="preserve">Integer </w:t>
      </w:r>
      <w:r>
        <w:rPr>
          <w:rFonts w:hint="default" w:ascii="Consolas" w:hAnsi="Consolas" w:cs="Times New Roman"/>
          <w:b w:val="0"/>
          <w:sz w:val="18"/>
          <w:szCs w:val="24"/>
          <w:shd w:val="clear" w:color="auto" w:fill="auto"/>
        </w:rPr>
        <w:t>userId</w:t>
      </w:r>
      <w:r>
        <w:rPr>
          <w:rFonts w:hint="default" w:ascii="Consolas" w:hAnsi="Consolas" w:cs="Times New Roman"/>
          <w:sz w:val="18"/>
          <w:szCs w:val="24"/>
          <w:shd w:val="clear" w:color="auto" w:fill="auto"/>
        </w:rPr>
        <w:t xml:space="preserve">; </w:t>
      </w:r>
      <w:r>
        <w:rPr>
          <w:rFonts w:hint="default" w:ascii="Consolas" w:hAnsi="Consolas" w:cs="Times New Roman"/>
          <w:i w:val="0"/>
          <w:sz w:val="18"/>
          <w:szCs w:val="24"/>
          <w:shd w:val="clear" w:color="auto" w:fill="auto"/>
        </w:rPr>
        <w:t>//api set</w:t>
      </w:r>
      <w:r>
        <w:rPr>
          <w:rFonts w:hint="default" w:ascii="Consolas" w:hAnsi="Consolas" w:cs="Times New Roman"/>
          <w:i w:val="0"/>
          <w:sz w:val="18"/>
          <w:szCs w:val="24"/>
          <w:shd w:val="clear" w:color="auto" w:fill="auto"/>
        </w:rPr>
        <w:br w:type="textWrapping"/>
      </w:r>
      <w:r>
        <w:rPr>
          <w:rFonts w:hint="default" w:ascii="Consolas" w:hAnsi="Consolas" w:cs="Times New Roman"/>
          <w:b w:val="0"/>
          <w:sz w:val="18"/>
          <w:szCs w:val="24"/>
          <w:shd w:val="clear" w:color="auto" w:fill="auto"/>
        </w:rPr>
        <w:t xml:space="preserve">private </w:t>
      </w:r>
      <w:r>
        <w:rPr>
          <w:rFonts w:hint="default" w:ascii="Consolas" w:hAnsi="Consolas" w:cs="Times New Roman"/>
          <w:sz w:val="18"/>
          <w:szCs w:val="24"/>
          <w:shd w:val="clear" w:color="auto" w:fill="auto"/>
        </w:rPr>
        <w:t xml:space="preserve">String </w:t>
      </w:r>
      <w:r>
        <w:rPr>
          <w:rFonts w:hint="default" w:ascii="Consolas" w:hAnsi="Consolas" w:cs="Times New Roman"/>
          <w:b w:val="0"/>
          <w:sz w:val="18"/>
          <w:szCs w:val="24"/>
          <w:shd w:val="clear" w:color="auto" w:fill="auto"/>
        </w:rPr>
        <w:t>deviceId</w:t>
      </w:r>
      <w:r>
        <w:rPr>
          <w:rFonts w:hint="default" w:ascii="Consolas" w:hAnsi="Consolas" w:cs="Times New Roman"/>
          <w:sz w:val="18"/>
          <w:szCs w:val="24"/>
          <w:shd w:val="clear" w:color="auto" w:fill="auto"/>
        </w:rPr>
        <w:t xml:space="preserve">; </w:t>
      </w:r>
      <w:r>
        <w:rPr>
          <w:rFonts w:hint="default" w:ascii="Consolas" w:hAnsi="Consolas" w:cs="Times New Roman"/>
          <w:i w:val="0"/>
          <w:sz w:val="18"/>
          <w:szCs w:val="24"/>
          <w:shd w:val="clear" w:color="auto" w:fill="auto"/>
        </w:rPr>
        <w:t>//nullable</w:t>
      </w:r>
      <w:r>
        <w:rPr>
          <w:rFonts w:hint="default" w:ascii="Consolas" w:hAnsi="Consolas" w:cs="Times New Roman"/>
          <w:i w:val="0"/>
          <w:sz w:val="18"/>
          <w:szCs w:val="24"/>
          <w:shd w:val="clear" w:color="auto" w:fill="auto"/>
          <w:lang w:val="en-US" w:eastAsia="zh-CN"/>
        </w:rPr>
        <w:t>必填</w:t>
      </w:r>
      <w:r>
        <w:rPr>
          <w:rFonts w:hint="default" w:ascii="Consolas" w:hAnsi="Consolas" w:cs="Times New Roman"/>
          <w:i w:val="0"/>
          <w:sz w:val="18"/>
          <w:szCs w:val="24"/>
          <w:shd w:val="clear" w:color="auto" w:fill="auto"/>
        </w:rPr>
        <w:br w:type="textWrapping"/>
      </w:r>
      <w:r>
        <w:rPr>
          <w:rFonts w:hint="default" w:ascii="Consolas" w:hAnsi="Consolas" w:cs="Times New Roman"/>
          <w:b w:val="0"/>
          <w:sz w:val="18"/>
          <w:szCs w:val="24"/>
          <w:shd w:val="clear" w:color="auto" w:fill="auto"/>
        </w:rPr>
        <w:t xml:space="preserve">private </w:t>
      </w:r>
      <w:r>
        <w:rPr>
          <w:rFonts w:hint="default" w:ascii="Consolas" w:hAnsi="Consolas" w:cs="Times New Roman"/>
          <w:sz w:val="18"/>
          <w:szCs w:val="24"/>
          <w:shd w:val="clear" w:color="auto" w:fill="auto"/>
        </w:rPr>
        <w:t xml:space="preserve">String </w:t>
      </w:r>
      <w:r>
        <w:rPr>
          <w:rFonts w:hint="default" w:ascii="Consolas" w:hAnsi="Consolas" w:cs="Times New Roman"/>
          <w:b w:val="0"/>
          <w:sz w:val="18"/>
          <w:szCs w:val="24"/>
          <w:shd w:val="clear" w:color="auto" w:fill="auto"/>
        </w:rPr>
        <w:t>os</w:t>
      </w:r>
      <w:r>
        <w:rPr>
          <w:rFonts w:hint="default" w:ascii="Consolas" w:hAnsi="Consolas" w:cs="Times New Roman"/>
          <w:sz w:val="18"/>
          <w:szCs w:val="24"/>
          <w:shd w:val="clear" w:color="auto" w:fill="auto"/>
        </w:rPr>
        <w:t xml:space="preserve">; </w:t>
      </w:r>
      <w:r>
        <w:rPr>
          <w:rFonts w:hint="default" w:ascii="Consolas" w:hAnsi="Consolas" w:cs="Times New Roman"/>
          <w:i w:val="0"/>
          <w:sz w:val="18"/>
          <w:szCs w:val="24"/>
          <w:shd w:val="clear" w:color="auto" w:fill="auto"/>
        </w:rPr>
        <w:t>//android/ios</w:t>
      </w:r>
      <w:r>
        <w:rPr>
          <w:rFonts w:hint="default" w:ascii="Consolas" w:hAnsi="Consolas" w:cs="Times New Roman"/>
          <w:i w:val="0"/>
          <w:sz w:val="18"/>
          <w:szCs w:val="24"/>
          <w:shd w:val="clear" w:color="auto" w:fill="auto"/>
          <w:lang w:eastAsia="zh-CN"/>
        </w:rPr>
        <w:t>，</w:t>
      </w:r>
      <w:r>
        <w:rPr>
          <w:rFonts w:hint="default" w:ascii="Consolas" w:hAnsi="Consolas" w:cs="Times New Roman"/>
          <w:i w:val="0"/>
          <w:sz w:val="18"/>
          <w:szCs w:val="24"/>
          <w:shd w:val="clear" w:color="auto" w:fill="auto"/>
          <w:lang w:val="en-US" w:eastAsia="zh-CN"/>
        </w:rPr>
        <w:t xml:space="preserve"> 必填</w:t>
      </w:r>
      <w:r>
        <w:rPr>
          <w:rFonts w:hint="default" w:ascii="Consolas" w:hAnsi="Consolas" w:cs="Times New Roman"/>
          <w:i w:val="0"/>
          <w:sz w:val="18"/>
          <w:szCs w:val="24"/>
          <w:shd w:val="clear" w:color="auto" w:fill="auto"/>
        </w:rPr>
        <w:br w:type="textWrapping"/>
      </w:r>
      <w:r>
        <w:rPr>
          <w:rFonts w:hint="default" w:ascii="Consolas" w:hAnsi="Consolas" w:cs="Times New Roman"/>
          <w:b w:val="0"/>
          <w:sz w:val="18"/>
          <w:szCs w:val="24"/>
          <w:shd w:val="clear" w:color="auto" w:fill="auto"/>
        </w:rPr>
        <w:t xml:space="preserve">private </w:t>
      </w:r>
      <w:r>
        <w:rPr>
          <w:rFonts w:hint="default" w:ascii="Consolas" w:hAnsi="Consolas" w:cs="Times New Roman"/>
          <w:sz w:val="18"/>
          <w:szCs w:val="24"/>
          <w:shd w:val="clear" w:color="auto" w:fill="auto"/>
        </w:rPr>
        <w:t xml:space="preserve">String </w:t>
      </w:r>
      <w:r>
        <w:rPr>
          <w:rFonts w:hint="default" w:ascii="Consolas" w:hAnsi="Consolas" w:cs="Times New Roman"/>
          <w:b w:val="0"/>
          <w:sz w:val="18"/>
          <w:szCs w:val="24"/>
          <w:shd w:val="clear" w:color="auto" w:fill="auto"/>
        </w:rPr>
        <w:t>deviceModel</w:t>
      </w:r>
      <w:r>
        <w:rPr>
          <w:rFonts w:hint="default" w:ascii="Consolas" w:hAnsi="Consolas" w:cs="Times New Roman"/>
          <w:sz w:val="18"/>
          <w:szCs w:val="24"/>
          <w:shd w:val="clear" w:color="auto" w:fill="auto"/>
        </w:rPr>
        <w:t>;</w:t>
      </w:r>
      <w:r>
        <w:rPr>
          <w:rFonts w:hint="default" w:ascii="Consolas" w:hAnsi="Consolas" w:cs="Times New Roman"/>
          <w:sz w:val="18"/>
          <w:szCs w:val="24"/>
          <w:shd w:val="clear" w:color="auto" w:fill="auto"/>
          <w:lang w:val="en-US" w:eastAsia="zh-CN"/>
        </w:rPr>
        <w:t xml:space="preserve"> //可填</w:t>
      </w:r>
      <w:r>
        <w:rPr>
          <w:rFonts w:hint="default" w:ascii="Consolas" w:hAnsi="Consolas" w:cs="Times New Roman"/>
          <w:sz w:val="18"/>
          <w:szCs w:val="24"/>
          <w:shd w:val="clear" w:color="auto" w:fill="auto"/>
        </w:rPr>
        <w:br w:type="textWrapping"/>
      </w:r>
      <w:r>
        <w:rPr>
          <w:rFonts w:hint="default" w:ascii="Consolas" w:hAnsi="Consolas" w:cs="Times New Roman"/>
          <w:b w:val="0"/>
          <w:sz w:val="18"/>
          <w:szCs w:val="24"/>
          <w:shd w:val="clear" w:color="auto" w:fill="auto"/>
        </w:rPr>
        <w:t xml:space="preserve">private </w:t>
      </w:r>
      <w:r>
        <w:rPr>
          <w:rFonts w:hint="default" w:ascii="Consolas" w:hAnsi="Consolas" w:cs="Times New Roman"/>
          <w:sz w:val="18"/>
          <w:szCs w:val="24"/>
          <w:shd w:val="clear" w:color="auto" w:fill="auto"/>
        </w:rPr>
        <w:t xml:space="preserve">String </w:t>
      </w:r>
      <w:r>
        <w:rPr>
          <w:rFonts w:hint="default" w:ascii="Consolas" w:hAnsi="Consolas" w:cs="Times New Roman"/>
          <w:b w:val="0"/>
          <w:sz w:val="18"/>
          <w:szCs w:val="24"/>
          <w:shd w:val="clear" w:color="auto" w:fill="auto"/>
        </w:rPr>
        <w:t>deviceVendor</w:t>
      </w:r>
      <w:r>
        <w:rPr>
          <w:rFonts w:hint="default" w:ascii="Consolas" w:hAnsi="Consolas" w:cs="Times New Roman"/>
          <w:sz w:val="18"/>
          <w:szCs w:val="24"/>
          <w:shd w:val="clear" w:color="auto" w:fill="auto"/>
        </w:rPr>
        <w:t>;</w:t>
      </w:r>
      <w:r>
        <w:rPr>
          <w:rFonts w:hint="default" w:ascii="Consolas" w:hAnsi="Consolas" w:cs="Times New Roman"/>
          <w:sz w:val="18"/>
          <w:szCs w:val="24"/>
          <w:shd w:val="clear" w:color="auto" w:fill="auto"/>
          <w:lang w:val="en-US" w:eastAsia="zh-CN"/>
        </w:rPr>
        <w:t xml:space="preserve"> //可填</w:t>
      </w:r>
      <w:r>
        <w:rPr>
          <w:rFonts w:hint="default" w:ascii="Consolas" w:hAnsi="Consolas" w:cs="Times New Roman"/>
          <w:sz w:val="18"/>
          <w:szCs w:val="24"/>
          <w:shd w:val="clear" w:color="auto" w:fill="auto"/>
        </w:rPr>
        <w:br w:type="textWrapping"/>
      </w:r>
      <w:r>
        <w:rPr>
          <w:rFonts w:hint="default" w:ascii="Consolas" w:hAnsi="Consolas" w:cs="Times New Roman"/>
          <w:b w:val="0"/>
          <w:sz w:val="18"/>
          <w:szCs w:val="24"/>
          <w:shd w:val="clear" w:color="auto" w:fill="auto"/>
        </w:rPr>
        <w:t xml:space="preserve">private </w:t>
      </w:r>
      <w:r>
        <w:rPr>
          <w:rFonts w:hint="default" w:ascii="Consolas" w:hAnsi="Consolas" w:cs="Times New Roman"/>
          <w:sz w:val="18"/>
          <w:szCs w:val="24"/>
          <w:shd w:val="clear" w:color="auto" w:fill="auto"/>
        </w:rPr>
        <w:t xml:space="preserve">String </w:t>
      </w:r>
      <w:r>
        <w:rPr>
          <w:rFonts w:hint="default" w:ascii="Consolas" w:hAnsi="Consolas" w:cs="Times New Roman"/>
          <w:b w:val="0"/>
          <w:sz w:val="18"/>
          <w:szCs w:val="24"/>
          <w:shd w:val="clear" w:color="auto" w:fill="auto"/>
        </w:rPr>
        <w:t>osVersion</w:t>
      </w:r>
      <w:r>
        <w:rPr>
          <w:rFonts w:hint="default" w:ascii="Consolas" w:hAnsi="Consolas" w:cs="Times New Roman"/>
          <w:sz w:val="18"/>
          <w:szCs w:val="24"/>
          <w:shd w:val="clear" w:color="auto" w:fill="auto"/>
        </w:rPr>
        <w:t>;</w:t>
      </w:r>
      <w:r>
        <w:rPr>
          <w:rFonts w:hint="default" w:ascii="Consolas" w:hAnsi="Consolas" w:cs="Times New Roman"/>
          <w:sz w:val="18"/>
          <w:szCs w:val="24"/>
          <w:shd w:val="clear" w:color="auto" w:fill="auto"/>
          <w:lang w:val="en-US" w:eastAsia="zh-CN"/>
        </w:rPr>
        <w:t xml:space="preserve"> //可填</w:t>
      </w:r>
    </w:p>
    <w:p>
      <w:pPr>
        <w:pStyle w:val="11"/>
      </w:pPr>
    </w:p>
    <w:p>
      <w:pPr>
        <w:rPr>
          <w:rFonts w:hint="eastAsia" w:ascii="YaHei Consolas Hybrid YaHei Con" w:hAnsi="YaHei Consolas Hybrid YaHei Con" w:eastAsia="YaHei Consolas Hybrid YaHei Con"/>
          <w:b/>
        </w:rPr>
      </w:pPr>
      <w:r>
        <w:rPr>
          <w:rFonts w:ascii="YaHei Consolas Hybrid YaHei Con" w:hAnsi="YaHei Consolas Hybrid YaHei Con" w:eastAsia="YaHei Consolas Hybrid YaHei Con"/>
          <w:b/>
        </w:rPr>
        <w:t>Output</w:t>
      </w:r>
      <w:r>
        <w:rPr>
          <w:rFonts w:hint="eastAsia" w:ascii="YaHei Consolas Hybrid YaHei Con" w:hAnsi="YaHei Consolas Hybrid YaHei Con" w:eastAsia="YaHei Consolas Hybrid YaHei Con"/>
          <w:b/>
        </w:rPr>
        <w:t>：</w:t>
      </w:r>
    </w:p>
    <w:p>
      <w:pPr>
        <w:pStyle w:val="11"/>
        <w:rPr>
          <w:rFonts w:hint="eastAsia"/>
        </w:rPr>
      </w:pPr>
      <w:r>
        <w:t>{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"resultCode": 100,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"resultMassage": "请求成功",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"resultEntity": {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"id": 10000,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"userId": 2,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"deviceId": "4a67fe9cb5e964045e7974e961e70286",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"os": "android",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"deviceModel": "xx",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"deviceVendor": "xx",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"osVersion": "7",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"createTime": 1484630929642,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"createBy":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"lastUpdateTime": 1484631166823,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"lastUpdateBy": null,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    "isDelete": null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   "resultTime": 1490002693137,</w:t>
      </w:r>
    </w:p>
    <w:p>
      <w:pPr>
        <w:pStyle w:val="11"/>
      </w:pPr>
      <w:r>
        <w:rPr>
          <w:rFonts w:hint="eastAsia"/>
        </w:rPr>
        <w:t xml:space="preserve">    "resultList": null</w:t>
      </w:r>
    </w:p>
    <w:p>
      <w:pPr>
        <w:pStyle w:val="11"/>
        <w:rPr>
          <w:rFonts w:hint="eastAsia"/>
          <w:color w:val="000000"/>
          <w:sz w:val="24"/>
          <w:szCs w:val="24"/>
          <w:lang w:val="en-US" w:eastAsia="zh-CN"/>
        </w:rPr>
      </w:pPr>
      <w:r>
        <w:t>}</w:t>
      </w:r>
    </w:p>
    <w:p>
      <w:pPr>
        <w:pStyle w:val="3"/>
        <w:numPr>
          <w:ilvl w:val="1"/>
          <w:numId w:val="2"/>
        </w:numPr>
        <w:ind w:left="567" w:hanging="567"/>
        <w:rPr>
          <w:rFonts w:hint="eastAsia"/>
        </w:rPr>
      </w:pPr>
      <w:r>
        <w:rPr>
          <w:rFonts w:hint="eastAsia"/>
          <w:lang w:eastAsia="zh-CN"/>
        </w:rPr>
        <w:t>图片上传</w:t>
      </w:r>
    </w:p>
    <w:p>
      <w:pPr>
        <w:pStyle w:val="3"/>
        <w:numPr>
          <w:ilvl w:val="1"/>
          <w:numId w:val="2"/>
        </w:numPr>
        <w:ind w:left="567" w:hanging="567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检查更新</w:t>
      </w:r>
    </w:p>
    <w:p>
      <w:pPr>
        <w:rPr>
          <w:rFonts w:hint="eastAsia"/>
          <w:lang w:val="en-US" w:eastAsia="zh-CN"/>
        </w:rPr>
      </w:pPr>
    </w:p>
    <w:p>
      <w:pPr>
        <w:rPr>
          <w:lang w:val="en-US"/>
        </w:rPr>
      </w:pPr>
    </w:p>
    <w:sectPr>
      <w:pgSz w:w="11906" w:h="16838"/>
      <w:pgMar w:top="1440" w:right="1706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YaHei Consolas Hybrid YaHei Con">
    <w:altName w:val="Consolas"/>
    <w:panose1 w:val="00000000000000000000"/>
    <w:charset w:val="88"/>
    <w:family w:val="auto"/>
    <w:pitch w:val="default"/>
    <w:sig w:usb0="00000000" w:usb1="00000000" w:usb2="00000016" w:usb3="00000000" w:csb0="0014001F" w:csb1="00000000"/>
  </w:font>
  <w:font w:name="Consolas">
    <w:panose1 w:val="020B0609020204030204"/>
    <w:charset w:val="88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8ED2F"/>
    <w:multiLevelType w:val="multilevel"/>
    <w:tmpl w:val="5848ED2F"/>
    <w:lvl w:ilvl="0" w:tentative="0">
      <w:start w:val="1"/>
      <w:numFmt w:val="decimal"/>
      <w:pStyle w:val="4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006"/>
        </w:tabs>
        <w:ind w:left="1006" w:hanging="864"/>
      </w:pPr>
      <w:rPr>
        <w:rFonts w:hint="default" w:ascii="Arial" w:hAnsi="Arial"/>
        <w:b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ascii="Arial" w:hAnsi="Arial"/>
        <w:sz w:val="21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848F225"/>
    <w:multiLevelType w:val="multilevel"/>
    <w:tmpl w:val="5848F2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trackRevisions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513EA"/>
    <w:rsid w:val="032F54B0"/>
    <w:rsid w:val="0436739C"/>
    <w:rsid w:val="04A8797C"/>
    <w:rsid w:val="0CE21926"/>
    <w:rsid w:val="0F5C226D"/>
    <w:rsid w:val="11E90746"/>
    <w:rsid w:val="1397400D"/>
    <w:rsid w:val="15132339"/>
    <w:rsid w:val="162738CF"/>
    <w:rsid w:val="1A465FEA"/>
    <w:rsid w:val="25A20276"/>
    <w:rsid w:val="28D33600"/>
    <w:rsid w:val="29F20E81"/>
    <w:rsid w:val="2E093720"/>
    <w:rsid w:val="305A2007"/>
    <w:rsid w:val="3FC53349"/>
    <w:rsid w:val="419758F9"/>
    <w:rsid w:val="457F3500"/>
    <w:rsid w:val="45EF6B35"/>
    <w:rsid w:val="47762270"/>
    <w:rsid w:val="4DB133CB"/>
    <w:rsid w:val="53261085"/>
    <w:rsid w:val="54B53A16"/>
    <w:rsid w:val="55423D51"/>
    <w:rsid w:val="569E1239"/>
    <w:rsid w:val="59431C37"/>
    <w:rsid w:val="5EB1397B"/>
    <w:rsid w:val="5F4608F8"/>
    <w:rsid w:val="638649AD"/>
    <w:rsid w:val="654E75B8"/>
    <w:rsid w:val="65FC2A41"/>
    <w:rsid w:val="69A8309A"/>
    <w:rsid w:val="6D974D0C"/>
    <w:rsid w:val="701F7A38"/>
    <w:rsid w:val="730A2AC2"/>
    <w:rsid w:val="742308AF"/>
    <w:rsid w:val="791330F5"/>
    <w:rsid w:val="7AE77907"/>
    <w:rsid w:val="7B4B00C6"/>
    <w:rsid w:val="7D6028F6"/>
    <w:rsid w:val="7D8B0F4C"/>
    <w:rsid w:val="7E17169A"/>
    <w:rsid w:val="7EFE7EF9"/>
    <w:rsid w:val="7F0649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="Calibri" w:hAnsi="Calibri"/>
      <w:b/>
      <w:sz w:val="32"/>
    </w:rPr>
  </w:style>
  <w:style w:type="character" w:default="1" w:styleId="8">
    <w:name w:val="Default Paragraph Font"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0"/>
    <w:rPr>
      <w:kern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代码"/>
    <w:basedOn w:val="1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firstLine="0" w:firstLineChars="0"/>
    </w:pPr>
    <w:rPr>
      <w:rFonts w:ascii="Consolas" w:hAnsi="Consolas" w:eastAsia="微软雅黑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Amber Wang</cp:lastModifiedBy>
  <dcterms:modified xsi:type="dcterms:W3CDTF">2017-07-25T05:48:44Z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