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>MEM-</w:t>
      </w:r>
      <w:r>
        <w:rPr>
          <w:rFonts w:hint="default" w:ascii="YaHei Consolas Hybrid YaHei Con" w:hAnsi="YaHei Consolas Hybrid YaHei Con" w:eastAsia="YaHei Consolas Hybrid YaHei Con"/>
          <w:sz w:val="48"/>
          <w:szCs w:val="48"/>
          <w:lang w:val="en-US"/>
        </w:rPr>
        <w:t>NJPB</w:t>
      </w:r>
      <w:r>
        <w:rPr>
          <w:rFonts w:hint="eastAsia" w:ascii="YaHei Consolas Hybrid YaHei Con" w:hAnsi="YaHei Consolas Hybrid YaHei Con" w:eastAsia="宋体"/>
          <w:sz w:val="48"/>
          <w:szCs w:val="48"/>
          <w:lang w:val="en-US" w:eastAsia="zh-CN"/>
        </w:rPr>
        <w:t>-WEB</w:t>
      </w: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 xml:space="preserve"> 后台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接口</w:t>
      </w:r>
      <w:r>
        <w:rPr>
          <w:rFonts w:hint="eastAsia" w:ascii="YaHei Consolas Hybrid YaHei Con" w:hAnsi="YaHei Consolas Hybrid YaHei Con" w:eastAsia="YaHei Consolas Hybrid YaHei Con"/>
          <w:sz w:val="48"/>
          <w:szCs w:val="48"/>
        </w:rPr>
        <w:t>文档</w:t>
      </w: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ascii="YaHei Consolas Hybrid YaHei Con" w:hAnsi="YaHei Consolas Hybrid YaHei Con" w:eastAsia="YaHei Consolas Hybrid YaHei Con"/>
          <w:sz w:val="48"/>
          <w:szCs w:val="48"/>
        </w:rPr>
        <w:t>V 1.0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1</w:t>
      </w:r>
    </w:p>
    <w:p>
      <w:pPr>
        <w:jc w:val="center"/>
        <w:rPr>
          <w:rFonts w:ascii="YaHei Consolas Hybrid YaHei Con" w:hAnsi="YaHei Consolas Hybrid YaHei Con" w:eastAsia="YaHei Consolas Hybrid YaHei Con"/>
          <w:sz w:val="48"/>
          <w:szCs w:val="48"/>
        </w:rPr>
      </w:pPr>
      <w:r>
        <w:rPr>
          <w:rFonts w:ascii="YaHei Consolas Hybrid YaHei Con" w:hAnsi="YaHei Consolas Hybrid YaHei Con" w:eastAsia="YaHei Consolas Hybrid YaHei Con"/>
          <w:sz w:val="48"/>
          <w:szCs w:val="48"/>
        </w:rPr>
        <w:t>更新时间</w:t>
      </w:r>
      <w:r>
        <w:rPr>
          <w:rFonts w:hint="eastAsia" w:ascii="YaHei Consolas Hybrid YaHei Con" w:hAnsi="YaHei Consolas Hybrid YaHei Con" w:eastAsia="宋体"/>
          <w:sz w:val="48"/>
          <w:szCs w:val="48"/>
          <w:lang w:eastAsia="zh-CN"/>
        </w:rPr>
        <w:t>: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201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7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/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07</w:t>
      </w:r>
      <w:r>
        <w:rPr>
          <w:rFonts w:ascii="YaHei Consolas Hybrid YaHei Con" w:hAnsi="YaHei Consolas Hybrid YaHei Con" w:eastAsia="YaHei Consolas Hybrid YaHei Con"/>
          <w:sz w:val="48"/>
          <w:szCs w:val="48"/>
        </w:rPr>
        <w:t>/</w:t>
      </w:r>
      <w:r>
        <w:rPr>
          <w:rFonts w:ascii="YaHei Consolas Hybrid YaHei Con" w:hAnsi="YaHei Consolas Hybrid YaHei Con" w:eastAsia="YaHei Consolas Hybrid YaHei Con"/>
          <w:sz w:val="48"/>
          <w:szCs w:val="48"/>
          <w:lang w:val="en-US"/>
        </w:rPr>
        <w:t>17</w:t>
      </w:r>
    </w:p>
    <w:p/>
    <w:p/>
    <w:p/>
    <w:p/>
    <w:p/>
    <w:p/>
    <w:p/>
    <w:p/>
    <w:p>
      <w:r>
        <w:br w:type="page"/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eastAsia="zh-CN"/>
        </w:rPr>
      </w:pPr>
      <w:bookmarkStart w:id="0" w:name="_Toc1173"/>
      <w:r>
        <w:rPr>
          <w:rFonts w:hint="eastAsia"/>
          <w:lang w:eastAsia="zh-CN"/>
        </w:rPr>
        <w:t>工单管理</w:t>
      </w:r>
      <w:bookmarkEnd w:id="0"/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1" w:name="_Toc13029"/>
      <w:r>
        <w:rPr>
          <w:rFonts w:hint="eastAsia"/>
          <w:lang w:eastAsia="zh-CN"/>
        </w:rPr>
        <w:t>工单信息查询</w:t>
      </w:r>
      <w:bookmarkEnd w:id="1"/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http://localhost:4081/business-service/workOrders/findByUidAndConditions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915"/>
        <w:gridCol w:w="1308"/>
        <w:gridCol w:w="2254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91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91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30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25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2245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dateFrom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dateTo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workOrderTypeId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placeId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equipmentTypeId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organization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workOrderStatusId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page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sort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排序字段&amp;排序方向,例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sort:'lastUpdateTime,desc'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</w:rPr>
              <w:t>resourceType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GB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GB" w:eastAsia="zh-CN"/>
              </w:rPr>
              <w:t>Integer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GB" w:eastAsia="zh-CN"/>
              </w:rPr>
            </w:pPr>
            <w:r>
              <w:rPr>
                <w:rFonts w:hint="default"/>
                <w:lang w:val="en-GB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资源类型 0:工单资源 1:表单资源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如果faultTypeId为空，则显示faultTypeOther；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val="en-US" w:eastAsia="zh-CN"/>
        </w:rPr>
        <w:t>Id</w:t>
      </w: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fixApproachOther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1493783683534,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"workOrderHistories": [],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"workOrderSignInDetails": [],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102,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"projectNo": "SHDT",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"projectDutyUsrId":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"projectTitle": "上海地铁",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"organizationName": "二号线",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"我的路",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"estateTypeName": "自动检票机",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"estateTypeNameEn": "b",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"estateId": 10001,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"estateNo":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"estateName": "tetttee",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"typeId":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"reportEmployeeUserName": "ROOT管理员",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"reportTime": 1480051116891,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"repairEmployee": 10003,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"repairEmployeeUserName": "二号线负责人",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"handoverEmployeeUserName":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"orderTypeId": 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"orderTypeNameCn": "维修工单",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"orderTypeNameEn": "repairWo",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"faultTypeNameCn": "识别器安装错误",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"faultTypeDescription":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"faultDescriptionId": 10060,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"faultDescriptionNameCn": "无法启动",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"faultDescriptionNameEn": "无法启动",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"workOrderStatusNameCn": "调度已派发",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"planDetailId":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"serialNo": "NO-002",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1480674084424,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1489747597413,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"fixApproachOther":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"workOrderRemark": "上海地铁八号线-&gt;八号线-成山路-自动检票机0205001-&gt;识别器报通讯故障-&gt;无法启动",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"statusColor": "status_yellow"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"workOrderHistories": [],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"workOrderSignInDetails": [],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102,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"projectNo": "SHDT",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"projectDutyUsrId":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"projectTitle": "上海地铁",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"organizationName": "二号线",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"我的路",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"estateTypeName": "自动检票机",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"estateTypeNameEn": "b",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"estateId": 10001,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"estateNo":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"estateName": "tetttee",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"typeId":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"reportEmployeeUserName": "ROOT管理员",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"reportTime": 1480051116891,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"repairEmployee": 10003,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"repairEmployeeUserName": "二号线负责人",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"handoverEmployeeUserName":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"orderTypeId": 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"orderTypeNameCn": "维修工单",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"orderTypeNameEn": "repairWo",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"faultTypeNameCn": "识别器安装错误",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"faultTypeDescription":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"faultDescriptionId": 10060,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"faultDescriptionNameCn": "无法启动",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"faultDescriptionNameEn": "无法启动",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"workOrderStatusNameCn": "调度已派发",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"planDetailId":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"serialNo": "NO-002",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1480674084424,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1489747597413,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"fixApproachOther":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"workOrderRemark": "上海地铁八号线-&gt;八号线-成山路-自动检票机0205001-&gt;识别器报通讯故障-&gt;无法启动",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"statusColor": "status_yellow"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"totalElements":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"totalPages":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"number": 0</w:t>
      </w:r>
    </w:p>
    <w:p>
      <w:pPr>
        <w:pStyle w:val="16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rPr>
          <w:ins w:id="0" w:author="Amber Wang" w:date="2017-07-24T16:22:58Z"/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hanging="567"/>
        <w:rPr>
          <w:ins w:id="2" w:author="Amber Wang" w:date="2017-07-24T16:23:35Z"/>
        </w:rPr>
        <w:pPrChange w:id="1" w:author="Amber Wang" w:date="2017-07-24T16:23:00Z">
          <w:pPr/>
        </w:pPrChange>
      </w:pPr>
      <w:ins w:id="3" w:author="Amber Wang" w:date="2017-07-24T16:22:59Z">
        <w:r>
          <w:rPr>
            <w:rFonts w:hint="eastAsia"/>
            <w:lang w:eastAsia="zh-CN"/>
          </w:rPr>
          <w:t>工单信息查询</w:t>
        </w:r>
      </w:ins>
      <w:ins w:id="4" w:author="Amber Wang" w:date="2017-07-24T16:23:04Z">
        <w:r>
          <w:rPr>
            <w:rFonts w:hint="eastAsia"/>
            <w:lang w:eastAsia="zh-CN"/>
          </w:rPr>
          <w:t>——</w:t>
        </w:r>
      </w:ins>
      <w:ins w:id="5" w:author="Amber Wang" w:date="2017-07-24T16:23:12Z">
        <w:r>
          <w:rPr>
            <w:rFonts w:hint="eastAsia"/>
            <w:lang w:eastAsia="zh-CN"/>
          </w:rPr>
          <w:t>坏件</w:t>
        </w:r>
      </w:ins>
    </w:p>
    <w:p>
      <w:pPr>
        <w:pStyle w:val="3"/>
        <w:numPr>
          <w:ilvl w:val="1"/>
          <w:numId w:val="2"/>
          <w:ins w:id="7" w:author="Amber Wang" w:date="2017-07-24T16:23:40Z"/>
        </w:numPr>
        <w:ind w:left="567" w:hanging="567"/>
        <w:pPrChange w:id="6" w:author="Amber Wang" w:date="2017-07-24T16:23:40Z">
          <w:pPr/>
        </w:pPrChange>
      </w:pPr>
      <w:ins w:id="8" w:author="Amber Wang" w:date="2017-07-24T16:23:35Z">
        <w:r>
          <w:rPr>
            <w:rFonts w:hint="eastAsia"/>
            <w:lang w:eastAsia="zh-CN"/>
          </w:rPr>
          <w:t>工单信息查询——</w:t>
        </w:r>
      </w:ins>
      <w:ins w:id="9" w:author="Amber Wang" w:date="2017-07-24T16:23:38Z">
        <w:r>
          <w:rPr>
            <w:rFonts w:hint="eastAsia"/>
            <w:lang w:eastAsia="zh-CN"/>
          </w:rPr>
          <w:t>更换</w:t>
        </w:r>
      </w:ins>
      <w:ins w:id="10" w:author="Amber Wang" w:date="2017-07-24T16:23:39Z">
        <w:r>
          <w:rPr>
            <w:rFonts w:hint="eastAsia"/>
            <w:lang w:eastAsia="zh-CN"/>
          </w:rPr>
          <w:t>备件</w:t>
        </w:r>
      </w:ins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2" w:name="_Toc16892"/>
      <w:r>
        <w:rPr>
          <w:rFonts w:hint="eastAsia"/>
          <w:lang w:eastAsia="zh-CN"/>
        </w:rPr>
        <w:t>工单资源查询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YaHei Consolas Hybrid YaHei Con" w:hAnsi="YaHei Consolas Hybrid YaHei Con" w:eastAsia="宋体"/>
          <w:b/>
          <w:i/>
          <w:sz w:val="24"/>
        </w:rPr>
        <w:t>workOrders/getWorkOrderResource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ascii="YaHei Consolas Hybrid YaHei Con" w:hAnsi="YaHei Consolas Hybrid YaHei Con" w:eastAsia="YaHei Consolas Hybrid YaHei Con"/>
          <w:b/>
          <w:i/>
        </w:rPr>
        <w:t>：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：</w:t>
      </w:r>
    </w:p>
    <w:tbl>
      <w:tblPr>
        <w:tblStyle w:val="1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1728"/>
        <w:gridCol w:w="923"/>
        <w:gridCol w:w="1628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62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72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923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28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616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2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workOrderId</w:t>
            </w:r>
          </w:p>
        </w:tc>
        <w:tc>
          <w:tcPr>
            <w:tcW w:w="1728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28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工单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</w:t>
            </w:r>
          </w:p>
        </w:tc>
        <w:tc>
          <w:tcPr>
            <w:tcW w:w="161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624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resourceType</w:t>
            </w:r>
          </w:p>
        </w:tc>
        <w:tc>
          <w:tcPr>
            <w:tcW w:w="1728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923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628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资源类型 0:工单资源 1:表单资源</w:t>
            </w:r>
          </w:p>
        </w:tc>
        <w:tc>
          <w:tcPr>
            <w:tcW w:w="161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1491898871924,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"fileId": 1115,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1491897416239,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1491897416239,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"fileUrl": "http://www.avantport.com:4088/resource/9b40c86f6bd9a5051f93f5159f1d8565b582970a.jpg"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"fileId": 1112,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1491897390453,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1491897390453,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"fileUrl": "http://www.avantport.com:4088/resource/4d3632966fa326643281f783adec7b19707936e7.jpg"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"fileId": 1111,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1491897381862,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1491897381862,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"fileUrl": "http://www.avantport.com:4088/resource/dbbe23ed51ec49c4b5974a5f3a3ea1c298380a8f.jpg"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"fileId": 1110,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1491897371895,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1491897371895,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"fileUrl": "http://www.avantport.com:4088/resource/51df8788e2eb8ed2acec11eeeeed7782474d751a.jpg"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</w:pPr>
      <w:r>
        <w:rPr>
          <w:rFonts w:hint="eastAsia"/>
          <w:lang w:eastAsia="zh-CN"/>
        </w:rPr>
        <w:t>工单历史记录</w:t>
      </w:r>
      <w:bookmarkEnd w:id="2"/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http://localhost:4081/business-service/workOrders/findHistoryByWorkOrderId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79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887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887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1482218713001,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"ROOT管理员",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"txt": "维修已完成",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"operationDetailTypeId": 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"remark": "",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"t1": "",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1480917843706,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1482134861091,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"lastOperationTime": 1481619157811,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"operationTime": "8 days 02:48:34.104889"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"ROOT管理员",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"txt": "遗留",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"workOrderId": 10000,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"operationDetailTypeId": 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"remark": "",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"t1": "",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1480917843706,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1482134861091,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"lastOperationTime": 1481619157043,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"operationTime": "8 days 02:48:33.336889"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ins w:id="11" w:author="Amber Wang" w:date="2017-07-24T16:22:03Z"/>
          <w:rFonts w:hint="eastAsia"/>
          <w:lang w:eastAsia="zh-CN"/>
        </w:rPr>
      </w:pPr>
      <w:bookmarkStart w:id="3" w:name="_Toc4427"/>
      <w:r>
        <w:rPr>
          <w:rFonts w:hint="eastAsia"/>
          <w:lang w:eastAsia="zh-CN"/>
        </w:rPr>
        <w:t>报表管理</w:t>
      </w:r>
      <w:bookmarkEnd w:id="3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4" w:name="_Toc20723"/>
      <w:r>
        <w:rPr>
          <w:rFonts w:hint="eastAsia"/>
          <w:lang w:val="en-US" w:eastAsia="zh-CN"/>
        </w:rPr>
        <w:t>按条件查询所有工单</w:t>
      </w:r>
      <w:bookmarkEnd w:id="4"/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http://localhost:4081/business-service/workOrders/findByUidAndConditions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  <w:gridCol w:w="915"/>
        <w:gridCol w:w="1308"/>
        <w:gridCol w:w="2254"/>
        <w:gridCol w:w="2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891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91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30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25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2245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dateFrom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dateTo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Date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如果为空，后台默认查询本月数据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workOrderTypeId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placeId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equipmentTypeId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224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organization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d</w:t>
            </w:r>
          </w:p>
        </w:tc>
        <w:tc>
          <w:tcPr>
            <w:tcW w:w="91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workOrderStatusId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page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size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/>
              </w:rPr>
              <w:t>sort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排序字段&amp;排序方向,例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</w:rPr>
              <w:t>sort:'lastUpdateTime,desc'</w:t>
            </w: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reportEmployee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891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repairEmployee</w:t>
            </w:r>
          </w:p>
        </w:tc>
        <w:tc>
          <w:tcPr>
            <w:tcW w:w="915" w:type="dxa"/>
            <w:vAlign w:val="top"/>
          </w:tcPr>
          <w:p>
            <w:pP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308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25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24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Output Note: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如果faultTypeId为空，则显示faultTypeOther；</w:t>
      </w:r>
    </w:p>
    <w:p>
      <w:pPr>
        <w:rPr>
          <w:rFonts w:hint="default" w:ascii="YaHei Consolas Hybrid YaHei Con" w:hAnsi="YaHei Consolas Hybrid YaHei Con" w:eastAsia="宋体"/>
          <w:kern w:val="0"/>
          <w:sz w:val="21"/>
          <w:szCs w:val="22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如果faultDescriptionId为空，则显示faultDescriptionOther;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如果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val="en-US" w:eastAsia="zh-CN"/>
        </w:rPr>
        <w:t>Id</w:t>
      </w:r>
      <w:r>
        <w:rPr>
          <w:rFonts w:hint="default" w:ascii="YaHei Consolas Hybrid YaHei Con" w:hAnsi="YaHei Consolas Hybrid YaHei Con" w:eastAsia="宋体"/>
          <w:kern w:val="0"/>
          <w:sz w:val="21"/>
          <w:szCs w:val="22"/>
        </w:rPr>
        <w:t>为空，则显示</w:t>
      </w:r>
      <w: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  <w:t>fixApproachOther</w:t>
      </w:r>
    </w:p>
    <w:p>
      <w:pPr>
        <w:rPr>
          <w:rFonts w:hint="eastAsia" w:ascii="YaHei Consolas Hybrid YaHei Con" w:hAnsi="YaHei Consolas Hybrid YaHei Con" w:eastAsia="宋体"/>
          <w:kern w:val="0"/>
          <w:sz w:val="21"/>
          <w:szCs w:val="22"/>
          <w:lang w:eastAsia="zh-CN"/>
        </w:rPr>
      </w:pPr>
    </w:p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1488880497262,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104,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"projectNo": "FZDT",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"projectTitle": "福州地铁",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"organizationName": "二号线",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"estateTypeName": "自动检票机",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"estateSubTypeName": "乘客显示器",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"estateId": 10005,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"estateNo":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"estateName": "乘客显示器0205001001",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"typeId":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"reportEmployeeUserName":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"reportTime": 1480051116891,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"assignEmployeeUserName":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"repairEmployee": 10001,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"repairEmployeeUserName": "张三",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"handoverEmployeeUserName":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"orderTypeId": 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"orderTypeNameCn": "维修工单",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"orderTypeNameEn": "repairWo",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"faultTypeId": 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"faultTypeNameCn": "时钟光感故障",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"faultTypeDescription":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"faultDescriptionId": 10065,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"faultDescriptionNameCn": "无法锁闭",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"faultDescriptionNameEn": "无法锁闭",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"workOrderStatusNameCn": "调度已派发",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"workOrderStatusNameEn":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"planDetailId":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"serialNo": "NO-002",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1480587965492,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1488532905313,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"faultTypeOther":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"faultDescriptionOther":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"fixApproachOther":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"subEstateName":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"workOrderRemark": "上海地铁八号线-&gt;八号线-成山路-自动检票机0205001-&gt;乘客显示器0205001001-&gt;时钟光感故障-&gt;无法锁闭"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"totalElements": 112,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"totalPages":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"number": 0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5" w:name="_Toc6116"/>
      <w:bookmarkStart w:id="6" w:name="OLE_LINK6"/>
      <w:r>
        <w:rPr>
          <w:rFonts w:hint="eastAsia"/>
          <w:lang w:val="en-US" w:eastAsia="zh-CN"/>
        </w:rPr>
        <w:t>用户管理</w:t>
      </w:r>
      <w:bookmarkEnd w:id="5"/>
    </w:p>
    <w:bookmarkEnd w:id="6"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7" w:name="_Toc29634"/>
      <w:r>
        <w:rPr>
          <w:rFonts w:hint="eastAsia"/>
          <w:lang w:val="en-US" w:eastAsia="zh-CN"/>
        </w:rPr>
        <w:t>用户添加</w:t>
      </w:r>
      <w:bookmarkEnd w:id="7"/>
      <w:r>
        <w:rPr>
          <w:rFonts w:hint="eastAsia"/>
          <w:lang w:val="en-US" w:eastAsia="zh-CN"/>
        </w:rPr>
        <w:t>（√）</w:t>
      </w:r>
    </w:p>
    <w:p>
      <w:pPr>
        <w:jc w:val="left"/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</w:t>
      </w:r>
      <w:r>
        <w:rPr>
          <w:rFonts w:hint="eastAsia" w:ascii="YaHei Consolas Hybrid YaHei Con" w:hAnsi="YaHei Consolas Hybrid YaHei Con" w:eastAsia="宋体"/>
          <w:b/>
          <w:bCs w:val="0"/>
          <w:i/>
          <w:iCs w:val="0"/>
          <w:lang w:val="en-US" w:eastAsia="zh-CN"/>
        </w:rPr>
        <w:t>71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/users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775"/>
        <w:gridCol w:w="1424"/>
        <w:gridCol w:w="1744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40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77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424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74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731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user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Object</w:t>
            </w:r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roleIds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bookmarkStart w:id="8" w:name="OLE_LINK34"/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  <w:bookmarkEnd w:id="8"/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角色</w:t>
            </w: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projectIds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项目</w:t>
            </w: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Object user:</w:t>
      </w:r>
    </w:p>
    <w:p>
      <w:pPr>
        <w:pStyle w:val="16"/>
        <w:rPr>
          <w:rFonts w:hint="eastAsia" w:hAnsi="YaHei Consolas Hybrid YaHei Con" w:eastAsia="YaHei Consolas Hybrid YaHei Con" w:asciiTheme="minorAscii"/>
          <w:b/>
          <w:i/>
          <w:sz w:val="24"/>
        </w:rPr>
      </w:pP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userAccount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userPassword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userSurname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userStatus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userType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userPhone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whitelist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default" w:cs="宋体" w:asciiTheme="minorAscii"/>
          <w:color w:val="000000"/>
          <w:sz w:val="24"/>
          <w:szCs w:val="24"/>
          <w:shd w:val="clear" w:fill="FFFFFF"/>
          <w:lang w:val="en-GB"/>
        </w:rPr>
        <w:t xml:space="preserve">  --0</w:t>
      </w:r>
      <w:r>
        <w:rPr>
          <w:rFonts w:hint="eastAsia" w:cs="宋体" w:asciiTheme="minorAscii"/>
          <w:color w:val="000000"/>
          <w:sz w:val="24"/>
          <w:szCs w:val="24"/>
          <w:shd w:val="clear" w:fill="FFFFFF"/>
          <w:lang w:val="en-GB" w:eastAsia="zh-CN"/>
        </w:rPr>
        <w:t>代表黑名单，</w:t>
      </w:r>
      <w:r>
        <w:rPr>
          <w:rFonts w:hint="eastAsia" w:cs="宋体" w:asciiTheme="minorAscii"/>
          <w:color w:val="000000"/>
          <w:sz w:val="24"/>
          <w:szCs w:val="24"/>
          <w:shd w:val="clear" w:fill="FFFFFF"/>
          <w:lang w:val="en-US" w:eastAsia="zh-CN"/>
        </w:rPr>
        <w:t>1代表白名单，白名单用户可以看到所有项目 --必填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userGroup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Date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createTime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createBy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Date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lastUpdateTime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lastUpdateBy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isDelete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titleId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userEmail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userQq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hAnsi="宋体" w:eastAsia="宋体" w:cs="宋体" w:asciiTheme="minorAscii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hAnsi="宋体" w:eastAsia="宋体" w:cs="宋体" w:asciiTheme="minorAscii"/>
          <w:b/>
          <w:color w:val="660E7A"/>
          <w:sz w:val="24"/>
          <w:szCs w:val="24"/>
          <w:shd w:val="clear" w:fill="FFFFFF"/>
        </w:rPr>
        <w:t>userWechart</w:t>
      </w:r>
      <w:r>
        <w:rPr>
          <w:rFonts w:hint="eastAsia" w:hAnsi="宋体" w:eastAsia="宋体" w:cs="宋体" w:asciiTheme="minorAscii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20000,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"新增成功",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"roleIds": "1,20",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"roleNames": "administrator,report",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10032,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"userAccount": "lisi33",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"userName": "李四33",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"userPassword": "$2a$10$IJI2qqBIMKnAH6vrZe7OS.nRBsf1rpyilxsTyTjfSpO5gsbEPC4Oi",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"userSurname":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"whitelist":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1480498984371,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1482222945228,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"titleName": "上海华铭",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"titleId": 100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1484819253014,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9" w:name="_Toc12023"/>
      <w:r>
        <w:rPr>
          <w:rFonts w:hint="eastAsia"/>
          <w:lang w:val="en-US" w:eastAsia="zh-CN"/>
        </w:rPr>
        <w:t>用户修改</w:t>
      </w:r>
      <w:bookmarkEnd w:id="9"/>
      <w:r>
        <w:rPr>
          <w:rFonts w:hint="eastAsia"/>
          <w:lang w:val="en-US" w:eastAsia="zh-CN"/>
        </w:rPr>
        <w:t>（√）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4071/users/[id]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PUT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6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0"/>
        <w:gridCol w:w="1775"/>
        <w:gridCol w:w="1424"/>
        <w:gridCol w:w="1744"/>
        <w:gridCol w:w="17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940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77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424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74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731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user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object</w:t>
            </w:r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roleIds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角色</w:t>
            </w: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1940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projectIds</w:t>
            </w:r>
          </w:p>
        </w:tc>
        <w:tc>
          <w:tcPr>
            <w:tcW w:w="177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</w:p>
        </w:tc>
        <w:tc>
          <w:tcPr>
            <w:tcW w:w="1424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1744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项目</w:t>
            </w:r>
          </w:p>
        </w:tc>
        <w:tc>
          <w:tcPr>
            <w:tcW w:w="1731" w:type="dxa"/>
          </w:tcPr>
          <w:p>
            <w:pP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Object user:</w:t>
      </w:r>
    </w:p>
    <w:p>
      <w:pPr>
        <w:pStyle w:val="16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userAccount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userPassword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userSurname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userStatus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userType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userPhone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whitelist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default" w:cs="宋体"/>
          <w:color w:val="000000"/>
          <w:sz w:val="24"/>
          <w:szCs w:val="24"/>
          <w:shd w:val="clear" w:fill="FFFFFF"/>
          <w:lang w:val="en-GB"/>
        </w:rPr>
        <w:t xml:space="preserve">  --0</w:t>
      </w:r>
      <w:r>
        <w:rPr>
          <w:rFonts w:hint="eastAsia" w:cs="宋体"/>
          <w:color w:val="000000"/>
          <w:sz w:val="24"/>
          <w:szCs w:val="24"/>
          <w:shd w:val="clear" w:fill="FFFFFF"/>
          <w:lang w:val="en-GB" w:eastAsia="zh-CN"/>
        </w:rPr>
        <w:t>代表黑名单，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1代表白名单，白名单用户可以看到所有项目 --必填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userGroup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createTime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createBy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Date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lastUpdateTime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lastUpdateBy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isDelete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titleId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userEmail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userQq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userWechart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30000,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"修改成功",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"roleIds": "20,1,22,23",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"roleNames": "report,administrator,repair",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10032,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"userAccount": "lisi3355",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"userName": "李四3355",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"userPassword": "$2a$10$YQR1nTcRlwmx69DlYMm.ueaOyS7PZMIswySkDfrKhk/a9Sk2HW/Me",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"userSurname":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"whitelist":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1480498984371,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1484820069079,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"titleName": "上海华铭",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"titleId": 100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1484820353649,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0" w:name="_Toc1305"/>
      <w:r>
        <w:rPr>
          <w:rFonts w:hint="eastAsia"/>
          <w:lang w:val="en-US" w:eastAsia="zh-CN"/>
        </w:rPr>
        <w:t>用户--批量删除（√）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http://localhost:4081/business-service/users/deleteMore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DELETE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ids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List&lt;Integer&gt;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批量删除数量应小于等于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"删除成功",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10042,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"userAccount": "2",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"userPassword": "$2a$10$HGIc8h4uRIoRINaR8OIQDu1WTQu6lfQkD1MpYuIfHRAc6BC6xUJ8S",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"userSurname": "2",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"userPhone": "2",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"whitelist":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1486639895742,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"titleId": 100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10046,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"userAccount": "aaa",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"aaa",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"userPassword": "$2a$10$SY/5LOR5L7YeZd/lvpt6SuT6Q/h9r7669PVfv8axdSJxWCAeOvHSC",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"userSurname":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"whitelist":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1480498984371,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1487321157933,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"titleId": 100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1487658768814,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bookmarkEnd w:id="10"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1" w:name="_Toc20190"/>
      <w:r>
        <w:rPr>
          <w:rFonts w:hint="eastAsia"/>
          <w:lang w:val="en-US" w:eastAsia="zh-CN"/>
        </w:rPr>
        <w:t>查询所有用户实体（√）</w:t>
      </w:r>
    </w:p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71</w:t>
      </w:r>
      <w:r>
        <w:rPr>
          <w:rFonts w:hint="eastAsia" w:ascii="YaHei Consolas Hybrid YaHei Con" w:hAnsi="YaHei Consolas Hybrid YaHei Con" w:eastAsia="宋体"/>
          <w:b/>
          <w:i/>
        </w:rPr>
        <w:t>/users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1678" w:type="dxa"/>
            <w:vAlign w:val="top"/>
          </w:tcPr>
          <w:p>
            <w:pPr>
              <w:rPr>
                <w:lang w:val="en-US"/>
              </w:rPr>
            </w:pP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1500629403495,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"results":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"userAccount": "admin",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"userPassword": "$2a$10$bH/ssqW8OhkTlIso9/yakubYODUOmh.6m5HEJvcBq3t3VdBh7ebqO",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"userSurname":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"whitelist":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1500021255105,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"userEmail":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"userQq":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"userWechart":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"expiryTime":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根据分公司查询用户</w:t>
      </w:r>
      <w:bookmarkEnd w:id="11"/>
    </w:p>
    <w:p>
      <w:pPr>
        <w:rPr>
          <w:rFonts w:hint="eastAsia" w:ascii="YaHei Consolas Hybrid YaHei Con" w:hAnsi="YaHei Consolas Hybrid YaHei Con" w:eastAsia="宋体"/>
          <w:b/>
          <w:i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宋体"/>
          <w:b/>
          <w:i/>
        </w:rPr>
        <w:t>http://localhost:4081/business-service/users/findByTitleId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titleId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vAlign w:val="top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如果部门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id为空，则查询所有用户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1482478689819,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"roleIds": "102,20,21,22",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"roleNames": "操作员,report,assign,repair",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"userAccount": "lisi",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"李四",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"userPassword": "$2a$10$bH/ssqW8OhkTlIso9/yakubYODUOmh.6m5HEJvcBq3t3VdBh7ebqO",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"userSurname":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"whitelist":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"userGroup":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1480498984371,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1482222945228,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"titleName": "上海华铭",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"titleId": 100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2" w:name="_Toc24795"/>
      <w:r>
        <w:rPr>
          <w:rFonts w:hint="eastAsia"/>
          <w:lang w:val="en-US" w:eastAsia="zh-CN"/>
        </w:rPr>
        <w:t>用户查重</w:t>
      </w:r>
      <w:bookmarkEnd w:id="12"/>
      <w:r>
        <w:rPr>
          <w:rFonts w:hint="eastAsia"/>
          <w:lang w:val="en-US" w:eastAsia="zh-CN"/>
        </w:rPr>
        <w:t>（√）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business-service/users/findBy</w:t>
      </w:r>
      <w:bookmarkStart w:id="13" w:name="OLE_LINK23"/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UserAccount</w:t>
      </w:r>
    </w:p>
    <w:bookmarkEnd w:id="13"/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b w:val="0"/>
                <w:i w:val="0"/>
                <w:kern w:val="0"/>
                <w:sz w:val="21"/>
                <w:szCs w:val="22"/>
                <w:lang w:val="en-US" w:eastAsia="zh-CN"/>
              </w:rPr>
              <w:t>userAccount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50000,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"数据已存在",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1484811755384,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>"resultList": null</w:t>
      </w:r>
    </w:p>
    <w:p>
      <w:pPr>
        <w:pStyle w:val="16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用户修改密码（√）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YaHei Consolas Hybrid YaHei Con" w:hAnsi="YaHei Consolas Hybrid YaHei Con" w:eastAsia="宋体" w:cs="宋体"/>
          <w:b/>
          <w:i/>
          <w:color w:val="008000"/>
          <w:sz w:val="24"/>
          <w:szCs w:val="24"/>
          <w:shd w:val="clear" w:fill="auto"/>
        </w:rPr>
        <w:t>users/editPassword</w:t>
      </w:r>
    </w:p>
    <w:p>
      <w:pPr>
        <w:rPr>
          <w:rFonts w:ascii="YaHei Consolas Hybrid YaHei Con" w:hAnsi="YaHei Consolas Hybrid YaHei Con" w:eastAsia="YaHei Consolas Hybrid YaHei Con"/>
        </w:rPr>
      </w:pP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PUT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/>
                <w:color w:val="008000"/>
                <w:sz w:val="21"/>
                <w:szCs w:val="21"/>
                <w:shd w:val="clear" w:fill="FFFFFF"/>
              </w:rPr>
              <w:t>userPassword</w:t>
            </w:r>
          </w:p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</w:t>
      </w:r>
      <w:r>
        <w:rPr>
          <w:rFonts w:hint="eastAsia"/>
          <w:lang w:eastAsia="zh-CN"/>
        </w:rPr>
        <w:t>请求成功</w:t>
      </w:r>
      <w:r>
        <w:rPr>
          <w:rFonts w:hint="eastAsia"/>
        </w:rPr>
        <w:t>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1484811755384,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>"resultList": null</w:t>
      </w:r>
    </w:p>
    <w:p>
      <w:pPr>
        <w:pStyle w:val="16"/>
        <w:ind w:firstLine="0"/>
        <w:rPr>
          <w:rFonts w:hint="eastAsia"/>
        </w:rPr>
      </w:pPr>
      <w:r>
        <w:rPr>
          <w:rFonts w:hint="eastAsia"/>
          <w:lang w:eastAsia="zh-CN"/>
        </w:rPr>
        <w:t>｝</w:t>
      </w: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rFonts w:hint="eastAsia"/>
          <w:lang w:val="en-US" w:eastAsia="zh-CN"/>
        </w:rPr>
      </w:pPr>
      <w:bookmarkStart w:id="14" w:name="_Toc21944"/>
      <w:bookmarkStart w:id="15" w:name="OLE_LINK7"/>
      <w:r>
        <w:rPr>
          <w:rFonts w:hint="eastAsia"/>
          <w:lang w:val="en-US" w:eastAsia="zh-CN"/>
        </w:rPr>
        <w:t>角色管理</w:t>
      </w:r>
      <w:bookmarkEnd w:id="14"/>
    </w:p>
    <w:bookmarkEnd w:id="15"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6" w:name="_Toc15011"/>
      <w:r>
        <w:rPr>
          <w:rFonts w:hint="eastAsia"/>
          <w:lang w:val="en-US" w:eastAsia="zh-CN"/>
        </w:rPr>
        <w:t>角色添加</w:t>
      </w:r>
      <w:bookmarkEnd w:id="16"/>
      <w:ins w:id="12" w:author="len" w:date="2017-07-21T18:52:40Z">
        <w:r>
          <w:rPr>
            <w:rFonts w:hint="eastAsia"/>
            <w:lang w:val="en-US" w:eastAsia="zh-CN"/>
          </w:rPr>
          <w:t>（√）</w:t>
        </w:r>
      </w:ins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4071/roles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role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Object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RequestBody参数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resourceIds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</w:p>
        </w:tc>
        <w:tc>
          <w:tcPr>
            <w:tcW w:w="1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Object role:</w:t>
      </w:r>
    </w:p>
    <w:p>
      <w:pPr>
        <w:pStyle w:val="16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roleGrade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roleDescription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20000,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"新增成功",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106,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"title": "管理员22",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"groupId":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1480498837803,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1482134947573,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1484807487296,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7" w:name="_Toc5390"/>
      <w:r>
        <w:rPr>
          <w:rFonts w:hint="eastAsia"/>
          <w:lang w:val="en-US" w:eastAsia="zh-CN"/>
        </w:rPr>
        <w:t>角色修改</w:t>
      </w:r>
      <w:bookmarkEnd w:id="17"/>
      <w:bookmarkStart w:id="18" w:name="OLE_LINK28"/>
      <w:r>
        <w:rPr>
          <w:rFonts w:hint="eastAsia"/>
          <w:lang w:val="en-US" w:eastAsia="zh-CN"/>
        </w:rPr>
        <w:t>(部分预设值不许修改)</w:t>
      </w:r>
      <w:ins w:id="13" w:author="len" w:date="2017-07-21T18:52:43Z">
        <w:r>
          <w:rPr>
            <w:rFonts w:hint="eastAsia"/>
            <w:lang w:val="en-US" w:eastAsia="zh-CN"/>
          </w:rPr>
          <w:t>（√）</w:t>
        </w:r>
      </w:ins>
    </w:p>
    <w:bookmarkEnd w:id="18"/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business-service/roles/[id]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PUT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role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Object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RequestBody参数</w:t>
            </w:r>
          </w:p>
        </w:tc>
      </w:tr>
    </w:tbl>
    <w:tbl>
      <w:tblPr>
        <w:tblStyle w:val="12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resourceIds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List&lt;int&gt;</w:t>
            </w:r>
          </w:p>
        </w:tc>
        <w:tc>
          <w:tcPr>
            <w:tcW w:w="1678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kern w:val="0"/>
                <w:sz w:val="21"/>
                <w:szCs w:val="22"/>
              </w:rPr>
              <w:t>RequestParam参数</w:t>
            </w:r>
          </w:p>
        </w:tc>
      </w:tr>
    </w:tbl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Object role:</w:t>
      </w:r>
    </w:p>
    <w:p>
      <w:pPr>
        <w:pStyle w:val="16"/>
        <w:widowControl/>
        <w:shd w:val="clear" w:fill="FFFFFF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title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roleGrade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FFFFFF"/>
        </w:rPr>
        <w:t>roleDescription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;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30000,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"修改成功",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106,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"title": "管理员33",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"groupId":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1480498837803,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1482134947573,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1484807784969,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19" w:name="_Toc12087"/>
      <w:r>
        <w:rPr>
          <w:rFonts w:hint="eastAsia"/>
          <w:lang w:val="en-US" w:eastAsia="zh-CN"/>
        </w:rPr>
        <w:t>角色--批量删除</w:t>
      </w:r>
      <w:ins w:id="14" w:author="len" w:date="2017-07-21T18:52:46Z">
        <w:r>
          <w:rPr>
            <w:rFonts w:hint="eastAsia"/>
            <w:lang w:val="en-US" w:eastAsia="zh-CN"/>
          </w:rPr>
          <w:t>（√）</w:t>
        </w:r>
      </w:ins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http://localhost:4081/business-service/roles/deleteMore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DELETE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ids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List&lt;Integer&gt;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批量删除数量应小于等于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"删除成功",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"title": "管理员88",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"groupId":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1480498837803,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1482134947573,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1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"title": "product",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"groupId":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1482293239189,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1482293258978,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1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1487659282557,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null</w:t>
      </w:r>
    </w:p>
    <w:p>
      <w:pPr>
        <w:pStyle w:val="16"/>
        <w:numPr>
          <w:ilvl w:val="-1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}</w:t>
      </w:r>
    </w:p>
    <w:bookmarkEnd w:id="19"/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20" w:name="_Toc21934"/>
      <w:r>
        <w:rPr>
          <w:rFonts w:hint="eastAsia"/>
          <w:lang w:val="en-US" w:eastAsia="zh-CN"/>
        </w:rPr>
        <w:t>角色查重</w:t>
      </w:r>
      <w:ins w:id="15" w:author="len" w:date="2017-07-21T18:52:48Z">
        <w:r>
          <w:rPr>
            <w:rFonts w:hint="eastAsia"/>
            <w:lang w:val="en-US" w:eastAsia="zh-CN"/>
          </w:rPr>
          <w:t>（√）</w:t>
        </w:r>
      </w:ins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4E4FF"/>
        </w:rPr>
        <w:t>roles/findByTitle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title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String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角色名称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ind w:firstLine="0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"resultCode": 50000,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"数据已存在",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"resultEntity": {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"id": 101,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"title": "管理员",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"groupId": 0,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"roleGrade":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"roleT2":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"roleT3":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"createTime": 1480498837803,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"lastUpdateTime": 1482134947573,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"lastUpdateBy": null,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    "isDelete": null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"resultTime": 1487322518934,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 xml:space="preserve">    "resultList": null  </w:t>
      </w:r>
    </w:p>
    <w:p>
      <w:pPr>
        <w:pStyle w:val="16"/>
        <w:numPr>
          <w:ilvl w:val="-1"/>
          <w:numId w:val="0"/>
        </w:numPr>
        <w:ind w:left="0" w:leftChars="0" w:firstLine="36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角色查询</w:t>
      </w:r>
      <w:bookmarkEnd w:id="20"/>
      <w:ins w:id="16" w:author="len" w:date="2017-07-21T18:52:54Z">
        <w:r>
          <w:rPr>
            <w:rFonts w:hint="eastAsia"/>
            <w:lang w:val="en-US" w:eastAsia="zh-CN"/>
          </w:rPr>
          <w:t>（√）</w:t>
        </w:r>
      </w:ins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r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oles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1678" w:type="dxa"/>
            <w:vAlign w:val="top"/>
          </w:tcPr>
          <w:p/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1484809020916,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"title": "管理员",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"groupId":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1480498837803,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1482134947573,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"title": "操作员",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"groupId":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1480499010280,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1482134947573,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"title": "report",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"groupId":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"roleGrade":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</w:t>
      </w:r>
      <w:r>
        <w:rPr>
          <w:rFonts w:hint="eastAsia"/>
          <w:lang w:val="en-US" w:eastAsia="zh-CN"/>
        </w:rPr>
        <w:t>Description</w:t>
      </w:r>
      <w:r>
        <w:rPr>
          <w:rFonts w:hint="eastAsia"/>
        </w:rPr>
        <w:t>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1482293239189,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1482293258978,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>]</w:t>
      </w:r>
    </w:p>
    <w:p>
      <w:pPr>
        <w:pStyle w:val="16"/>
        <w:ind w:firstLine="0"/>
        <w:rPr>
          <w:rFonts w:hint="eastAsia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21" w:name="_Toc28647"/>
      <w:bookmarkStart w:id="22" w:name="OLE_LINK4"/>
      <w:r>
        <w:rPr>
          <w:rFonts w:hint="eastAsia"/>
          <w:lang w:val="en-US" w:eastAsia="zh-CN"/>
        </w:rPr>
        <w:t>资源权限信息获取</w:t>
      </w:r>
      <w:bookmarkEnd w:id="21"/>
      <w:ins w:id="17" w:author="len" w:date="2017-07-21T18:52:57Z">
        <w:r>
          <w:rPr>
            <w:rFonts w:hint="eastAsia"/>
            <w:lang w:val="en-US" w:eastAsia="zh-CN"/>
          </w:rPr>
          <w:t>（√）</w:t>
        </w:r>
      </w:ins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bookmarkStart w:id="23" w:name="OLE_LINK30"/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re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sources</w:t>
      </w:r>
      <w:bookmarkEnd w:id="23"/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1678" w:type="dxa"/>
            <w:vAlign w:val="top"/>
          </w:tcPr>
          <w:p/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1484809120221,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"resourceCode": "PCR_INDEX",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"resourceName": "首页",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"parentId":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"resourceGrade":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"resourceUrl":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"resourceEvent":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"resourceEventFunc":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"resourceImage":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"resourceClass":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"resourceStyle":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"resourceT1":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1481190971649,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1482134933366,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49,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"resourceCode": "PCR_WORKORDER",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"resourceName": "工单管理",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"resourceType":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"resourceStatus":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"parentId":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"resourceGrade":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"resourceUrl":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"resourceEvent":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"resourceEventFunc":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"resourceImage":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"resourceClass":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"resourceStyle":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"resourceT1":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"resourceT2":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"resourceT3":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1481190972618,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1482134933366,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24" w:name="_Toc29454"/>
      <w:r>
        <w:rPr>
          <w:rFonts w:hint="eastAsia"/>
          <w:lang w:val="en-US" w:eastAsia="zh-CN"/>
        </w:rPr>
        <w:t>查询角色关联的资源</w:t>
      </w:r>
      <w:bookmarkEnd w:id="24"/>
      <w:ins w:id="18" w:author="len" w:date="2017-07-21T18:52:59Z">
        <w:r>
          <w:rPr>
            <w:rFonts w:hint="eastAsia"/>
            <w:lang w:val="en-US" w:eastAsia="zh-CN"/>
          </w:rPr>
          <w:t>（√）</w:t>
        </w:r>
      </w:ins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bookmarkStart w:id="25" w:name="OLE_LINK31"/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resource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s/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find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ByRoleId</w:t>
      </w:r>
    </w:p>
    <w:bookmarkEnd w:id="25"/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roleId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1484809397608,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"resourceCode": "MEM_HM",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"resourceName": "华铭产品质量跟踪系统",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"roleId": 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"roleTitle": "repair",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1481190971594,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"resourceCode": "MEM_HM_WEB_ROOT",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"resourceName": "WEB应用",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"roleId": 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"roleTitle": "repair",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1481190971627,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"resourceCode": "PCR_INDEX",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"resourceName": "首页",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"roleId": 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"roleTitle": "repair",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1481190971649,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eastAsia"/>
        </w:rPr>
        <w:t>}</w:t>
      </w:r>
    </w:p>
    <w:bookmarkEnd w:id="22"/>
    <w:p/>
    <w:p>
      <w:pPr>
        <w:pStyle w:val="2"/>
        <w:numPr>
          <w:ilvl w:val="0"/>
          <w:numId w:val="2"/>
        </w:numPr>
        <w:ind w:left="425" w:hanging="425"/>
        <w:outlineLvl w:val="0"/>
        <w:rPr>
          <w:rFonts w:hint="eastAsia"/>
        </w:rPr>
      </w:pPr>
      <w:bookmarkStart w:id="26" w:name="_Toc22800"/>
      <w:r>
        <w:rPr>
          <w:rFonts w:hint="eastAsia"/>
          <w:lang w:val="en-US" w:eastAsia="zh-CN"/>
        </w:rPr>
        <w:t>设备/模块</w:t>
      </w:r>
      <w:ins w:id="19" w:author="Amber Wang" w:date="2017-07-24T15:48:22Z">
        <w:r>
          <w:rPr>
            <w:rFonts w:hint="eastAsia"/>
            <w:lang w:val="en-US" w:eastAsia="zh-CN"/>
          </w:rPr>
          <w:t>管理</w:t>
        </w:r>
        <w:bookmarkEnd w:id="26"/>
      </w:ins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27" w:name="_Toc2966"/>
      <w:r>
        <w:rPr>
          <w:rFonts w:hint="eastAsia"/>
          <w:lang w:val="en-US" w:eastAsia="zh-CN"/>
        </w:rPr>
        <w:t>条件查询设备/模块(vw</w:t>
      </w:r>
      <w:r>
        <w:rPr>
          <w:rFonts w:hint="default"/>
          <w:lang w:val="en-US" w:eastAsia="zh-CN"/>
        </w:rPr>
        <w:t>User</w:t>
      </w:r>
      <w:r>
        <w:rPr>
          <w:rFonts w:hint="eastAsia"/>
          <w:lang w:val="en-US" w:eastAsia="zh-CN"/>
        </w:rPr>
        <w:t>Estate)</w:t>
      </w:r>
      <w:bookmarkEnd w:id="27"/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eastAsia" w:ascii="YaHei Consolas Hybrid YaHei Con" w:hAnsi="YaHei Consolas Hybrid YaHei Con" w:eastAsia="宋体" w:cs="宋体"/>
          <w:b/>
          <w:i/>
          <w:sz w:val="24"/>
          <w:szCs w:val="24"/>
          <w:shd w:val="clear"/>
        </w:rPr>
        <w:t>userEstates/findByConditions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</w:t>
            </w: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  <w:vAlign w:val="top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materialCodeId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Integer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batchId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Integer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estateTypeId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/>
        </w:tc>
        <w:tc>
          <w:tcPr>
            <w:tcW w:w="2055" w:type="dxa"/>
            <w:vMerge w:val="restart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同时非空，非法输入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estateSubTypeId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/>
        </w:tc>
        <w:tc>
          <w:tcPr>
            <w:tcW w:w="2055" w:type="dxa"/>
            <w:vMerge w:val="continue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typeId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US"/>
              </w:rPr>
            </w:pPr>
            <w:r>
              <w:rPr>
                <w:rFonts w:hint="default"/>
                <w:lang w:val="en-US" w:eastAsia="zh-CN"/>
              </w:rPr>
              <w:t>N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  <w:lang w:val="en-US"/>
              </w:rPr>
            </w:pPr>
            <w: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  <w:lang w:val="en-US"/>
              </w:rPr>
              <w:t>0: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设备 1:模块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1492419341905,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10266,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"estateNo":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"estateTypeId": 26,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"estateTypeName": "轮椅升降台",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"organizationNameEn":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"estateStatusId":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"estateStatusName": "生产调试",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"estateStatusNameEn":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"estateSn": "1000000337",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"materialCodeId": 37,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"materialCodeName": "P/N-021-0800021",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"materialCodeStandard":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"batchId": 11,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"batchName": "021-080010",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"estateRemark": "测试出厂",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"parentId":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"logicalId": 10000214,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"supplierId": 279,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"supplierName": "上海",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102,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"projectTitle": "上海地铁",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"projectNo": "SHDT",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"projectDutyUsrId":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"projectDutyUserName":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"usrRegisterId":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"usrRegisterTime": 1490251392514,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"usrRegisterName":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"estatePath": "10000214",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"typeId":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1490251392522,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1490251392522,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"lastUserName": "ADMIN管理员",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default"/>
          <w:lang w:val="en-US"/>
        </w:rPr>
      </w:pPr>
      <w:r>
        <w:rPr>
          <w:rFonts w:hint="eastAsia"/>
        </w:rPr>
        <w:t xml:space="preserve">            "uid": 2</w:t>
      </w:r>
      <w:r>
        <w:rPr>
          <w:rFonts w:hint="default"/>
          <w:lang w:val="en-US"/>
        </w:rPr>
        <w:t>,</w:t>
      </w:r>
    </w:p>
    <w:p>
      <w:pPr>
        <w:pStyle w:val="16"/>
        <w:rPr>
          <w:rFonts w:hint="eastAsia"/>
        </w:rPr>
      </w:pPr>
      <w:r>
        <w:rPr>
          <w:rFonts w:hint="default"/>
          <w:lang w:val="en-US"/>
        </w:rPr>
        <w:t xml:space="preserve">           </w:t>
      </w:r>
      <w:r>
        <w:rPr>
          <w:rFonts w:hint="eastAsia"/>
        </w:rPr>
        <w:t>"qualityDate": 1482134643347,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default"/>
          <w:lang w:val="en-US"/>
        </w:rPr>
        <w:t xml:space="preserve">   </w:t>
      </w:r>
      <w:r>
        <w:rPr>
          <w:rFonts w:hint="eastAsia"/>
        </w:rPr>
        <w:t xml:space="preserve">  "qualityDay": </w:t>
      </w:r>
      <w:r>
        <w:rPr>
          <w:rFonts w:hint="default"/>
          <w:lang w:val="en-US"/>
        </w:rPr>
        <w:t>365</w:t>
      </w:r>
    </w:p>
    <w:p>
      <w:pPr>
        <w:pStyle w:val="16"/>
        <w:rPr>
          <w:rFonts w:hint="eastAsia"/>
        </w:rPr>
      </w:pP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"totalElements": 19,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"totalPages":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"number": 0</w:t>
      </w:r>
    </w:p>
    <w:p>
      <w:pPr>
        <w:pStyle w:val="16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rPr>
          <w:ins w:id="20" w:author="Amber Wang" w:date="2017-07-24T16:10:48Z"/>
          <w:rFonts w:hint="default"/>
          <w:lang w:val="en-US" w:eastAsia="zh-CN"/>
        </w:rPr>
      </w:pPr>
    </w:p>
    <w:p>
      <w:pPr>
        <w:pStyle w:val="3"/>
        <w:numPr>
          <w:ilvl w:val="1"/>
          <w:numId w:val="2"/>
        </w:numPr>
        <w:ind w:left="567" w:leftChars="0" w:hanging="567" w:firstLineChars="0"/>
        <w:rPr>
          <w:ins w:id="21" w:author="Amber Wang" w:date="2017-07-24T16:10:49Z"/>
          <w:rFonts w:hint="eastAsia"/>
          <w:lang w:val="en-US" w:eastAsia="zh-CN"/>
        </w:rPr>
      </w:pPr>
      <w:ins w:id="22" w:author="Amber Wang" w:date="2017-07-24T16:11:01Z">
        <w:r>
          <w:rPr>
            <w:rFonts w:hint="eastAsia"/>
            <w:lang w:val="en-US" w:eastAsia="zh-CN"/>
          </w:rPr>
          <w:t>编辑</w:t>
        </w:r>
      </w:ins>
      <w:ins w:id="23" w:author="Amber Wang" w:date="2017-07-24T16:10:49Z">
        <w:r>
          <w:rPr>
            <w:rFonts w:hint="eastAsia"/>
            <w:lang w:val="en-US" w:eastAsia="zh-CN"/>
          </w:rPr>
          <w:t>设备/模块</w:t>
        </w:r>
      </w:ins>
    </w:p>
    <w:p>
      <w:pPr>
        <w:pStyle w:val="3"/>
        <w:numPr>
          <w:ilvl w:val="1"/>
          <w:numId w:val="2"/>
        </w:numPr>
        <w:ind w:left="567" w:hanging="567"/>
        <w:rPr>
          <w:rFonts w:hint="default"/>
          <w:lang w:val="en-US" w:eastAsia="zh-CN"/>
        </w:rPr>
      </w:pPr>
      <w:ins w:id="24" w:author="Amber Wang" w:date="2017-07-24T16:11:05Z">
        <w:r>
          <w:rPr>
            <w:rFonts w:hint="eastAsia"/>
            <w:lang w:val="en-US" w:eastAsia="zh-CN"/>
          </w:rPr>
          <w:t>删除</w:t>
        </w:r>
      </w:ins>
      <w:ins w:id="25" w:author="Amber Wang" w:date="2017-07-24T16:10:51Z">
        <w:r>
          <w:rPr>
            <w:rFonts w:hint="eastAsia"/>
            <w:lang w:val="en-US" w:eastAsia="zh-CN"/>
          </w:rPr>
          <w:t>设备/模块</w:t>
        </w:r>
      </w:ins>
    </w:p>
    <w:p>
      <w:pPr>
        <w:pStyle w:val="2"/>
        <w:numPr>
          <w:ilvl w:val="0"/>
          <w:numId w:val="2"/>
        </w:numPr>
        <w:ind w:left="425" w:hanging="425"/>
        <w:outlineLvl w:val="0"/>
        <w:rPr>
          <w:rFonts w:hint="eastAsia"/>
          <w:szCs w:val="22"/>
          <w:highlight w:val="none"/>
          <w:lang w:val="en-US" w:eastAsia="zh-CN"/>
        </w:rPr>
      </w:pPr>
      <w:bookmarkStart w:id="28" w:name="OLE_LINK10"/>
      <w:bookmarkStart w:id="29" w:name="OLE_LINK11"/>
      <w:bookmarkStart w:id="30" w:name="_Toc31127"/>
      <w:r>
        <w:rPr>
          <w:rFonts w:hint="eastAsia"/>
          <w:szCs w:val="22"/>
          <w:lang w:val="en-US" w:eastAsia="zh-CN"/>
          <w:rPrChange w:id="26" w:author="Amber Wang" w:date="2017-07-24T15:53:26Z">
            <w:rPr>
              <w:rFonts w:hint="eastAsia"/>
              <w:lang w:val="en-US" w:eastAsia="zh-CN"/>
            </w:rPr>
          </w:rPrChange>
        </w:rPr>
        <w:t>二维码管理</w:t>
      </w:r>
      <w:bookmarkEnd w:id="28"/>
      <w:bookmarkEnd w:id="29"/>
      <w:bookmarkEnd w:id="30"/>
      <w:bookmarkStart w:id="31" w:name="_Toc32027"/>
      <w:bookmarkStart w:id="32" w:name="OLE_LINK13"/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设备/模块二维码导出</w:t>
      </w:r>
      <w:bookmarkEnd w:id="31"/>
    </w:p>
    <w:bookmarkEnd w:id="32"/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estateB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arCodes/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export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default" w:ascii="YaHei Consolas Hybrid YaHei Con" w:hAnsi="YaHei Consolas Hybrid YaHei Con" w:eastAsia="宋体"/>
          <w:b/>
          <w:i/>
          <w:lang w:val="en-GB" w:eastAsia="zh-CN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GB" w:eastAsia="zh-CN"/>
              </w:rPr>
              <w:t>estateIds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GB" w:eastAsia="zh-CN"/>
              </w:rPr>
              <w:t>List&lt;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GB" w:eastAsia="zh-CN"/>
              </w:rPr>
              <w:t>&gt;</w:t>
            </w:r>
          </w:p>
        </w:tc>
        <w:tc>
          <w:tcPr>
            <w:tcW w:w="1678" w:type="dxa"/>
          </w:tcPr>
          <w:p>
            <w:pPr>
              <w:rPr>
                <w:rFonts w:hint="eastAsia"/>
                <w:lang w:val="en-GB" w:eastAsia="zh-CN"/>
              </w:rPr>
            </w:pPr>
            <w:r>
              <w:rPr>
                <w:rFonts w:hint="default"/>
                <w:lang w:val="en-GB" w:eastAsia="zh-CN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设备模块</w:t>
            </w: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ids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ascii="YaHei Consolas Hybrid YaHei Con" w:hAnsi="YaHei Consolas Hybrid YaHei Con" w:eastAsia="YaHei Consolas Hybrid YaHei Con"/>
          <w:lang w:val="en-US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"resultCode": 0, //大于0 请求成功，小于0操作失败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"result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": null, //提示信息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"resultEntity": {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// </w:t>
      </w:r>
      <w:r>
        <w:rPr>
          <w:rFonts w:hint="eastAsia"/>
          <w:lang w:val="en-US" w:eastAsia="zh-CN"/>
        </w:rPr>
        <w:t>返回的单个对象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"resultTime": 1481098868834,</w:t>
      </w:r>
    </w:p>
    <w:p>
      <w:pPr>
        <w:pStyle w:val="1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"resultList": null</w:t>
      </w:r>
      <w:r>
        <w:rPr>
          <w:rFonts w:hint="eastAsia"/>
          <w:lang w:val="en-US" w:eastAsia="zh-CN"/>
        </w:rPr>
        <w:t xml:space="preserve"> //返回的多个对象集合</w:t>
      </w:r>
    </w:p>
    <w:p>
      <w:pPr>
        <w:pStyle w:val="16"/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/>
          <w:lang w:val="en-US" w:eastAsia="zh-CN"/>
        </w:rPr>
      </w:pPr>
      <w:bookmarkStart w:id="33" w:name="_Toc6506"/>
      <w:r>
        <w:rPr>
          <w:rFonts w:hint="eastAsia"/>
          <w:lang w:val="en-US" w:eastAsia="zh-CN"/>
        </w:rPr>
        <w:t>设备/模块二维码条件查询</w:t>
      </w:r>
      <w:r>
        <w:rPr>
          <w:rFonts w:hint="default"/>
          <w:lang w:val="en-US" w:eastAsia="zh-CN"/>
        </w:rPr>
        <w:t>(vw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EstateBarCode)</w:t>
      </w:r>
      <w:bookmarkEnd w:id="33"/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URL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4081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business-service/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estateB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arCodes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/findByCond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i</w:t>
      </w:r>
      <w:r>
        <w:rPr>
          <w:rFonts w:hint="default" w:ascii="YaHei Consolas Hybrid YaHei Con" w:hAnsi="YaHei Consolas Hybrid YaHei Con" w:eastAsia="宋体"/>
          <w:b/>
          <w:i/>
          <w:lang w:val="en-US" w:eastAsia="zh-CN"/>
        </w:rPr>
        <w:t>tions</w:t>
      </w:r>
    </w:p>
    <w:p>
      <w:pPr>
        <w:rPr>
          <w:rFonts w:ascii="YaHei Consolas Hybrid YaHei Con" w:hAnsi="YaHei Consolas Hybrid YaHei Con" w:eastAsia="YaHei Consolas Hybrid YaHei Con"/>
        </w:rPr>
      </w:pPr>
      <w:r>
        <w:rPr>
          <w:rFonts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eastAsia="zh-CN"/>
        </w:rPr>
        <w:t>:</w:t>
      </w:r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projectId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materialCodeId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batch</w:t>
            </w: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estateType</w:t>
            </w: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286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estateSubType</w:t>
            </w:r>
            <w:r>
              <w:rPr>
                <w:rFonts w:hint="default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Id</w:t>
            </w:r>
          </w:p>
        </w:tc>
        <w:tc>
          <w:tcPr>
            <w:tcW w:w="2092" w:type="dxa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int</w:t>
            </w:r>
          </w:p>
        </w:tc>
        <w:tc>
          <w:tcPr>
            <w:tcW w:w="1678" w:type="dxa"/>
          </w:tcPr>
          <w:p>
            <w:pPr>
              <w:rPr>
                <w:lang w:val="en-GB"/>
              </w:rPr>
            </w:pPr>
            <w:r>
              <w:rPr>
                <w:lang w:val="en-GB"/>
              </w:rPr>
              <w:t>Y</w:t>
            </w:r>
          </w:p>
        </w:tc>
        <w:tc>
          <w:tcPr>
            <w:tcW w:w="2055" w:type="dxa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28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hasExport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Booleam</w:t>
            </w:r>
          </w:p>
        </w:tc>
        <w:tc>
          <w:tcPr>
            <w:tcW w:w="1678" w:type="dxa"/>
            <w:vAlign w:val="top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是否已经导出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286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hasActivate</w:t>
            </w:r>
          </w:p>
        </w:tc>
        <w:tc>
          <w:tcPr>
            <w:tcW w:w="2092" w:type="dxa"/>
            <w:vAlign w:val="top"/>
          </w:tcPr>
          <w:p>
            <w:pP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Boolean</w:t>
            </w:r>
          </w:p>
        </w:tc>
        <w:tc>
          <w:tcPr>
            <w:tcW w:w="1678" w:type="dxa"/>
            <w:vAlign w:val="top"/>
          </w:tcPr>
          <w:p>
            <w:pPr>
              <w:rPr>
                <w:lang w:val="en-GB"/>
              </w:rPr>
            </w:pPr>
            <w:r>
              <w:rPr>
                <w:rFonts w:hint="eastAsia"/>
                <w:lang w:val="en-US" w:eastAsia="zh-CN"/>
              </w:rPr>
              <w:t>N</w:t>
            </w:r>
          </w:p>
        </w:tc>
        <w:tc>
          <w:tcPr>
            <w:tcW w:w="2055" w:type="dxa"/>
            <w:vAlign w:val="top"/>
          </w:tcPr>
          <w:p>
            <w:pPr>
              <w:rPr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eastAsia="zh-CN"/>
              </w:rPr>
              <w:t>是否已经激活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lang w:val="en-US"/>
        </w:rPr>
        <w:t>Output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1492415904908,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102,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"projectTitle": "上海地铁",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"projectTitleEn":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"projectNo": "SHDT",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"materialCodeId": 37,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"materialCodeName": "P/N-021-0800021",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"materialCodeNameEn":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"batchId": 11,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"batchName": "021-080010",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"batchNameEn":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"barCodeMessage": "44:00000001:1000000337",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10266,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"estateNo":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"estateSn": "1000000337",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"estateTypeId": 26,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"estateTypeName": "轮椅升降台",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"estateSubTypeName":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"estateStatusId":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"statusName": "生产调试",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"logicalId": 10000214,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1490251392522,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1490251392522,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"typeId": 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"uid": 2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"totalElements": 19,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"totalPages":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"number": 0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ind w:firstLine="360"/>
        <w:rPr>
          <w:ins w:id="27" w:author="Amber Wang" w:date="2017-07-24T16:29:51Z"/>
          <w:rFonts w:hint="eastAsia"/>
        </w:rPr>
      </w:pPr>
    </w:p>
    <w:p>
      <w:pPr>
        <w:pStyle w:val="3"/>
        <w:numPr>
          <w:ilvl w:val="1"/>
          <w:numId w:val="2"/>
        </w:numPr>
        <w:ind w:left="567" w:hanging="567"/>
        <w:rPr>
          <w:rFonts w:hint="eastAsia"/>
        </w:rPr>
      </w:pPr>
      <w:ins w:id="28" w:author="Amber Wang" w:date="2017-07-24T16:29:52Z">
        <w:r>
          <w:rPr>
            <w:rFonts w:hint="eastAsia"/>
            <w:lang w:val="en-US" w:eastAsia="zh-CN"/>
          </w:rPr>
          <w:t>设备/模块二维码</w:t>
        </w:r>
      </w:ins>
      <w:ins w:id="29" w:author="Amber Wang" w:date="2017-07-24T16:29:59Z">
        <w:r>
          <w:rPr>
            <w:rFonts w:hint="eastAsia"/>
            <w:lang w:val="en-US" w:eastAsia="zh-CN"/>
          </w:rPr>
          <w:t>生成</w:t>
        </w:r>
      </w:ins>
      <w:ins w:id="30" w:author="Amber Wang" w:date="2017-07-24T16:30:11Z">
        <w:r>
          <w:rPr>
            <w:rFonts w:hint="eastAsia"/>
            <w:lang w:val="en-US" w:eastAsia="zh-CN"/>
          </w:rPr>
          <w:t>指定</w:t>
        </w:r>
      </w:ins>
      <w:ins w:id="31" w:author="Amber Wang" w:date="2017-07-24T16:30:13Z">
        <w:r>
          <w:rPr>
            <w:rFonts w:hint="eastAsia"/>
            <w:lang w:val="en-US" w:eastAsia="zh-CN"/>
          </w:rPr>
          <w:t>数量</w:t>
        </w:r>
      </w:ins>
      <w:ins w:id="32" w:author="Amber Wang" w:date="2017-07-24T16:30:04Z">
        <w:r>
          <w:rPr>
            <w:rFonts w:hint="eastAsia"/>
            <w:lang w:val="en-US" w:eastAsia="zh-CN"/>
          </w:rPr>
          <w:t>空码</w:t>
        </w:r>
      </w:ins>
    </w:p>
    <w:p>
      <w:pPr>
        <w:pStyle w:val="2"/>
        <w:numPr>
          <w:ilvl w:val="0"/>
          <w:numId w:val="2"/>
        </w:numPr>
        <w:ind w:left="425" w:hanging="425"/>
        <w:rPr>
          <w:rFonts w:hint="eastAsia"/>
          <w:lang w:val="en-US" w:eastAsia="zh-CN"/>
        </w:rPr>
      </w:pPr>
      <w:bookmarkStart w:id="34" w:name="_Toc27547"/>
      <w:r>
        <w:rPr>
          <w:rFonts w:hint="eastAsia"/>
          <w:lang w:val="en-US" w:eastAsia="zh-CN"/>
        </w:rPr>
        <w:t>库存管理</w:t>
      </w:r>
      <w:bookmarkEnd w:id="34"/>
      <w:bookmarkStart w:id="66" w:name="_GoBack"/>
      <w:bookmarkEnd w:id="66"/>
    </w:p>
    <w:p>
      <w:pPr>
        <w:pStyle w:val="3"/>
        <w:numPr>
          <w:ilvl w:val="1"/>
          <w:numId w:val="2"/>
        </w:numPr>
        <w:ind w:left="567" w:leftChars="0" w:hanging="567" w:firstLineChars="0"/>
      </w:pPr>
      <w:bookmarkStart w:id="35" w:name="_Toc3271"/>
      <w:r>
        <w:rPr>
          <w:rFonts w:hint="eastAsia"/>
        </w:rPr>
        <w:t>库存</w:t>
      </w:r>
      <w:r>
        <w:t>管理</w:t>
      </w:r>
      <w:r>
        <w:rPr>
          <w:rFonts w:hint="eastAsia"/>
        </w:rPr>
        <w:t>-入库/出库</w:t>
      </w:r>
      <w:r>
        <w:rPr>
          <w:rFonts w:hint="eastAsia"/>
          <w:lang w:val="en-US" w:eastAsia="zh-CN"/>
        </w:rPr>
        <w:t>-操作记录</w:t>
      </w:r>
      <w:bookmarkEnd w:id="35"/>
    </w:p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库存进出</w:t>
      </w:r>
      <w:r>
        <w:t>操作</w:t>
      </w:r>
      <w:r>
        <w:rPr>
          <w:rFonts w:hint="default"/>
          <w:lang w:val="en-US" w:eastAsia="zh-CN"/>
        </w:rPr>
        <w:t>(vwInventoryDetail)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4083/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 w:eastAsia="zh-CN"/>
        </w:rPr>
        <w:t>stock-service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/i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nventoryDetails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/findByConditions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692" w:tblpY="205"/>
        <w:tblOverlap w:val="never"/>
        <w:tblW w:w="85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4"/>
        <w:gridCol w:w="1478"/>
        <w:gridCol w:w="2184"/>
        <w:gridCol w:w="19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297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7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84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备注</w:t>
            </w:r>
          </w:p>
        </w:tc>
        <w:tc>
          <w:tcPr>
            <w:tcW w:w="194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warehouseId</w:t>
            </w:r>
          </w:p>
        </w:tc>
        <w:tc>
          <w:tcPr>
            <w:tcW w:w="147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仓库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material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7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物料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编号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materialTypeId</w:t>
            </w:r>
          </w:p>
        </w:tc>
        <w:tc>
          <w:tcPr>
            <w:tcW w:w="147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物料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类型ID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material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Model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478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物料型号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HAnsi" w:hAnsiTheme="minorHAnsi" w:eastAsiaTheme="minorEastAsia"/>
                <w:b w:val="0"/>
                <w:i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materialSuppliersId</w:t>
            </w:r>
          </w:p>
        </w:tc>
        <w:tc>
          <w:tcPr>
            <w:tcW w:w="1478" w:type="dxa"/>
          </w:tcPr>
          <w:p>
            <w:pPr>
              <w:rPr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供应商ID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2974" w:type="dxa"/>
          </w:tcPr>
          <w:p>
            <w:pPr>
              <w:rPr>
                <w:rFonts w:hint="eastAsia" w:asciiTheme="minorHAnsi" w:hAnsiTheme="minorHAnsi" w:eastAsiaTheme="minorEastAsia"/>
                <w:b w:val="0"/>
                <w:i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inventoryDetailTypeId</w:t>
            </w:r>
          </w:p>
        </w:tc>
        <w:tc>
          <w:tcPr>
            <w:tcW w:w="1478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integer</w:t>
            </w:r>
          </w:p>
        </w:tc>
        <w:tc>
          <w:tcPr>
            <w:tcW w:w="2184" w:type="dxa"/>
          </w:tcPr>
          <w:p>
            <w:pPr>
              <w:rPr>
                <w:rFonts w:hint="eastAsia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1入库，2出库，3盘点，4调拨</w:t>
            </w:r>
          </w:p>
        </w:tc>
        <w:tc>
          <w:tcPr>
            <w:tcW w:w="194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"resultCode": 100,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</w:t>
      </w:r>
      <w:r>
        <w:rPr>
          <w:rFonts w:hint="eastAsia"/>
          <w:lang w:eastAsia="zh-CN"/>
        </w:rPr>
        <w:t>Message</w:t>
      </w:r>
      <w:r>
        <w:rPr>
          <w:rFonts w:hint="eastAsia"/>
        </w:rPr>
        <w:t>": "请求成功",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"resultEntity":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"resultTime": 1484729253796,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"resultList":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10004,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"warehouseInputId": 1004,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"warehouseInputNo":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"warehouseInputName": "上海魔都仓库",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"warehouseInputNameEn":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"warehouseOutputId": 1009,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"outputWarehouseNo":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"outputWarehouseName": "福建厦门仓库",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"outputWarehouseNameEn":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"materialId": 10006,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"materialName": "GATE-乘客显示器001",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"materialSupplierId":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"materialSupplierNo":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"materialSupplierName": "中国南车",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"materialSupplierNameEn":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"materialTypeId":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"materialTypeNo":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"materialTypeName": "GATE-乘客显示器",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"materialTypeNameEn":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"materialModelId":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"materialModelNo": "规格1*2",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"materialModelName": "规格1*2",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"materialModelNameEn": "规格1*2",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"inventoryDetailTypeId":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"inventoryDetailTypeName": "入库操作",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"inventoryDetailQuantity":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"inventoryDetailRemark": "测试数据勿当真",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1480568055439,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"userName":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1482135023816,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"isDelete":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"size": 20,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"totalElements":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"totalPages": 1,</w:t>
      </w:r>
    </w:p>
    <w:p>
      <w:pPr>
        <w:pStyle w:val="16"/>
        <w:ind w:firstLine="360"/>
        <w:rPr>
          <w:rFonts w:hint="eastAsia"/>
        </w:rPr>
      </w:pPr>
      <w:r>
        <w:rPr>
          <w:rFonts w:hint="eastAsia"/>
        </w:rPr>
        <w:t>"number": 0</w:t>
      </w:r>
    </w:p>
    <w:p>
      <w:pPr>
        <w:pStyle w:val="16"/>
        <w:ind w:firstLine="0"/>
        <w:rPr>
          <w:ins w:id="33" w:author="Amber Wang" w:date="2017-07-24T15:57:16Z"/>
          <w:rFonts w:hint="eastAsia"/>
          <w:lang w:eastAsia="zh-CN"/>
        </w:rPr>
      </w:pPr>
      <w:r>
        <w:rPr>
          <w:rFonts w:hint="eastAsia"/>
          <w:lang w:eastAsia="zh-CN"/>
        </w:rPr>
        <w:t>｝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ins w:id="34" w:author="Amber Wang" w:date="2017-07-24T15:57:16Z"/>
        </w:rPr>
      </w:pPr>
      <w:ins w:id="35" w:author="Amber Wang" w:date="2017-07-24T15:57:16Z">
        <w:r>
          <w:rPr>
            <w:rFonts w:hint="eastAsia"/>
          </w:rPr>
          <w:t>库存</w:t>
        </w:r>
      </w:ins>
      <w:ins w:id="36" w:author="Amber Wang" w:date="2017-07-24T15:57:16Z">
        <w:r>
          <w:rPr/>
          <w:t>管理</w:t>
        </w:r>
      </w:ins>
      <w:ins w:id="37" w:author="Amber Wang" w:date="2017-07-24T15:57:16Z">
        <w:r>
          <w:rPr>
            <w:rFonts w:hint="eastAsia"/>
          </w:rPr>
          <w:t>-入库/出库</w:t>
        </w:r>
      </w:ins>
      <w:ins w:id="38" w:author="Amber Wang" w:date="2017-07-24T15:57:16Z">
        <w:r>
          <w:rPr>
            <w:rFonts w:hint="eastAsia"/>
            <w:lang w:val="en-US" w:eastAsia="zh-CN"/>
          </w:rPr>
          <w:t>-操作记录</w:t>
        </w:r>
      </w:ins>
      <w:ins w:id="39" w:author="Amber Wang" w:date="2017-07-24T15:57:23Z">
        <w:r>
          <w:rPr>
            <w:rFonts w:hint="eastAsia"/>
            <w:lang w:val="en-US" w:eastAsia="zh-CN"/>
          </w:rPr>
          <w:t>明细</w:t>
        </w:r>
      </w:ins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425" w:leftChars="0" w:hanging="425" w:firstLineChars="0"/>
        <w:outlineLvl w:val="0"/>
        <w:rPr>
          <w:ins w:id="40" w:author="Amber Wang" w:date="2017-07-24T16:17:12Z"/>
          <w:rFonts w:hint="eastAsia"/>
          <w:lang w:val="en-US" w:eastAsia="zh-CN"/>
        </w:rPr>
      </w:pPr>
      <w:bookmarkStart w:id="36" w:name="_Toc27918"/>
      <w:r>
        <w:rPr>
          <w:rFonts w:hint="eastAsia"/>
          <w:lang w:val="en-US" w:eastAsia="zh-CN"/>
        </w:rPr>
        <w:t>基础数据管理</w:t>
      </w:r>
      <w:bookmarkEnd w:id="36"/>
    </w:p>
    <w:p>
      <w:pPr>
        <w:pStyle w:val="3"/>
        <w:numPr>
          <w:ilvl w:val="1"/>
          <w:numId w:val="2"/>
        </w:numPr>
        <w:ind w:left="567" w:hanging="567"/>
        <w:rPr>
          <w:ins w:id="41" w:author="Amber Wang" w:date="2017-07-24T16:17:12Z"/>
          <w:rFonts w:hint="eastAsia"/>
        </w:rPr>
      </w:pPr>
      <w:ins w:id="42" w:author="Amber Wang" w:date="2017-07-24T16:17:16Z">
        <w:r>
          <w:rPr>
            <w:rFonts w:hint="eastAsia"/>
            <w:lang w:eastAsia="zh-CN"/>
          </w:rPr>
          <w:t>系统</w:t>
        </w:r>
      </w:ins>
      <w:ins w:id="43" w:author="Amber Wang" w:date="2017-07-24T16:17:18Z">
        <w:r>
          <w:rPr>
            <w:rFonts w:hint="eastAsia"/>
            <w:lang w:eastAsia="zh-CN"/>
          </w:rPr>
          <w:t>参数</w:t>
        </w:r>
      </w:ins>
      <w:ins w:id="44" w:author="Amber Wang" w:date="2017-07-24T16:17:12Z">
        <w:r>
          <w:rPr/>
          <w:t>管理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ins w:id="45" w:author="Amber Wang" w:date="2017-07-24T16:17:25Z"/>
          <w:rFonts w:hint="eastAsia"/>
        </w:rPr>
      </w:pPr>
      <w:ins w:id="46" w:author="Amber Wang" w:date="2017-07-24T16:17:34Z">
        <w:r>
          <w:rPr>
            <w:rFonts w:hint="eastAsia"/>
            <w:lang w:eastAsia="zh-CN"/>
          </w:rPr>
          <w:t>参数</w:t>
        </w:r>
      </w:ins>
      <w:ins w:id="47" w:author="Amber Wang" w:date="2017-07-24T16:17:40Z">
        <w:r>
          <w:rPr>
            <w:rFonts w:hint="eastAsia"/>
            <w:lang w:eastAsia="zh-CN"/>
          </w:rPr>
          <w:t>查询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ins w:id="48" w:author="Amber Wang" w:date="2017-07-24T16:18:06Z"/>
          <w:rFonts w:hint="eastAsia"/>
          <w:lang w:val="en-US" w:eastAsia="zh-CN"/>
        </w:rPr>
      </w:pPr>
      <w:ins w:id="49" w:author="Amber Wang" w:date="2017-07-24T16:17:50Z">
        <w:r>
          <w:rPr>
            <w:rFonts w:hint="eastAsia"/>
            <w:lang w:eastAsia="zh-CN"/>
          </w:rPr>
          <w:t>参数</w:t>
        </w:r>
      </w:ins>
      <w:ins w:id="50" w:author="Amber Wang" w:date="2017-07-24T16:17:54Z">
        <w:r>
          <w:rPr>
            <w:rFonts w:hint="eastAsia"/>
            <w:lang w:eastAsia="zh-CN"/>
          </w:rPr>
          <w:t>修改</w:t>
        </w:r>
      </w:ins>
    </w:p>
    <w:p>
      <w:pPr>
        <w:pStyle w:val="3"/>
        <w:numPr>
          <w:ilvl w:val="1"/>
          <w:numId w:val="2"/>
        </w:numPr>
        <w:ind w:left="567" w:hanging="567"/>
        <w:rPr>
          <w:ins w:id="51" w:author="Amber Wang" w:date="2017-07-24T16:18:06Z"/>
          <w:rFonts w:hint="eastAsia"/>
        </w:rPr>
      </w:pPr>
      <w:ins w:id="52" w:author="Amber Wang" w:date="2017-07-24T16:18:06Z">
        <w:r>
          <w:rPr>
            <w:rFonts w:hint="eastAsia"/>
            <w:lang w:eastAsia="zh-CN"/>
          </w:rPr>
          <w:t>系统</w:t>
        </w:r>
      </w:ins>
      <w:ins w:id="53" w:author="Amber Wang" w:date="2017-07-24T16:18:19Z">
        <w:r>
          <w:rPr>
            <w:rFonts w:hint="eastAsia"/>
            <w:lang w:eastAsia="zh-CN"/>
          </w:rPr>
          <w:t>消息</w:t>
        </w:r>
      </w:ins>
      <w:ins w:id="54" w:author="Amber Wang" w:date="2017-07-24T16:18:06Z">
        <w:r>
          <w:rPr/>
          <w:t>管理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ins w:id="55" w:author="Amber Wang" w:date="2017-07-24T16:18:06Z"/>
          <w:rFonts w:hint="eastAsia"/>
        </w:rPr>
      </w:pPr>
      <w:ins w:id="56" w:author="Amber Wang" w:date="2017-07-24T16:18:22Z">
        <w:r>
          <w:rPr>
            <w:rFonts w:hint="eastAsia"/>
            <w:lang w:eastAsia="zh-CN"/>
          </w:rPr>
          <w:t>消息</w:t>
        </w:r>
      </w:ins>
      <w:ins w:id="57" w:author="Amber Wang" w:date="2017-07-24T16:18:06Z">
        <w:r>
          <w:rPr>
            <w:rFonts w:hint="eastAsia"/>
            <w:lang w:eastAsia="zh-CN"/>
          </w:rPr>
          <w:t>查询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ins w:id="58" w:author="Amber Wang" w:date="2017-07-24T16:18:06Z"/>
          <w:rFonts w:hint="eastAsia"/>
          <w:lang w:val="en-US" w:eastAsia="zh-CN"/>
        </w:rPr>
      </w:pPr>
      <w:ins w:id="59" w:author="Amber Wang" w:date="2017-07-24T16:18:25Z">
        <w:r>
          <w:rPr>
            <w:rFonts w:hint="eastAsia"/>
            <w:lang w:eastAsia="zh-CN"/>
          </w:rPr>
          <w:t>消息</w:t>
        </w:r>
      </w:ins>
      <w:ins w:id="60" w:author="Amber Wang" w:date="2017-07-24T16:18:50Z">
        <w:r>
          <w:rPr>
            <w:rFonts w:hint="eastAsia"/>
            <w:lang w:eastAsia="zh-CN"/>
          </w:rPr>
          <w:t>下发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rFonts w:hint="eastAsia"/>
          <w:lang w:val="en-US" w:eastAsia="zh-CN"/>
        </w:rPr>
      </w:pPr>
      <w:ins w:id="61" w:author="Amber Wang" w:date="2017-07-24T16:18:59Z">
        <w:r>
          <w:rPr>
            <w:rFonts w:hint="eastAsia"/>
            <w:lang w:eastAsia="zh-CN"/>
          </w:rPr>
          <w:t>消息</w:t>
        </w:r>
      </w:ins>
      <w:ins w:id="62" w:author="Amber Wang" w:date="2017-07-24T16:19:04Z">
        <w:r>
          <w:rPr>
            <w:rFonts w:hint="eastAsia"/>
            <w:lang w:eastAsia="zh-CN"/>
          </w:rPr>
          <w:t>保存</w:t>
        </w:r>
      </w:ins>
    </w:p>
    <w:p>
      <w:pPr>
        <w:pStyle w:val="3"/>
        <w:numPr>
          <w:ilvl w:val="1"/>
          <w:numId w:val="2"/>
        </w:numPr>
        <w:ind w:left="567" w:hanging="567"/>
        <w:rPr>
          <w:rFonts w:hint="eastAsia"/>
        </w:rPr>
      </w:pPr>
      <w:bookmarkStart w:id="37" w:name="_Toc23657"/>
      <w:bookmarkStart w:id="38" w:name="OLE_LINK16"/>
      <w:r>
        <w:rPr>
          <w:rFonts w:hint="eastAsia"/>
          <w:lang w:eastAsia="zh-CN"/>
        </w:rPr>
        <w:t>站点</w:t>
      </w:r>
      <w:r>
        <w:t>管理</w:t>
      </w:r>
      <w:bookmarkEnd w:id="37"/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rFonts w:hint="eastAsia"/>
        </w:rPr>
      </w:pPr>
      <w:ins w:id="63" w:author="Amber Wang" w:date="2017-07-24T16:26:12Z">
        <w:bookmarkStart w:id="39" w:name="OLE_LINK25"/>
        <w:r>
          <w:rPr>
            <w:rFonts w:hint="eastAsia"/>
            <w:color w:val="000000"/>
            <w:sz w:val="24"/>
            <w:szCs w:val="24"/>
            <w:lang w:val="en-US" w:eastAsia="zh-CN"/>
          </w:rPr>
          <w:t>站点</w:t>
        </w:r>
      </w:ins>
      <w:r>
        <w:rPr>
          <w:rFonts w:hint="eastAsia"/>
          <w:color w:val="000000"/>
          <w:sz w:val="24"/>
          <w:szCs w:val="24"/>
          <w:lang w:val="en-US" w:eastAsia="zh-CN"/>
        </w:rPr>
        <w:t>查询</w:t>
      </w:r>
      <w:bookmarkEnd w:id="39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</w:t>
      </w:r>
      <w:bookmarkStart w:id="40" w:name="OLE_LINK5"/>
      <w:r>
        <w:rPr>
          <w:rFonts w:hint="eastAsia" w:ascii="YaHei Consolas Hybrid YaHei Con" w:hAnsi="YaHei Consolas Hybrid YaHei Con" w:eastAsia="YaHei Consolas Hybrid YaHei Con"/>
          <w:b/>
          <w:i/>
        </w:rPr>
        <w:t>estatePlaces</w:t>
      </w:r>
      <w:bookmarkEnd w:id="40"/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517" w:tblpY="267"/>
        <w:tblOverlap w:val="never"/>
        <w:tblW w:w="87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512"/>
        <w:gridCol w:w="2234"/>
        <w:gridCol w:w="1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304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51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234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90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3044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12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34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90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</w:rPr>
      </w:pPr>
    </w:p>
    <w:p/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</w:rPr>
        <w:t xml:space="preserve">   </w:t>
      </w:r>
      <w:r>
        <w:rPr>
          <w:rFonts w:hint="eastAsia"/>
          <w:color w:val="000000" w:themeColor="text1"/>
          <w:u w:val="none"/>
          <w14:textFill>
            <w14:solidFill>
              <w14:schemeClr w14:val="tx1"/>
            </w14:solidFill>
          </w14:textFill>
        </w:rPr>
        <w:t xml:space="preserve"> </w:t>
      </w:r>
      <w:bookmarkStart w:id="41" w:name="_Toc12826"/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{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"code": 40000,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"message": "查询成功",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"timestamp": 1500354652454,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"results": [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"id": 1,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"projectId": 2,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"placeNo": "南",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"placeSn": "jing",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"placeName": "南京路",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"placePlaceEn": "nanjingroad",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"placeNameShort": "njr",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"longitude": 46.5464,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"latitude": 4.145648646,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"createTime": "2017-07-18",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"createBy": 6,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"lastUpdateTime": "2017-07-18",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"lastUpdateBy": 6,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    "removeTime": null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pStyle w:val="16"/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 xml:space="preserve">    ]</w:t>
      </w:r>
    </w:p>
    <w:p>
      <w:pPr>
        <w:pStyle w:val="16"/>
        <w:rPr>
          <w:rFonts w:hint="eastAsia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u w:val="single"/>
          <w14:textFill>
            <w14:solidFill>
              <w14:schemeClr w14:val="tx1"/>
            </w14:solidFill>
          </w14:textFill>
        </w:rPr>
        <w:t>}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ins w:id="64" w:author="Amber Wang" w:date="2017-07-24T16:26:12Z">
        <w:bookmarkStart w:id="42" w:name="OLE_LINK29"/>
        <w:r>
          <w:rPr>
            <w:rFonts w:hint="eastAsia"/>
            <w:color w:val="000000"/>
            <w:sz w:val="24"/>
            <w:szCs w:val="24"/>
            <w:lang w:val="en-US" w:eastAsia="zh-CN"/>
          </w:rPr>
          <w:t>站点</w:t>
        </w:r>
      </w:ins>
      <w:r>
        <w:rPr>
          <w:rFonts w:hint="eastAsia"/>
          <w:color w:val="000000"/>
          <w:sz w:val="24"/>
          <w:szCs w:val="24"/>
          <w:lang w:val="en-US" w:eastAsia="zh-CN"/>
        </w:rPr>
        <w:t>--名称查重</w:t>
      </w:r>
    </w:p>
    <w:bookmarkEnd w:id="42"/>
    <w:p>
      <w:pP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4071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/estatePlaces/</w:t>
      </w:r>
      <w:bookmarkStart w:id="43" w:name="OLE_LINK8"/>
      <w:r>
        <w:rPr>
          <w:rFonts w:hint="eastAsia" w:ascii="YaHei Consolas Hybrid YaHei Con" w:hAnsi="YaHei Consolas Hybrid YaHei Con" w:eastAsia="YaHei Consolas Hybrid YaHei Con"/>
          <w:b/>
          <w:i/>
        </w:rPr>
        <w:t>findByPlaceName</w:t>
      </w:r>
      <w:bookmarkEnd w:id="43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808" w:tblpY="180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457"/>
        <w:gridCol w:w="2152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933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52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1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933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placeName</w:t>
            </w:r>
          </w:p>
        </w:tc>
        <w:tc>
          <w:tcPr>
            <w:tcW w:w="1457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52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ins w:id="65" w:author="Amber Wang" w:date="2017-07-24T16:26:12Z">
              <w:r>
                <w:rPr>
                  <w:rFonts w:hint="eastAsia"/>
                  <w:color w:val="000000" w:themeColor="text1"/>
                  <w:lang w:eastAsia="zh-CN"/>
                  <w14:textFill>
                    <w14:solidFill>
                      <w14:schemeClr w14:val="tx1"/>
                    </w14:solidFill>
                  </w14:textFill>
                </w:rPr>
                <w:t>站点</w:t>
              </w:r>
            </w:ins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1500364062623,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"results":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"南",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"jing",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"南京路",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"nanjingroad",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"placeNameShort": "njr",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"longitude": 46.5464,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"latitude": 4.145648646,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"男",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"ing",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"南京路",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"nanjinglu",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"placeNameShort": "njl",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"longitude": 4.4645,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"latitude": 6.66666,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}</w:t>
      </w:r>
    </w:p>
    <w:bookmarkEnd w:id="41"/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ins w:id="66" w:author="Amber Wang" w:date="2017-07-24T16:26:12Z">
        <w:bookmarkStart w:id="44" w:name="_Toc9980"/>
        <w:bookmarkStart w:id="45" w:name="OLE_LINK32"/>
        <w:r>
          <w:rPr>
            <w:rFonts w:hint="eastAsia"/>
            <w:color w:val="000000"/>
            <w:sz w:val="24"/>
            <w:szCs w:val="24"/>
            <w:lang w:val="en-US" w:eastAsia="zh-CN"/>
          </w:rPr>
          <w:t>站点</w:t>
        </w:r>
      </w:ins>
      <w:r>
        <w:rPr>
          <w:rFonts w:hint="eastAsia"/>
          <w:color w:val="000000"/>
          <w:sz w:val="24"/>
          <w:szCs w:val="24"/>
          <w:lang w:val="en-US" w:eastAsia="zh-CN"/>
        </w:rPr>
        <w:t>管理-新建</w:t>
      </w:r>
      <w:bookmarkEnd w:id="44"/>
    </w:p>
    <w:bookmarkEnd w:id="45"/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新增</w:t>
      </w:r>
      <w:ins w:id="67" w:author="Amber Wang" w:date="2017-07-24T16:26:12Z">
        <w:r>
          <w:rPr>
            <w:rFonts w:hint="eastAsia"/>
            <w:lang w:eastAsia="zh-CN"/>
          </w:rPr>
          <w:t>站点</w:t>
        </w:r>
      </w:ins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</w:t>
      </w:r>
      <w:r>
        <w:rPr>
          <w:rFonts w:hint="default" w:ascii="YaHei Consolas Hybrid YaHei Con" w:hAnsi="YaHei Consolas Hybrid YaHei Con" w:eastAsia="YaHei Consolas Hybrid YaHei Con"/>
          <w:b/>
          <w:i/>
        </w:rPr>
        <w:t>estatePlaces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704" w:tblpY="287"/>
        <w:tblOverlap w:val="never"/>
        <w:tblW w:w="87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2"/>
        <w:gridCol w:w="1223"/>
        <w:gridCol w:w="1807"/>
        <w:gridCol w:w="1609"/>
        <w:gridCol w:w="16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46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223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807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09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609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462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estatePlace</w:t>
            </w:r>
          </w:p>
        </w:tc>
        <w:tc>
          <w:tcPr>
            <w:tcW w:w="1223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1807" w:type="dxa"/>
          </w:tcPr>
          <w:p>
            <w:pPr>
              <w:rPr>
                <w:rFonts w:hint="eastAsia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60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60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RequestBody参数</w:t>
            </w:r>
          </w:p>
        </w:tc>
      </w:tr>
    </w:tbl>
    <w:p>
      <w:pPr>
        <w:rPr>
          <w:rFonts w:hint="eastAsia" w:ascii="YaHei Consolas Hybrid YaHei Con" w:hAnsi="YaHei Consolas Hybrid YaHei Con" w:eastAsia="YaHei Consolas Hybrid YaHei Con"/>
          <w:b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lightGray"/>
          <w:u w:val="single"/>
        </w:rPr>
      </w:pPr>
      <w:r>
        <w:rPr>
          <w:rFonts w:hint="eastAsia"/>
          <w:lang w:val="en-US" w:eastAsia="zh-CN"/>
        </w:rPr>
        <w:t xml:space="preserve">Object  </w:t>
      </w:r>
      <w:r>
        <w:rPr>
          <w:rFonts w:hint="eastAsia" w:ascii="Consolas" w:hAnsi="Consolas" w:eastAsia="Consolas"/>
          <w:color w:val="6A3E3E"/>
          <w:sz w:val="24"/>
          <w:highlight w:val="white"/>
        </w:rPr>
        <w:t>estatePlace</w:t>
      </w:r>
    </w:p>
    <w:p>
      <w:pPr>
        <w:pStyle w:val="16"/>
        <w:widowControl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hint="default" w:eastAsia="宋体" w:cs="Consolas"/>
          <w:color w:val="000000"/>
          <w:sz w:val="21"/>
          <w:szCs w:val="21"/>
          <w:u w:val="none"/>
          <w:shd w:val="clear" w:fill="FFFFFF"/>
          <w:lang w:val="en-US" w:eastAsia="zh-CN"/>
        </w:rPr>
        <w:t>Private Integer project_id;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String</w:t>
      </w:r>
      <w:r>
        <w:rPr>
          <w:rFonts w:hint="eastAsia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eastAsia="宋体" w:cs="Consolas"/>
          <w:b/>
          <w:color w:val="000080"/>
          <w:sz w:val="21"/>
          <w:szCs w:val="21"/>
          <w:shd w:val="clear" w:fill="FFFFFF"/>
          <w:lang w:val="en-US" w:eastAsia="zh-CN"/>
        </w:rPr>
        <w:t>placeNo</w:t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placeName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Sn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PlaceEn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N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ame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hort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Double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longitude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--经度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Double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latitude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 --纬度</w:t>
      </w:r>
    </w:p>
    <w:p>
      <w:pPr>
        <w:rPr>
          <w:rFonts w:hint="default"/>
        </w:rPr>
      </w:pPr>
    </w:p>
    <w:p>
      <w:pP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</w:p>
    <w:p>
      <w:pP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</w:p>
    <w:p/>
    <w:p>
      <w:pPr>
        <w:rPr>
          <w:rFonts w:hint="eastAsia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10000,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"新建成功",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1500369722924,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"projectId":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"placeName": "盛",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"placeNameShort":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"longitude":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"latitude":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6"/>
      </w:pPr>
      <w:r>
        <w:rPr>
          <w:rFonts w:hint="eastAsia"/>
        </w:rPr>
        <w:t>}</w:t>
      </w:r>
    </w:p>
    <w:p/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ins w:id="68" w:author="Amber Wang" w:date="2017-07-24T16:26:12Z">
        <w:bookmarkStart w:id="46" w:name="_Toc32681"/>
        <w:bookmarkStart w:id="47" w:name="OLE_LINK33"/>
        <w:r>
          <w:rPr>
            <w:rFonts w:hint="eastAsia"/>
            <w:color w:val="000000"/>
            <w:sz w:val="24"/>
            <w:szCs w:val="24"/>
            <w:lang w:val="en-US" w:eastAsia="zh-CN"/>
          </w:rPr>
          <w:t>站点</w:t>
        </w:r>
      </w:ins>
      <w:r>
        <w:rPr>
          <w:rFonts w:hint="eastAsia"/>
          <w:color w:val="000000"/>
          <w:sz w:val="24"/>
          <w:szCs w:val="24"/>
          <w:lang w:val="en-US" w:eastAsia="zh-CN"/>
        </w:rPr>
        <w:t>管理-编辑</w:t>
      </w:r>
      <w:bookmarkEnd w:id="46"/>
    </w:p>
    <w:bookmarkEnd w:id="47"/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修改</w:t>
      </w:r>
      <w:ins w:id="69" w:author="Amber Wang" w:date="2017-07-24T16:26:12Z">
        <w:r>
          <w:rPr>
            <w:rFonts w:hint="eastAsia"/>
            <w:lang w:eastAsia="zh-CN"/>
          </w:rPr>
          <w:t>站点</w:t>
        </w:r>
      </w:ins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</w:t>
      </w:r>
      <w:bookmarkStart w:id="48" w:name="OLE_LINK9"/>
      <w:r>
        <w:rPr>
          <w:rFonts w:hint="default" w:ascii="YaHei Consolas Hybrid YaHei Con" w:hAnsi="YaHei Consolas Hybrid YaHei Con" w:eastAsia="YaHei Consolas Hybrid YaHei Con"/>
          <w:b/>
          <w:i/>
        </w:rPr>
        <w:t>estatePlaces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[id]</w:t>
      </w:r>
      <w:bookmarkEnd w:id="48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P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729" w:tblpY="304"/>
        <w:tblOverlap w:val="never"/>
        <w:tblW w:w="86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9"/>
        <w:gridCol w:w="1222"/>
        <w:gridCol w:w="1804"/>
        <w:gridCol w:w="1608"/>
        <w:gridCol w:w="1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2459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22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804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0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594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2459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Consolas"/>
                <w:color w:val="6A3E3E"/>
                <w:sz w:val="24"/>
                <w:highlight w:val="white"/>
              </w:rPr>
              <w:t>estatePlace</w:t>
            </w:r>
          </w:p>
        </w:tc>
        <w:tc>
          <w:tcPr>
            <w:tcW w:w="1222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1804" w:type="dxa"/>
          </w:tcPr>
          <w:p>
            <w:pPr>
              <w:rPr>
                <w:rFonts w:hint="eastAsia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60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94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RequestBody参数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eastAsia"/>
          <w:lang w:val="en-US" w:eastAsia="zh-CN"/>
        </w:rPr>
        <w:t xml:space="preserve">Object </w:t>
      </w:r>
      <w:r>
        <w:rPr>
          <w:rFonts w:hint="eastAsia" w:asciiTheme="minorHAnsi" w:hAnsiTheme="minorHAnsi" w:eastAsiaTheme="minorEastAsia"/>
          <w:b w:val="0"/>
          <w:i w:val="0"/>
        </w:rPr>
        <w:t>estatePlaces</w:t>
      </w:r>
      <w:r>
        <w:rPr>
          <w:rFonts w:hint="eastAsia" w:asciiTheme="minorHAnsi" w:hAnsiTheme="minorHAnsi" w:eastAsiaTheme="minorEastAsia"/>
          <w:b w:val="0"/>
          <w:i w:val="0"/>
          <w:lang w:val="en-US" w:eastAsia="zh-CN"/>
        </w:rPr>
        <w:t>:</w:t>
      </w:r>
    </w:p>
    <w:p>
      <w:pPr>
        <w:rPr>
          <w:rFonts w:hint="eastAsia" w:ascii="YaHei Consolas Hybrid YaHei Con" w:hAnsi="YaHei Consolas Hybrid YaHei Con" w:eastAsia="宋体"/>
          <w:b/>
          <w:i/>
          <w:lang w:val="en-US" w:eastAsia="zh-CN"/>
        </w:rPr>
      </w:pPr>
    </w:p>
    <w:p>
      <w:pPr>
        <w:pStyle w:val="16"/>
        <w:widowControl/>
        <w:shd w:val="clear" w:fill="FFFFFF"/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P</w:t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eastAsia" w:eastAsia="宋体" w:cs="Consolas"/>
          <w:color w:val="000000"/>
          <w:sz w:val="21"/>
          <w:szCs w:val="21"/>
          <w:shd w:val="clear" w:fill="FFFFFF"/>
          <w:lang w:val="en-US" w:eastAsia="zh-CN"/>
        </w:rPr>
        <w:t>id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</w:p>
    <w:p>
      <w:pPr>
        <w:pStyle w:val="16"/>
        <w:widowControl/>
        <w:shd w:val="clear" w:fill="FFFFFF"/>
      </w:pPr>
      <w:r>
        <w:rPr>
          <w:rFonts w:hint="default" w:eastAsia="宋体" w:cs="Consolas"/>
          <w:color w:val="000000"/>
          <w:sz w:val="21"/>
          <w:szCs w:val="21"/>
          <w:u w:val="none"/>
          <w:shd w:val="clear" w:fill="FFFFFF"/>
          <w:lang w:val="en-US" w:eastAsia="zh-CN"/>
        </w:rPr>
        <w:t>Private Integer project_id;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String</w:t>
      </w:r>
      <w:r>
        <w:rPr>
          <w:rFonts w:hint="eastAsia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placeNo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placeName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Sn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PlaceEn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Integer 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place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N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ame</w:t>
      </w:r>
      <w:r>
        <w:rPr>
          <w:rFonts w:hint="eastAsia" w:eastAsia="宋体" w:cs="Consolas"/>
          <w:b/>
          <w:color w:val="660E7A"/>
          <w:sz w:val="21"/>
          <w:szCs w:val="21"/>
          <w:shd w:val="clear" w:fill="FFFFFF"/>
          <w:lang w:val="en-US" w:eastAsia="zh-CN"/>
        </w:rPr>
        <w:t>S</w:t>
      </w:r>
      <w:r>
        <w:rPr>
          <w:rFonts w:hint="default" w:eastAsia="宋体" w:cs="Consolas"/>
          <w:b/>
          <w:color w:val="660E7A"/>
          <w:sz w:val="21"/>
          <w:szCs w:val="21"/>
          <w:shd w:val="clear" w:fill="FFFFFF"/>
        </w:rPr>
        <w:t>hort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Double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longitude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--经度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Double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latitude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  <w:lang w:val="en-US" w:eastAsia="zh-CN"/>
        </w:rPr>
        <w:t xml:space="preserve">   --纬度</w:t>
      </w:r>
    </w:p>
    <w:p>
      <w:pPr>
        <w:rPr>
          <w:rFonts w:hint="eastAsia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</w:t>
      </w:r>
      <w:r>
        <w:rPr>
          <w:rFonts w:hint="eastAsia"/>
          <w:lang w:val="en-US" w:eastAsia="zh-CN"/>
        </w:rPr>
        <w:t>修改</w:t>
      </w:r>
      <w:r>
        <w:rPr>
          <w:rFonts w:hint="eastAsia"/>
        </w:rPr>
        <w:t>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1500371397963,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"projectId":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"placeName": "tiantang",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"placeNameShort":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"longitude":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"latitude":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16"/>
      </w:pPr>
      <w:r>
        <w:rPr>
          <w:rFonts w:hint="eastAsia"/>
        </w:rPr>
        <w:t>}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ins w:id="70" w:author="Amber Wang" w:date="2017-07-24T16:26:12Z">
        <w:bookmarkStart w:id="49" w:name="OLE_LINK35"/>
        <w:bookmarkStart w:id="50" w:name="_Toc17433"/>
        <w:r>
          <w:rPr>
            <w:rFonts w:hint="eastAsia"/>
            <w:color w:val="000000"/>
            <w:sz w:val="24"/>
            <w:szCs w:val="24"/>
            <w:lang w:val="en-US" w:eastAsia="zh-CN"/>
          </w:rPr>
          <w:t>站点</w:t>
        </w:r>
      </w:ins>
      <w:r>
        <w:rPr>
          <w:rFonts w:hint="eastAsia"/>
          <w:color w:val="000000"/>
          <w:sz w:val="24"/>
          <w:szCs w:val="24"/>
          <w:lang w:val="en-US" w:eastAsia="zh-CN"/>
        </w:rPr>
        <w:t>管理--批量删除</w:t>
      </w:r>
    </w:p>
    <w:bookmarkEnd w:id="49"/>
    <w:p>
      <w:pPr>
        <w:rPr>
          <w:rFonts w:hint="eastAsia"/>
        </w:rPr>
      </w:pPr>
      <w:r>
        <w:rPr>
          <w:rFonts w:hint="eastAsia"/>
          <w:b/>
          <w:lang w:eastAsia="zh-CN"/>
        </w:rPr>
        <w:t>备注:批量</w:t>
      </w:r>
      <w:r>
        <w:rPr>
          <w:rFonts w:hint="eastAsia"/>
        </w:rPr>
        <w:t>删除</w:t>
      </w:r>
      <w:ins w:id="71" w:author="Amber Wang" w:date="2017-07-24T16:26:12Z">
        <w:r>
          <w:rPr>
            <w:rFonts w:hint="eastAsia"/>
            <w:lang w:eastAsia="zh-CN"/>
          </w:rPr>
          <w:t>站点</w:t>
        </w:r>
      </w:ins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http://localhost:40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71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/estatePlaces/</w:t>
      </w:r>
      <w:bookmarkStart w:id="51" w:name="OLE_LINK22"/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batchD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elete</w:t>
      </w:r>
      <w:bookmarkEnd w:id="51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DELETE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742" w:tblpY="327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467"/>
        <w:gridCol w:w="2168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95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6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68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31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954" w:type="dxa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ids</w:t>
            </w:r>
          </w:p>
        </w:tc>
        <w:tc>
          <w:tcPr>
            <w:tcW w:w="1467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List&lt;Integer&gt;</w:t>
            </w:r>
          </w:p>
        </w:tc>
        <w:tc>
          <w:tcPr>
            <w:tcW w:w="2168" w:type="dxa"/>
            <w:vAlign w:val="top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31" w:type="dxa"/>
            <w:vAlign w:val="top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批量删除数量应小于等于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/>
    <w:p>
      <w:pPr>
        <w:rPr>
          <w:rFonts w:ascii="YaHei Consolas Hybrid YaHei Con" w:hAnsi="YaHei Consolas Hybrid YaHei Con" w:eastAsia="YaHei Consolas Hybrid YaHei Con"/>
          <w:b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20000,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"删除成功",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1500376124047,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"盛",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"placeNameShort":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"longitude":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"latitude":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1500376124006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"55555",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"placeNameShort":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"longitude":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"latitude":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1500371795986,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1500376124006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"projectId":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"placeNo":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"placeSn":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"placeName": "6666",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"placePlaceEn":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"placeNameShort":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"longitude":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"latitude":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1500371840975,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1500376124006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bookmarkEnd w:id="38"/>
    <w:bookmarkEnd w:id="50"/>
    <w:p>
      <w:pPr>
        <w:pStyle w:val="3"/>
        <w:numPr>
          <w:ilvl w:val="1"/>
          <w:numId w:val="2"/>
        </w:numPr>
        <w:ind w:left="567" w:leftChars="0" w:hanging="567" w:firstLineChars="0"/>
        <w:rPr>
          <w:rFonts w:ascii="YaHei Consolas Hybrid YaHei Con" w:hAnsi="YaHei Consolas Hybrid YaHei Con" w:eastAsia="宋体"/>
        </w:rPr>
      </w:pPr>
      <w:bookmarkStart w:id="52" w:name="_Toc5392"/>
      <w:r>
        <w:rPr>
          <w:rFonts w:hint="eastAsia" w:ascii="YaHei Consolas Hybrid YaHei Con" w:hAnsi="YaHei Consolas Hybrid YaHei Con" w:eastAsia="宋体"/>
        </w:rPr>
        <w:t>设备供应商</w:t>
      </w:r>
      <w:r>
        <w:rPr>
          <w:rFonts w:ascii="YaHei Consolas Hybrid YaHei Con" w:hAnsi="YaHei Consolas Hybrid YaHei Con" w:eastAsia="宋体"/>
        </w:rPr>
        <w:t xml:space="preserve"> </w:t>
      </w:r>
      <w:bookmarkEnd w:id="52"/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</w:pPr>
      <w:r>
        <w:rPr>
          <w:rFonts w:hint="eastAsia"/>
          <w:color w:val="000000"/>
          <w:sz w:val="24"/>
          <w:szCs w:val="24"/>
          <w:lang w:val="en-US" w:eastAsia="zh-CN"/>
        </w:rPr>
        <w:t>供应商查询</w:t>
      </w:r>
    </w:p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  <w:lang w:val="en-US" w:eastAsia="zh-CN"/>
        </w:rPr>
        <w:t>供应商</w:t>
      </w:r>
      <w:r>
        <w:t>列表信息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estateSupplier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s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679" w:tblpY="364"/>
        <w:tblOverlap w:val="never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4"/>
        <w:gridCol w:w="1467"/>
        <w:gridCol w:w="2168"/>
        <w:gridCol w:w="1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5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6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68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31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954" w:type="dxa"/>
          </w:tcPr>
          <w:p>
            <w:pPr>
              <w:rPr>
                <w:rFonts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6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6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3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1500442896613,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"results":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"supplierNo": "6",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"supplierName": "测试666",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"supplierNameEn": "csfasd",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"supplierContacts": "sff",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"supplierPhone": "13327992293",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"supplierMobile": "11",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"supplierRemark": "测试",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1500442457559,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1500442457559,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53" w:name="OLE_LINK36"/>
      <w:bookmarkStart w:id="54" w:name="_Toc17590"/>
      <w:r>
        <w:rPr>
          <w:rFonts w:hint="eastAsia"/>
          <w:color w:val="000000"/>
          <w:sz w:val="24"/>
          <w:szCs w:val="24"/>
          <w:lang w:val="en-US" w:eastAsia="zh-CN"/>
        </w:rPr>
        <w:t>供应商--名称查重</w:t>
      </w:r>
    </w:p>
    <w:bookmarkEnd w:id="53"/>
    <w:p>
      <w:pP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http://localhost:40</w:t>
      </w:r>
      <w:bookmarkStart w:id="55" w:name="OLE_LINK17"/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71/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estateSuppliers/findBySupplierName</w:t>
      </w:r>
      <w:bookmarkEnd w:id="55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808" w:tblpY="180"/>
        <w:tblOverlap w:val="never"/>
        <w:tblW w:w="84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1457"/>
        <w:gridCol w:w="2152"/>
        <w:gridCol w:w="1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2933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5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52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1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2933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</w:rPr>
              <w:t>supplierN</w:t>
            </w:r>
            <w:r>
              <w:rPr>
                <w:rFonts w:hint="eastAsia"/>
                <w:lang w:val="en-US" w:eastAsia="zh-CN"/>
              </w:rPr>
              <w:t>ame</w:t>
            </w:r>
          </w:p>
        </w:tc>
        <w:tc>
          <w:tcPr>
            <w:tcW w:w="1457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2152" w:type="dxa"/>
          </w:tcPr>
          <w:p>
            <w:pPr>
              <w:rPr>
                <w:rFonts w:hint="eastAsia" w:ascii="Consolas" w:hAnsi="Consolas" w:cs="Consolas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18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供应商名称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1500443035143,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"results":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"supplierNo": "9",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"supplierName": "测试999",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"supplierNameEn": "csfasd",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"supplierContacts": "55",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"supplierPhone": "19999592293",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"supplierMobile": "11",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"supplierRemark": "测试",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1500442609824,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1500442609824,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}}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56" w:name="OLE_LINK37"/>
      <w:r>
        <w:rPr>
          <w:rFonts w:hint="eastAsia"/>
          <w:color w:val="000000"/>
          <w:sz w:val="24"/>
          <w:szCs w:val="24"/>
          <w:lang w:val="en-US" w:eastAsia="zh-CN"/>
        </w:rPr>
        <w:t>设备供应商-新建</w:t>
      </w:r>
      <w:bookmarkEnd w:id="54"/>
    </w:p>
    <w:bookmarkEnd w:id="56"/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新增设备</w:t>
      </w:r>
      <w:r>
        <w:t>供应商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</w:t>
      </w:r>
      <w:bookmarkStart w:id="57" w:name="OLE_LINK20"/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estateSupplier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s</w:t>
      </w:r>
      <w:bookmarkEnd w:id="57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POST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767" w:tblpY="385"/>
        <w:tblOverlap w:val="never"/>
        <w:tblW w:w="86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7"/>
        <w:gridCol w:w="1216"/>
        <w:gridCol w:w="1796"/>
        <w:gridCol w:w="1601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44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21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796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601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587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2447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estateSupplier</w:t>
            </w:r>
          </w:p>
        </w:tc>
        <w:tc>
          <w:tcPr>
            <w:tcW w:w="1216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1796" w:type="dxa"/>
          </w:tcPr>
          <w:p>
            <w:pPr>
              <w:rPr>
                <w:rFonts w:hint="eastAsia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601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8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RequestBody参数</w:t>
            </w:r>
          </w:p>
        </w:tc>
      </w:tr>
    </w:tbl>
    <w:p>
      <w:pPr>
        <w:rPr>
          <w:rFonts w:ascii="Consolas" w:hAnsi="Consolas" w:eastAsia="微软雅黑"/>
          <w:sz w:val="18"/>
        </w:rPr>
      </w:pPr>
    </w:p>
    <w:p>
      <w:pPr>
        <w:pStyle w:val="16"/>
        <w:rPr>
          <w:rFonts w:hint="eastAsia"/>
        </w:rPr>
      </w:pP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supplierNo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supplierName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supplierNameEn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supplierContacts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supplierPhone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supplierMobile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supplierRemark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10000,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"新建成功",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1500443655698,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"supplierNo": "231313",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"supplierName": "测试11111",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"supplierContacts":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"supplierMobile":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58" w:name="OLE_LINK38"/>
      <w:bookmarkStart w:id="59" w:name="_Toc14471"/>
      <w:r>
        <w:rPr>
          <w:rFonts w:hint="eastAsia"/>
          <w:color w:val="000000"/>
          <w:sz w:val="24"/>
          <w:szCs w:val="24"/>
          <w:lang w:val="en-US" w:eastAsia="zh-CN"/>
        </w:rPr>
        <w:t>设备供应商-批量删除</w:t>
      </w:r>
    </w:p>
    <w:bookmarkEnd w:id="58"/>
    <w:p>
      <w:pPr>
        <w:rPr>
          <w:rFonts w:hint="eastAsia"/>
        </w:rPr>
      </w:pPr>
      <w:r>
        <w:rPr>
          <w:rFonts w:hint="eastAsia"/>
          <w:b/>
          <w:lang w:eastAsia="zh-CN"/>
        </w:rPr>
        <w:t>备注:批量</w:t>
      </w:r>
      <w:r>
        <w:rPr>
          <w:rFonts w:hint="eastAsia"/>
        </w:rPr>
        <w:t>删除设备</w:t>
      </w:r>
      <w:r>
        <w:t>供应商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http://localhost:40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71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/estateSuppliers/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batchD</w:t>
      </w:r>
      <w:r>
        <w:rPr>
          <w:rFonts w:hint="eastAsia" w:ascii="YaHei Consolas Hybrid YaHei Con" w:hAnsi="YaHei Consolas Hybrid YaHei Con" w:eastAsia="YaHei Consolas Hybrid YaHei Con"/>
          <w:b/>
          <w:i/>
        </w:rPr>
        <w:t>elete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DELETE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692" w:tblpY="364"/>
        <w:tblOverlap w:val="never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7"/>
        <w:gridCol w:w="1464"/>
        <w:gridCol w:w="2163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2947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6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63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26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947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ids</w:t>
            </w:r>
          </w:p>
        </w:tc>
        <w:tc>
          <w:tcPr>
            <w:tcW w:w="1464" w:type="dxa"/>
          </w:tcPr>
          <w:p>
            <w:pPr>
              <w:rPr>
                <w:rFonts w:hint="eastAsia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  <w:t>List&lt;Integer&gt;</w:t>
            </w:r>
          </w:p>
        </w:tc>
        <w:tc>
          <w:tcPr>
            <w:tcW w:w="2163" w:type="dxa"/>
          </w:tcPr>
          <w:p>
            <w:pPr>
              <w:rPr>
                <w:rFonts w:hint="eastAsia" w:eastAsiaTheme="minor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926" w:type="dxa"/>
          </w:tcPr>
          <w:p>
            <w:pPr>
              <w:rPr>
                <w:rFonts w:hint="eastAsia" w:eastAsiaTheme="minor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批量删除数量应小于等于</w:t>
            </w:r>
            <w:r>
              <w:rPr>
                <w:rFonts w:hint="eastAsia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30</w:t>
            </w:r>
          </w:p>
        </w:tc>
      </w:tr>
    </w:tbl>
    <w:p/>
    <w:p>
      <w:pPr>
        <w:rPr>
          <w:rFonts w:hint="eastAsia"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20000,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"删除成功",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1500444077969,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4,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"supplierNo": "231313",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"supplierName": "测试11111",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"supplierContacts":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"supplierMobile":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1500444077964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"supplierNo": "231313",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"supplierName": "测试33333",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"supplierContacts":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"supplierMobile":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"supplierRemark":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9999,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1500444077964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numPr>
          <w:ilvl w:val="-1"/>
          <w:numId w:val="0"/>
        </w:numPr>
        <w:adjustRightInd/>
        <w:snapToGrid/>
        <w:spacing w:before="0" w:after="0" w:line="240" w:lineRule="auto"/>
        <w:ind w:left="0" w:leftChars="0" w:firstLine="36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  <w:r>
        <w:rPr>
          <w:rFonts w:hint="eastAsia"/>
        </w:rPr>
        <w:t>}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60" w:name="OLE_LINK40"/>
      <w:r>
        <w:rPr>
          <w:rFonts w:hint="eastAsia"/>
          <w:color w:val="000000"/>
          <w:sz w:val="24"/>
          <w:szCs w:val="24"/>
          <w:lang w:val="en-US" w:eastAsia="zh-CN"/>
        </w:rPr>
        <w:t>设备供应商-编辑</w:t>
      </w:r>
      <w:bookmarkEnd w:id="59"/>
    </w:p>
    <w:bookmarkEnd w:id="60"/>
    <w:p>
      <w:pPr>
        <w:rPr>
          <w:rFonts w:hint="eastAsia"/>
        </w:rPr>
      </w:pPr>
      <w:r>
        <w:rPr>
          <w:rFonts w:hint="eastAsia"/>
          <w:b/>
          <w:lang w:eastAsia="zh-CN"/>
        </w:rPr>
        <w:t>备注:</w:t>
      </w:r>
      <w:r>
        <w:rPr>
          <w:rFonts w:hint="eastAsia"/>
        </w:rPr>
        <w:t>修改设备</w:t>
      </w:r>
      <w:r>
        <w:t>供应商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4081/business-service/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estateSupplier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s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/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[id]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P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U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T</w:t>
      </w: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817" w:tblpY="322"/>
        <w:tblOverlap w:val="never"/>
        <w:tblW w:w="85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209"/>
        <w:gridCol w:w="1786"/>
        <w:gridCol w:w="1592"/>
        <w:gridCol w:w="15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434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209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1786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592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  <w:tc>
          <w:tcPr>
            <w:tcW w:w="1577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  <w:t>参数类型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2434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estateSupplier</w:t>
            </w:r>
          </w:p>
        </w:tc>
        <w:tc>
          <w:tcPr>
            <w:tcW w:w="1209" w:type="dxa"/>
          </w:tcPr>
          <w:p>
            <w:pP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Object</w:t>
            </w:r>
          </w:p>
        </w:tc>
        <w:tc>
          <w:tcPr>
            <w:tcW w:w="1786" w:type="dxa"/>
          </w:tcPr>
          <w:p>
            <w:pPr>
              <w:rPr>
                <w:rFonts w:hint="eastAsia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Consolas" w:hAnsi="Consolas" w:cs="Consolas"/>
                <w:color w:val="000000" w:themeColor="text1"/>
                <w:lang w:val="en-GB"/>
                <w14:textFill>
                  <w14:solidFill>
                    <w14:schemeClr w14:val="tx1"/>
                  </w14:solidFill>
                </w14:textFill>
              </w:rPr>
              <w:t>N</w:t>
            </w:r>
          </w:p>
        </w:tc>
        <w:tc>
          <w:tcPr>
            <w:tcW w:w="1592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77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RequestBody参数</w:t>
            </w:r>
          </w:p>
        </w:tc>
      </w:tr>
    </w:tbl>
    <w:p>
      <w:pPr>
        <w:rPr>
          <w:rFonts w:ascii="Consolas" w:hAnsi="Consolas" w:eastAsia="微软雅黑"/>
          <w:sz w:val="18"/>
        </w:rPr>
      </w:pPr>
    </w:p>
    <w:p>
      <w:pPr>
        <w:pStyle w:val="16"/>
        <w:rPr>
          <w:lang w:val="en-GB"/>
        </w:rPr>
      </w:pP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supplierNo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supplierName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supplierNameEn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supplierContacts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supplierPhone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supplierMobile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宋体" w:cs="Consolas"/>
          <w:b/>
          <w:color w:val="000080"/>
          <w:sz w:val="21"/>
          <w:szCs w:val="21"/>
          <w:shd w:val="clear" w:fill="FFFFFF"/>
        </w:rPr>
        <w:t xml:space="preserve">private 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 xml:space="preserve">String </w:t>
      </w:r>
      <w:r>
        <w:rPr>
          <w:rFonts w:hint="default" w:ascii="Consolas" w:hAnsi="Consolas" w:eastAsia="宋体" w:cs="Consolas"/>
          <w:b/>
          <w:color w:val="660E7A"/>
          <w:sz w:val="21"/>
          <w:szCs w:val="21"/>
          <w:shd w:val="clear" w:fill="FFFFFF"/>
        </w:rPr>
        <w:t>supplierRemark</w:t>
      </w:r>
      <w:r>
        <w:rPr>
          <w:rFonts w:hint="default" w:ascii="Consolas" w:hAnsi="Consolas" w:eastAsia="宋体" w:cs="Consolas"/>
          <w:color w:val="000000"/>
          <w:sz w:val="21"/>
          <w:szCs w:val="21"/>
          <w:shd w:val="clear" w:fill="FFFFFF"/>
        </w:rPr>
        <w:t>;</w:t>
      </w:r>
    </w:p>
    <w:p/>
    <w:p>
      <w:pPr>
        <w:rPr>
          <w:rFonts w:hint="eastAsia" w:ascii="Consolas" w:hAnsi="Consolas" w:eastAsia="微软雅黑"/>
          <w:sz w:val="18"/>
        </w:rPr>
      </w:pPr>
    </w:p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30000,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"修改成功",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1500443953021,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"result":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"id": 3,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"supplierNo": "231313",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"supplierName": "测试33333",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"supplierNameEn":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"supplierContacts":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"supplierPhone":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"supplierMobile":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"supplierRemark":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"createBy":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"lastUpdateTime":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"lastUpdateBy": null,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3"/>
        <w:numPr>
          <w:ilvl w:val="1"/>
          <w:numId w:val="2"/>
        </w:numPr>
        <w:ind w:left="567" w:leftChars="0" w:hanging="567" w:firstLineChars="0"/>
        <w:rPr>
          <w:rFonts w:hint="eastAsia" w:ascii="YaHei Consolas Hybrid YaHei Con" w:hAnsi="YaHei Consolas Hybrid YaHei Con" w:eastAsia="宋体"/>
        </w:rPr>
      </w:pPr>
      <w:bookmarkStart w:id="61" w:name="_Toc16115"/>
      <w:r>
        <w:rPr>
          <w:rFonts w:hint="eastAsia" w:ascii="YaHei Consolas Hybrid YaHei Con" w:hAnsi="YaHei Consolas Hybrid YaHei Con" w:eastAsia="宋体"/>
        </w:rPr>
        <w:t>设备类型</w:t>
      </w:r>
      <w:bookmarkEnd w:id="61"/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rFonts w:hint="eastAsia"/>
        </w:rPr>
      </w:pPr>
      <w:bookmarkStart w:id="62" w:name="OLE_LINK41"/>
      <w:r>
        <w:rPr>
          <w:rFonts w:hint="eastAsia"/>
          <w:color w:val="000000"/>
          <w:sz w:val="24"/>
          <w:szCs w:val="24"/>
          <w:lang w:val="en-US" w:eastAsia="zh-CN"/>
        </w:rPr>
        <w:t>设备类型查询</w:t>
      </w:r>
    </w:p>
    <w:bookmarkEnd w:id="62"/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http://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localhost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:</w:t>
      </w:r>
      <w:r>
        <w:rPr>
          <w:rFonts w:hint="eastAsia" w:ascii="YaHei Consolas Hybrid YaHei Con" w:hAnsi="YaHei Consolas Hybrid YaHei Con" w:eastAsia="YaHei Consolas Hybrid YaHei Con"/>
          <w:b/>
          <w:i/>
          <w:lang w:val="en-US" w:eastAsia="zh-CN"/>
        </w:rPr>
        <w:t>4071/e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stateTypes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GET</w:t>
      </w:r>
    </w:p>
    <w:p>
      <w:pPr>
        <w:rPr>
          <w:rFonts w:hint="eastAsia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Input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</w:p>
    <w:tbl>
      <w:tblPr>
        <w:tblStyle w:val="13"/>
        <w:tblpPr w:leftFromText="180" w:rightFromText="180" w:vertAnchor="text" w:horzAnchor="page" w:tblpX="1667" w:tblpY="261"/>
        <w:tblOverlap w:val="never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1488"/>
        <w:gridCol w:w="2199"/>
        <w:gridCol w:w="1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995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名称</w:t>
            </w:r>
          </w:p>
        </w:tc>
        <w:tc>
          <w:tcPr>
            <w:tcW w:w="148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类型</w:t>
            </w:r>
          </w:p>
        </w:tc>
        <w:tc>
          <w:tcPr>
            <w:tcW w:w="2199" w:type="dxa"/>
            <w:shd w:val="clear" w:color="auto" w:fill="D8D8D8" w:themeFill="background1" w:themeFillShade="D9"/>
          </w:tcPr>
          <w:p>
            <w:pP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eastAsia="zh-CN"/>
              </w:rPr>
            </w:pPr>
            <w:r>
              <w:rPr>
                <w:rFonts w:hint="eastAsia" w:ascii="YaHei Consolas Hybrid YaHei Con" w:hAnsi="YaHei Consolas Hybrid YaHei Con" w:eastAsia="宋体"/>
                <w:b/>
                <w:kern w:val="0"/>
                <w:sz w:val="21"/>
                <w:szCs w:val="22"/>
                <w:lang w:val="en-US" w:eastAsia="zh-CN"/>
              </w:rPr>
              <w:t>可否为空</w:t>
            </w:r>
          </w:p>
        </w:tc>
        <w:tc>
          <w:tcPr>
            <w:tcW w:w="1958" w:type="dxa"/>
            <w:shd w:val="clear" w:color="auto" w:fill="D8D8D8" w:themeFill="background1" w:themeFillShade="D9"/>
          </w:tcPr>
          <w:p>
            <w:pPr>
              <w:rPr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r>
              <w:rPr>
                <w:rFonts w:hint="eastAsia"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2995" w:type="dxa"/>
          </w:tcPr>
          <w:p>
            <w:pPr>
              <w:rPr>
                <w:rFonts w:ascii="Consolas" w:hAnsi="Consolas" w:cs="Consolas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8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99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58" w:type="dxa"/>
          </w:tcPr>
          <w:p>
            <w:pP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p>
      <w:pPr>
        <w:rPr>
          <w:rFonts w:hint="eastAsia" w:ascii="YaHei Consolas Hybrid YaHei Con" w:hAnsi="YaHei Consolas Hybrid YaHei Con" w:eastAsia="YaHei Consolas Hybrid YaHei Con"/>
          <w:b/>
        </w:rPr>
      </w:pPr>
      <w:r>
        <w:rPr>
          <w:rFonts w:ascii="YaHei Consolas Hybrid YaHei Con" w:hAnsi="YaHei Consolas Hybrid YaHei Con" w:eastAsia="YaHei Consolas Hybrid YaHei Con"/>
          <w:b/>
        </w:rPr>
        <w:t>Output</w:t>
      </w:r>
      <w:r>
        <w:rPr>
          <w:rFonts w:hint="eastAsia" w:ascii="YaHei Consolas Hybrid YaHei Con" w:hAnsi="YaHei Consolas Hybrid YaHei Con" w:eastAsia="宋体"/>
          <w:b/>
          <w:lang w:eastAsia="zh-CN"/>
        </w:rPr>
        <w:t>:</w:t>
      </w:r>
    </w:p>
    <w:p>
      <w:pPr>
        <w:pStyle w:val="16"/>
        <w:rPr>
          <w:rFonts w:hint="eastAsia"/>
        </w:rPr>
      </w:pPr>
      <w:r>
        <w:rPr>
          <w:rFonts w:hint="eastAsia"/>
        </w:rPr>
        <w:t>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"code": 40000,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"message": "查询成功",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"timestamp": 1500448381459,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"results": [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1,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"name": "机柜系统",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"nameEn": "Racksystem",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"id": 2,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"name": "车桩",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"nameEn": "knee",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"createBy":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"lastUpdateTime": "2017-07-18",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"lastUpdateBy": 6,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    "removeTime": null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pStyle w:val="16"/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pStyle w:val="16"/>
        <w:rPr>
          <w:rFonts w:hint="eastAsia"/>
        </w:rPr>
      </w:pPr>
      <w:r>
        <w:rPr>
          <w:rFonts w:hint="eastAsia"/>
        </w:rPr>
        <w:t>}</w:t>
      </w:r>
    </w:p>
    <w:p>
      <w:pPr>
        <w:pStyle w:val="16"/>
        <w:rPr>
          <w:ins w:id="72" w:author="Amber Wang" w:date="2017-07-24T16:12:13Z"/>
          <w:rFonts w:hint="eastAsia"/>
        </w:rPr>
      </w:pPr>
      <w:r>
        <w:rPr>
          <w:rFonts w:hint="eastAsia"/>
        </w:rPr>
        <w:t xml:space="preserve">  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</w:pPr>
      <w:ins w:id="73" w:author="Amber Wang" w:date="2017-07-24T16:12:31Z">
        <w:r>
          <w:rPr>
            <w:rFonts w:hint="eastAsia"/>
            <w:color w:val="000000"/>
            <w:sz w:val="24"/>
            <w:szCs w:val="24"/>
            <w:lang w:val="en-US" w:eastAsia="zh-CN"/>
          </w:rPr>
          <w:t>模块类型-根据设备类型获取模块类型数据</w:t>
        </w:r>
      </w:ins>
    </w:p>
    <w:p>
      <w:pPr>
        <w:pStyle w:val="3"/>
        <w:numPr>
          <w:ilvl w:val="1"/>
          <w:numId w:val="2"/>
        </w:numPr>
        <w:ind w:left="567" w:leftChars="0" w:hanging="567" w:firstLineChars="0"/>
        <w:rPr>
          <w:ins w:id="74" w:author="Amber Wang" w:date="2017-07-24T15:45:48Z"/>
          <w:rFonts w:hint="eastAsia"/>
        </w:rPr>
      </w:pPr>
      <w:bookmarkStart w:id="63" w:name="_Toc24475"/>
      <w:r>
        <w:rPr>
          <w:rFonts w:hint="eastAsia"/>
          <w:lang w:val="en-US" w:eastAsia="zh-CN"/>
        </w:rPr>
        <w:t>其他（Query ALL）</w:t>
      </w:r>
      <w:bookmarkEnd w:id="63"/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hanging="709"/>
        <w:jc w:val="left"/>
        <w:rPr>
          <w:ins w:id="75" w:author="Amber Wang" w:date="2017-07-24T15:45:49Z"/>
          <w:rFonts w:hint="eastAsia"/>
          <w:color w:val="000000"/>
          <w:sz w:val="24"/>
          <w:lang w:val="en-US" w:eastAsia="zh-CN"/>
        </w:rPr>
      </w:pPr>
      <w:ins w:id="76" w:author="Amber Wang" w:date="2017-07-24T15:45:49Z">
        <w:r>
          <w:rPr>
            <w:rFonts w:hint="eastAsia"/>
            <w:color w:val="000000"/>
            <w:sz w:val="24"/>
            <w:lang w:val="en-US" w:eastAsia="zh-CN"/>
          </w:rPr>
          <w:t>根据选择的省查询市</w:t>
        </w:r>
      </w:ins>
    </w:p>
    <w:p>
      <w:pPr>
        <w:pStyle w:val="8"/>
        <w:keepNext w:val="0"/>
        <w:keepLines w:val="0"/>
        <w:widowControl/>
        <w:suppressLineNumbers w:val="0"/>
        <w:shd w:val="clear" w:fill="FFFFFF"/>
        <w:rPr>
          <w:ins w:id="77" w:author="Amber Wang" w:date="2017-07-24T15:45:49Z"/>
          <w:rFonts w:hint="eastAsia" w:ascii="YaHei Consolas Hybrid YaHei Con" w:hAnsi="YaHei Consolas Hybrid YaHei Con" w:eastAsia="宋体" w:cs="宋体"/>
          <w:b/>
          <w:i/>
          <w:sz w:val="24"/>
          <w:szCs w:val="24"/>
        </w:rPr>
      </w:pPr>
      <w:ins w:id="78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URL</w:t>
        </w:r>
      </w:ins>
      <w:ins w:id="79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80" w:author="Amber Wang" w:date="2017-07-24T15:45:49Z">
        <w:r>
          <w:rPr>
            <w:rFonts w:hint="eastAsia" w:ascii="YaHei Consolas Hybrid YaHei Con" w:hAnsi="YaHei Consolas Hybrid YaHei Con" w:eastAsia="YaHei Consolas Hybrid YaHei Con"/>
            <w:b/>
            <w:i/>
          </w:rPr>
          <w:t>http://</w:t>
        </w:r>
      </w:ins>
      <w:ins w:id="81" w:author="Amber Wang" w:date="2017-07-24T15:45:49Z">
        <w:r>
          <w:rPr>
            <w:rFonts w:hint="default" w:ascii="YaHei Consolas Hybrid YaHei Con" w:hAnsi="YaHei Consolas Hybrid YaHei Con" w:eastAsia="YaHei Consolas Hybrid YaHei Con"/>
            <w:b/>
            <w:i/>
            <w:lang w:val="en-US"/>
          </w:rPr>
          <w:t>localhost</w:t>
        </w:r>
      </w:ins>
      <w:ins w:id="82" w:author="Amber Wang" w:date="2017-07-24T15:45:49Z">
        <w:r>
          <w:rPr>
            <w:rFonts w:hint="eastAsia" w:ascii="YaHei Consolas Hybrid YaHei Con" w:hAnsi="YaHei Consolas Hybrid YaHei Con" w:eastAsia="YaHei Consolas Hybrid YaHei Con"/>
            <w:b/>
            <w:i/>
          </w:rPr>
          <w:t>:</w:t>
        </w:r>
      </w:ins>
      <w:ins w:id="83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4081</w:t>
        </w:r>
      </w:ins>
      <w:ins w:id="84" w:author="Amber Wang" w:date="2017-07-24T15:45:49Z">
        <w:r>
          <w:rPr>
            <w:rFonts w:hint="eastAsia" w:ascii="YaHei Consolas Hybrid YaHei Con" w:hAnsi="YaHei Consolas Hybrid YaHei Con" w:eastAsia="YaHei Consolas Hybrid YaHei Con"/>
            <w:b/>
            <w:i/>
          </w:rPr>
          <w:t>/</w:t>
        </w:r>
      </w:ins>
      <w:ins w:id="85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business-service/</w:t>
        </w:r>
      </w:ins>
      <w:ins w:id="86" w:author="Amber Wang" w:date="2017-07-24T15:45:49Z">
        <w:r>
          <w:rPr>
            <w:rFonts w:hint="eastAsia" w:ascii="YaHei Consolas Hybrid YaHei Con" w:hAnsi="YaHei Consolas Hybrid YaHei Con" w:eastAsia="宋体" w:cs="宋体"/>
            <w:b/>
            <w:i/>
            <w:sz w:val="24"/>
            <w:szCs w:val="24"/>
            <w:shd w:val="clear"/>
          </w:rPr>
          <w:t>citys/findByProvinceId</w:t>
        </w:r>
      </w:ins>
    </w:p>
    <w:p>
      <w:pPr>
        <w:rPr>
          <w:ins w:id="87" w:author="Amber Wang" w:date="2017-07-24T15:45:49Z"/>
          <w:rFonts w:ascii="YaHei Consolas Hybrid YaHei Con" w:hAnsi="YaHei Consolas Hybrid YaHei Con" w:eastAsia="YaHei Consolas Hybrid YaHei Con"/>
        </w:rPr>
      </w:pPr>
      <w:ins w:id="88" w:author="Amber Wang" w:date="2017-07-24T15:45:49Z">
        <w:r>
          <w:rPr>
            <w:rFonts w:ascii="YaHei Consolas Hybrid YaHei Con" w:hAnsi="YaHei Consolas Hybrid YaHei Con" w:eastAsia="YaHei Consolas Hybrid YaHei Con"/>
            <w:b/>
            <w:i/>
            <w:lang w:val="en-US"/>
          </w:rPr>
          <w:t>Method</w:t>
        </w:r>
      </w:ins>
      <w:ins w:id="89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90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get</w:t>
        </w:r>
      </w:ins>
    </w:p>
    <w:p>
      <w:pPr>
        <w:rPr>
          <w:ins w:id="91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  <w:ins w:id="92" w:author="Amber Wang" w:date="2017-07-24T15:45:49Z">
        <w:r>
          <w:rPr>
            <w:rFonts w:hint="default" w:ascii="YaHei Consolas Hybrid YaHei Con" w:hAnsi="YaHei Consolas Hybrid YaHei Con" w:eastAsia="YaHei Consolas Hybrid YaHei Con"/>
            <w:b/>
            <w:i/>
            <w:lang w:val="en-US"/>
          </w:rPr>
          <w:t>Input</w:t>
        </w:r>
      </w:ins>
      <w:ins w:id="93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ins w:id="94" w:author="Amber Wang" w:date="2017-07-24T15:45:49Z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ins w:id="95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96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名称</w:t>
              </w:r>
            </w:ins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ins w:id="97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98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类型</w:t>
              </w:r>
            </w:ins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  <w:rPr>
                <w:ins w:id="99" w:author="Amber Wang" w:date="2017-07-24T15:45:49Z"/>
              </w:rPr>
            </w:pPr>
            <w:ins w:id="100" w:author="Amber Wang" w:date="2017-07-24T15:45:49Z">
              <w:r>
                <w:rPr>
                  <w:rFonts w:hint="eastAsia" w:ascii="YaHei Consolas Hybrid YaHei Con" w:hAnsi="YaHei Consolas Hybrid YaHei Con" w:eastAsia="宋体"/>
                  <w:b/>
                  <w:kern w:val="0"/>
                  <w:sz w:val="21"/>
                  <w:szCs w:val="22"/>
                  <w:lang w:val="en-US" w:eastAsia="zh-CN"/>
                </w:rPr>
                <w:t>可否为空</w:t>
              </w:r>
            </w:ins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ins w:id="101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102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ins w:id="103" w:author="Amber Wang" w:date="2017-07-24T15:45:49Z"/>
        </w:trPr>
        <w:tc>
          <w:tcPr>
            <w:tcW w:w="2286" w:type="dxa"/>
          </w:tcPr>
          <w:p>
            <w:pPr>
              <w:rPr>
                <w:ins w:id="104" w:author="Amber Wang" w:date="2017-07-24T15:45:49Z"/>
                <w:rFonts w:hint="eastAsia" w:ascii="宋体" w:hAnsi="宋体" w:eastAsia="宋体" w:cs="宋体"/>
                <w:color w:val="000000"/>
                <w:sz w:val="18"/>
                <w:szCs w:val="18"/>
              </w:rPr>
            </w:pPr>
            <w:ins w:id="105" w:author="Amber Wang" w:date="2017-07-24T15:45:49Z">
              <w:r>
                <w:rPr>
                  <w:rFonts w:hint="eastAsia" w:ascii="YaHei Consolas Hybrid YaHei Con" w:hAnsi="YaHei Consolas Hybrid YaHei Con" w:eastAsia="宋体" w:cstheme="minorBidi"/>
                  <w:kern w:val="0"/>
                  <w:sz w:val="21"/>
                  <w:szCs w:val="22"/>
                  <w:shd w:val="clear"/>
                </w:rPr>
                <w:t>provinceId</w:t>
              </w:r>
            </w:ins>
          </w:p>
          <w:p>
            <w:pPr>
              <w:rPr>
                <w:ins w:id="106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ins w:id="107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ins w:id="108" w:author="Amber Wang" w:date="2017-07-24T15:45:49Z">
              <w:r>
                <w:rPr>
                  <w:rFonts w:hint="eastAsia" w:ascii="YaHei Consolas Hybrid YaHei Con" w:hAnsi="YaHei Consolas Hybrid YaHei Con" w:eastAsia="宋体"/>
                  <w:kern w:val="0"/>
                  <w:sz w:val="21"/>
                  <w:szCs w:val="22"/>
                  <w:lang w:val="en-US" w:eastAsia="zh-CN"/>
                </w:rPr>
                <w:t>Integer</w:t>
              </w:r>
            </w:ins>
          </w:p>
        </w:tc>
        <w:tc>
          <w:tcPr>
            <w:tcW w:w="1678" w:type="dxa"/>
            <w:vAlign w:val="top"/>
          </w:tcPr>
          <w:p>
            <w:pPr>
              <w:rPr>
                <w:ins w:id="109" w:author="Amber Wang" w:date="2017-07-24T15:45:49Z"/>
                <w:rFonts w:hint="eastAsia" w:eastAsiaTheme="minorEastAsia"/>
                <w:lang w:val="en-US" w:eastAsia="zh-CN"/>
              </w:rPr>
            </w:pPr>
            <w:ins w:id="110" w:author="Amber Wang" w:date="2017-07-24T15:45:49Z">
              <w:r>
                <w:rPr>
                  <w:rFonts w:hint="eastAsia"/>
                  <w:lang w:val="en-US" w:eastAsia="zh-CN"/>
                </w:rPr>
                <w:t>N</w:t>
              </w:r>
            </w:ins>
          </w:p>
        </w:tc>
        <w:tc>
          <w:tcPr>
            <w:tcW w:w="2055" w:type="dxa"/>
          </w:tcPr>
          <w:p>
            <w:pPr>
              <w:rPr>
                <w:ins w:id="111" w:author="Amber Wang" w:date="2017-07-24T15:45:49Z"/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ins w:id="112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113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114" w:author="Amber Wang" w:date="2017-07-24T15:45:49Z"/>
          <w:rFonts w:hint="eastAsia"/>
        </w:rPr>
      </w:pPr>
      <w:ins w:id="115" w:author="Amber Wang" w:date="2017-07-24T15:45:49Z">
        <w:r>
          <w:rPr>
            <w:rFonts w:ascii="YaHei Consolas Hybrid YaHei Con" w:hAnsi="YaHei Consolas Hybrid YaHei Con" w:eastAsia="YaHei Consolas Hybrid YaHei Con"/>
            <w:lang w:val="en-US"/>
          </w:rPr>
          <w:t>Output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16" w:author="Amber Wang" w:date="2017-07-24T15:45:49Z"/>
          <w:rFonts w:hint="eastAsia"/>
        </w:rPr>
      </w:pPr>
      <w:ins w:id="117" w:author="Amber Wang" w:date="2017-07-24T15:45:49Z">
        <w:r>
          <w:rPr>
            <w:rFonts w:hint="eastAsia"/>
          </w:rPr>
          <w:t xml:space="preserve">   {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18" w:author="Amber Wang" w:date="2017-07-24T15:45:49Z"/>
          <w:rFonts w:hint="eastAsia"/>
        </w:rPr>
      </w:pPr>
      <w:ins w:id="119" w:author="Amber Wang" w:date="2017-07-24T15:45:49Z">
        <w:r>
          <w:rPr>
            <w:rFonts w:hint="eastAsia"/>
          </w:rPr>
          <w:t xml:space="preserve">   "resultCode": 100,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20" w:author="Amber Wang" w:date="2017-07-24T15:45:49Z"/>
          <w:rFonts w:hint="eastAsia"/>
        </w:rPr>
      </w:pPr>
      <w:ins w:id="121" w:author="Amber Wang" w:date="2017-07-24T15:45:49Z">
        <w:r>
          <w:rPr>
            <w:rFonts w:hint="eastAsia"/>
          </w:rPr>
          <w:t xml:space="preserve">    "result</w:t>
        </w:r>
      </w:ins>
      <w:ins w:id="122" w:author="Amber Wang" w:date="2017-07-24T15:45:49Z">
        <w:r>
          <w:rPr>
            <w:rFonts w:hint="eastAsia"/>
            <w:lang w:eastAsia="zh-CN"/>
          </w:rPr>
          <w:t>Message</w:t>
        </w:r>
      </w:ins>
      <w:ins w:id="123" w:author="Amber Wang" w:date="2017-07-24T15:45:49Z">
        <w:r>
          <w:rPr>
            <w:rFonts w:hint="eastAsia"/>
          </w:rPr>
          <w:t>": "根据provinceId查询市区，结果不为空",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24" w:author="Amber Wang" w:date="2017-07-24T15:45:49Z"/>
          <w:rFonts w:hint="eastAsia"/>
        </w:rPr>
      </w:pPr>
      <w:ins w:id="125" w:author="Amber Wang" w:date="2017-07-24T15:45:49Z">
        <w:r>
          <w:rPr>
            <w:rFonts w:hint="eastAsia"/>
          </w:rPr>
          <w:t xml:space="preserve">    "resultEntity": null,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26" w:author="Amber Wang" w:date="2017-07-24T15:45:49Z"/>
          <w:rFonts w:hint="eastAsia"/>
        </w:rPr>
      </w:pPr>
      <w:ins w:id="127" w:author="Amber Wang" w:date="2017-07-24T15:45:49Z">
        <w:r>
          <w:rPr>
            <w:rFonts w:hint="eastAsia"/>
          </w:rPr>
          <w:t xml:space="preserve">    "resultTime": 1487749458834,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28" w:author="Amber Wang" w:date="2017-07-24T15:45:49Z"/>
          <w:rFonts w:hint="eastAsia"/>
        </w:rPr>
      </w:pPr>
      <w:ins w:id="129" w:author="Amber Wang" w:date="2017-07-24T15:45:49Z">
        <w:r>
          <w:rPr>
            <w:rFonts w:hint="eastAsia"/>
          </w:rPr>
          <w:t xml:space="preserve">    "resultList": [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30" w:author="Amber Wang" w:date="2017-07-24T15:45:49Z"/>
          <w:rFonts w:hint="eastAsia"/>
        </w:rPr>
      </w:pPr>
      <w:ins w:id="131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32" w:author="Amber Wang" w:date="2017-07-24T15:45:49Z"/>
          <w:rFonts w:hint="eastAsia"/>
        </w:rPr>
      </w:pPr>
      <w:ins w:id="133" w:author="Amber Wang" w:date="2017-07-24T15:45:49Z">
        <w:r>
          <w:rPr>
            <w:rFonts w:hint="eastAsia"/>
          </w:rPr>
          <w:t xml:space="preserve">            "id": 1,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34" w:author="Amber Wang" w:date="2017-07-24T15:45:49Z"/>
          <w:rFonts w:hint="eastAsia"/>
        </w:rPr>
      </w:pPr>
      <w:ins w:id="135" w:author="Amber Wang" w:date="2017-07-24T15:45:49Z">
        <w:r>
          <w:rPr>
            <w:rFonts w:hint="eastAsia"/>
          </w:rPr>
          <w:t xml:space="preserve">            "cityId": 110100,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36" w:author="Amber Wang" w:date="2017-07-24T15:45:49Z"/>
          <w:rFonts w:hint="eastAsia"/>
        </w:rPr>
      </w:pPr>
      <w:ins w:id="137" w:author="Amber Wang" w:date="2017-07-24T15:45:49Z">
        <w:r>
          <w:rPr>
            <w:rFonts w:hint="eastAsia"/>
          </w:rPr>
          <w:t xml:space="preserve">            "city": "市辖区",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38" w:author="Amber Wang" w:date="2017-07-24T15:45:49Z"/>
          <w:rFonts w:hint="eastAsia"/>
        </w:rPr>
      </w:pPr>
      <w:ins w:id="139" w:author="Amber Wang" w:date="2017-07-24T15:45:49Z">
        <w:r>
          <w:rPr>
            <w:rFonts w:hint="eastAsia"/>
          </w:rPr>
          <w:t xml:space="preserve">            "provinceId": 110000,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40" w:author="Amber Wang" w:date="2017-07-24T15:45:49Z"/>
          <w:rFonts w:hint="eastAsia"/>
        </w:rPr>
      </w:pPr>
      <w:ins w:id="141" w:author="Amber Wang" w:date="2017-07-24T15:45:49Z">
        <w:r>
          <w:rPr>
            <w:rFonts w:hint="eastAsia"/>
          </w:rPr>
          <w:t xml:space="preserve">            "createTime": 1480385558672,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42" w:author="Amber Wang" w:date="2017-07-24T15:45:49Z"/>
          <w:rFonts w:hint="eastAsia"/>
        </w:rPr>
      </w:pPr>
      <w:ins w:id="143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44" w:author="Amber Wang" w:date="2017-07-24T15:45:49Z"/>
          <w:rFonts w:hint="eastAsia"/>
        </w:rPr>
      </w:pPr>
      <w:ins w:id="145" w:author="Amber Wang" w:date="2017-07-24T15:45:49Z">
        <w:r>
          <w:rPr>
            <w:rFonts w:hint="eastAsia"/>
          </w:rPr>
          <w:t xml:space="preserve">            "lastUpdateTime": 1482134903373,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46" w:author="Amber Wang" w:date="2017-07-24T15:45:49Z"/>
          <w:rFonts w:hint="eastAsia"/>
        </w:rPr>
      </w:pPr>
      <w:ins w:id="147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48" w:author="Amber Wang" w:date="2017-07-24T15:45:49Z"/>
          <w:rFonts w:hint="eastAsia"/>
        </w:rPr>
      </w:pPr>
      <w:ins w:id="149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50" w:author="Amber Wang" w:date="2017-07-24T15:45:49Z"/>
          <w:rFonts w:hint="eastAsia"/>
        </w:rPr>
      </w:pPr>
      <w:ins w:id="151" w:author="Amber Wang" w:date="2017-07-24T15:45:49Z">
        <w:r>
          <w:rPr>
            <w:rFonts w:hint="eastAsia"/>
          </w:rPr>
          <w:t xml:space="preserve">        },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52" w:author="Amber Wang" w:date="2017-07-24T15:45:49Z"/>
          <w:rFonts w:hint="eastAsia"/>
        </w:rPr>
      </w:pPr>
      <w:ins w:id="153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54" w:author="Amber Wang" w:date="2017-07-24T15:45:49Z"/>
          <w:rFonts w:hint="eastAsia"/>
        </w:rPr>
      </w:pPr>
      <w:ins w:id="155" w:author="Amber Wang" w:date="2017-07-24T15:45:49Z">
        <w:r>
          <w:rPr>
            <w:rFonts w:hint="eastAsia"/>
          </w:rPr>
          <w:t xml:space="preserve">            "id": 2,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56" w:author="Amber Wang" w:date="2017-07-24T15:45:49Z"/>
          <w:rFonts w:hint="eastAsia"/>
        </w:rPr>
      </w:pPr>
      <w:ins w:id="157" w:author="Amber Wang" w:date="2017-07-24T15:45:49Z">
        <w:r>
          <w:rPr>
            <w:rFonts w:hint="eastAsia"/>
          </w:rPr>
          <w:t xml:space="preserve">            "cityId": 110200,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58" w:author="Amber Wang" w:date="2017-07-24T15:45:49Z"/>
          <w:rFonts w:hint="eastAsia"/>
        </w:rPr>
      </w:pPr>
      <w:ins w:id="159" w:author="Amber Wang" w:date="2017-07-24T15:45:49Z">
        <w:r>
          <w:rPr>
            <w:rFonts w:hint="eastAsia"/>
          </w:rPr>
          <w:t xml:space="preserve">            "city": "县",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60" w:author="Amber Wang" w:date="2017-07-24T15:45:49Z"/>
          <w:rFonts w:hint="eastAsia"/>
        </w:rPr>
      </w:pPr>
      <w:ins w:id="161" w:author="Amber Wang" w:date="2017-07-24T15:45:49Z">
        <w:r>
          <w:rPr>
            <w:rFonts w:hint="eastAsia"/>
          </w:rPr>
          <w:t xml:space="preserve">            "provinceId": 110000,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62" w:author="Amber Wang" w:date="2017-07-24T15:45:49Z"/>
          <w:rFonts w:hint="eastAsia"/>
        </w:rPr>
      </w:pPr>
      <w:ins w:id="163" w:author="Amber Wang" w:date="2017-07-24T15:45:49Z">
        <w:r>
          <w:rPr>
            <w:rFonts w:hint="eastAsia"/>
          </w:rPr>
          <w:t xml:space="preserve">            "createTime": 1480385558694,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64" w:author="Amber Wang" w:date="2017-07-24T15:45:49Z"/>
          <w:rFonts w:hint="eastAsia"/>
        </w:rPr>
      </w:pPr>
      <w:ins w:id="165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66" w:author="Amber Wang" w:date="2017-07-24T15:45:49Z"/>
          <w:rFonts w:hint="eastAsia"/>
        </w:rPr>
      </w:pPr>
      <w:ins w:id="167" w:author="Amber Wang" w:date="2017-07-24T15:45:49Z">
        <w:r>
          <w:rPr>
            <w:rFonts w:hint="eastAsia"/>
          </w:rPr>
          <w:t xml:space="preserve">            "lastUpdateTime": 1482134903373,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68" w:author="Amber Wang" w:date="2017-07-24T15:45:49Z"/>
          <w:rFonts w:hint="eastAsia"/>
        </w:rPr>
      </w:pPr>
      <w:ins w:id="169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70" w:author="Amber Wang" w:date="2017-07-24T15:45:49Z"/>
          <w:rFonts w:hint="eastAsia"/>
        </w:rPr>
      </w:pPr>
      <w:ins w:id="171" w:author="Amber Wang" w:date="2017-07-24T15:45:49Z">
        <w:r>
          <w:rPr>
            <w:rFonts w:hint="eastAsia"/>
          </w:rPr>
          <w:t xml:space="preserve">           "isDelete": null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72" w:author="Amber Wang" w:date="2017-07-24T15:45:49Z"/>
          <w:rFonts w:hint="eastAsia"/>
        </w:rPr>
      </w:pPr>
      <w:ins w:id="173" w:author="Amber Wang" w:date="2017-07-24T15:45:49Z">
        <w:r>
          <w:rPr>
            <w:rFonts w:hint="eastAsia"/>
          </w:rPr>
          <w:t xml:space="preserve">        }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74" w:author="Amber Wang" w:date="2017-07-24T15:45:49Z"/>
          <w:rFonts w:hint="eastAsia"/>
        </w:rPr>
      </w:pPr>
      <w:ins w:id="175" w:author="Amber Wang" w:date="2017-07-24T15:45:49Z">
        <w:r>
          <w:rPr>
            <w:rFonts w:hint="eastAsia"/>
          </w:rPr>
          <w:t xml:space="preserve">    ]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176" w:author="Amber Wang" w:date="2017-07-24T15:45:49Z"/>
          <w:rFonts w:hint="eastAsia"/>
          <w:lang w:val="en-US" w:eastAsia="zh-CN"/>
        </w:rPr>
      </w:pPr>
      <w:ins w:id="177" w:author="Amber Wang" w:date="2017-07-24T15:45:49Z">
        <w:r>
          <w:rPr>
            <w:rFonts w:hint="eastAsia"/>
          </w:rPr>
          <w:t xml:space="preserve">} 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hanging="709"/>
        <w:jc w:val="left"/>
        <w:rPr>
          <w:ins w:id="178" w:author="Amber Wang" w:date="2017-07-24T15:45:49Z"/>
          <w:rFonts w:hint="eastAsia"/>
          <w:color w:val="000000"/>
          <w:sz w:val="24"/>
          <w:lang w:val="en-US" w:eastAsia="zh-CN"/>
        </w:rPr>
      </w:pPr>
      <w:ins w:id="179" w:author="Amber Wang" w:date="2017-07-24T15:45:49Z">
        <w:r>
          <w:rPr>
            <w:rFonts w:hint="eastAsia"/>
            <w:color w:val="000000"/>
            <w:sz w:val="24"/>
            <w:lang w:val="en-US" w:eastAsia="zh-CN"/>
          </w:rPr>
          <w:t>根据选择的市查询区</w:t>
        </w:r>
      </w:ins>
    </w:p>
    <w:p>
      <w:pPr>
        <w:rPr>
          <w:ins w:id="180" w:author="Amber Wang" w:date="2017-07-24T15:45:49Z"/>
          <w:rFonts w:ascii="YaHei Consolas Hybrid YaHei Con" w:hAnsi="YaHei Consolas Hybrid YaHei Con" w:eastAsia="YaHei Consolas Hybrid YaHei Con"/>
        </w:rPr>
      </w:pPr>
      <w:ins w:id="181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URL</w:t>
        </w:r>
      </w:ins>
      <w:ins w:id="182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183" w:author="Amber Wang" w:date="2017-07-24T15:45:49Z">
        <w:r>
          <w:rPr>
            <w:rFonts w:hint="eastAsia" w:ascii="YaHei Consolas Hybrid YaHei Con" w:hAnsi="YaHei Consolas Hybrid YaHei Con" w:eastAsia="YaHei Consolas Hybrid YaHei Con"/>
            <w:b/>
            <w:i/>
          </w:rPr>
          <w:t>http://localhost:4081/business-service/countys/findByCityId</w:t>
        </w:r>
      </w:ins>
    </w:p>
    <w:p>
      <w:pPr>
        <w:rPr>
          <w:ins w:id="184" w:author="Amber Wang" w:date="2017-07-24T15:45:49Z"/>
          <w:rFonts w:ascii="YaHei Consolas Hybrid YaHei Con" w:hAnsi="YaHei Consolas Hybrid YaHei Con" w:eastAsia="YaHei Consolas Hybrid YaHei Con"/>
        </w:rPr>
      </w:pPr>
      <w:ins w:id="185" w:author="Amber Wang" w:date="2017-07-24T15:45:49Z">
        <w:r>
          <w:rPr>
            <w:rFonts w:ascii="YaHei Consolas Hybrid YaHei Con" w:hAnsi="YaHei Consolas Hybrid YaHei Con" w:eastAsia="YaHei Consolas Hybrid YaHei Con"/>
            <w:b/>
            <w:i/>
            <w:lang w:val="en-US"/>
          </w:rPr>
          <w:t>Method</w:t>
        </w:r>
      </w:ins>
      <w:ins w:id="186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187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get</w:t>
        </w:r>
      </w:ins>
    </w:p>
    <w:p>
      <w:pPr>
        <w:rPr>
          <w:ins w:id="188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  <w:ins w:id="189" w:author="Amber Wang" w:date="2017-07-24T15:45:49Z">
        <w:r>
          <w:rPr>
            <w:rFonts w:hint="default" w:ascii="YaHei Consolas Hybrid YaHei Con" w:hAnsi="YaHei Consolas Hybrid YaHei Con" w:eastAsia="YaHei Consolas Hybrid YaHei Con"/>
            <w:b/>
            <w:i/>
            <w:lang w:val="en-US"/>
          </w:rPr>
          <w:t>Input</w:t>
        </w:r>
      </w:ins>
      <w:ins w:id="190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ins w:id="191" w:author="Amber Wang" w:date="2017-07-24T15:45:49Z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ins w:id="192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193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名称</w:t>
              </w:r>
            </w:ins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ins w:id="194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195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类型</w:t>
              </w:r>
            </w:ins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  <w:rPr>
                <w:ins w:id="196" w:author="Amber Wang" w:date="2017-07-24T15:45:49Z"/>
              </w:rPr>
            </w:pPr>
            <w:ins w:id="197" w:author="Amber Wang" w:date="2017-07-24T15:45:49Z">
              <w:r>
                <w:rPr>
                  <w:rFonts w:hint="eastAsia" w:ascii="YaHei Consolas Hybrid YaHei Con" w:hAnsi="YaHei Consolas Hybrid YaHei Con" w:eastAsia="宋体"/>
                  <w:b/>
                  <w:kern w:val="0"/>
                  <w:sz w:val="21"/>
                  <w:szCs w:val="22"/>
                  <w:lang w:val="en-US" w:eastAsia="zh-CN"/>
                </w:rPr>
                <w:t>可否为空</w:t>
              </w:r>
            </w:ins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ins w:id="198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199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ins w:id="200" w:author="Amber Wang" w:date="2017-07-24T15:45:49Z"/>
        </w:trPr>
        <w:tc>
          <w:tcPr>
            <w:tcW w:w="2286" w:type="dxa"/>
          </w:tcPr>
          <w:p>
            <w:pPr>
              <w:pStyle w:val="8"/>
              <w:widowControl/>
              <w:shd w:val="clear" w:fill="FFFFFF"/>
              <w:rPr>
                <w:ins w:id="201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ins w:id="202" w:author="Amber Wang" w:date="2017-07-24T15:45:49Z">
              <w:r>
                <w:rPr>
                  <w:rFonts w:hint="eastAsia" w:ascii="宋体" w:hAnsi="宋体" w:eastAsia="宋体" w:cs="宋体"/>
                  <w:color w:val="000000"/>
                  <w:sz w:val="24"/>
                  <w:szCs w:val="24"/>
                  <w:shd w:val="clear" w:fill="E4E4FF"/>
                </w:rPr>
                <w:t>cityId</w:t>
              </w:r>
            </w:ins>
          </w:p>
        </w:tc>
        <w:tc>
          <w:tcPr>
            <w:tcW w:w="2092" w:type="dxa"/>
          </w:tcPr>
          <w:p>
            <w:pPr>
              <w:rPr>
                <w:ins w:id="203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  <w:ins w:id="204" w:author="Amber Wang" w:date="2017-07-24T15:45:49Z">
              <w:r>
                <w:rPr>
                  <w:rFonts w:hint="eastAsia" w:ascii="YaHei Consolas Hybrid YaHei Con" w:hAnsi="YaHei Consolas Hybrid YaHei Con" w:eastAsia="宋体"/>
                  <w:kern w:val="0"/>
                  <w:sz w:val="21"/>
                  <w:szCs w:val="22"/>
                  <w:lang w:val="en-US" w:eastAsia="zh-CN"/>
                </w:rPr>
                <w:t>Integer</w:t>
              </w:r>
            </w:ins>
          </w:p>
        </w:tc>
        <w:tc>
          <w:tcPr>
            <w:tcW w:w="1678" w:type="dxa"/>
            <w:vAlign w:val="top"/>
          </w:tcPr>
          <w:p>
            <w:pPr>
              <w:rPr>
                <w:ins w:id="205" w:author="Amber Wang" w:date="2017-07-24T15:45:49Z"/>
                <w:rFonts w:hint="eastAsia" w:eastAsiaTheme="minorEastAsia"/>
                <w:lang w:val="en-US" w:eastAsia="zh-CN"/>
              </w:rPr>
            </w:pPr>
            <w:ins w:id="206" w:author="Amber Wang" w:date="2017-07-24T15:45:49Z">
              <w:r>
                <w:rPr>
                  <w:rFonts w:hint="eastAsia"/>
                  <w:lang w:val="en-US" w:eastAsia="zh-CN"/>
                </w:rPr>
                <w:t>N</w:t>
              </w:r>
            </w:ins>
          </w:p>
        </w:tc>
        <w:tc>
          <w:tcPr>
            <w:tcW w:w="2055" w:type="dxa"/>
          </w:tcPr>
          <w:p>
            <w:pPr>
              <w:rPr>
                <w:ins w:id="207" w:author="Amber Wang" w:date="2017-07-24T15:45:49Z"/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ins w:id="208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209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210" w:author="Amber Wang" w:date="2017-07-24T15:45:49Z"/>
          <w:rFonts w:ascii="YaHei Consolas Hybrid YaHei Con" w:hAnsi="YaHei Consolas Hybrid YaHei Con" w:eastAsia="YaHei Consolas Hybrid YaHei Con"/>
          <w:lang w:val="en-US"/>
        </w:rPr>
      </w:pPr>
      <w:ins w:id="211" w:author="Amber Wang" w:date="2017-07-24T15:45:49Z">
        <w:r>
          <w:rPr>
            <w:rFonts w:ascii="YaHei Consolas Hybrid YaHei Con" w:hAnsi="YaHei Consolas Hybrid YaHei Con" w:eastAsia="YaHei Consolas Hybrid YaHei Con"/>
            <w:lang w:val="en-US"/>
          </w:rPr>
          <w:t>Output</w:t>
        </w:r>
      </w:ins>
    </w:p>
    <w:p>
      <w:pPr>
        <w:pStyle w:val="16"/>
        <w:rPr>
          <w:ins w:id="212" w:author="Amber Wang" w:date="2017-07-24T15:45:49Z"/>
          <w:rFonts w:hint="eastAsia"/>
        </w:rPr>
      </w:pPr>
      <w:ins w:id="213" w:author="Amber Wang" w:date="2017-07-24T15:45:49Z">
        <w:r>
          <w:rPr>
            <w:rFonts w:hint="eastAsia"/>
          </w:rPr>
          <w:t xml:space="preserve"> {</w:t>
        </w:r>
      </w:ins>
    </w:p>
    <w:p>
      <w:pPr>
        <w:pStyle w:val="16"/>
        <w:rPr>
          <w:ins w:id="214" w:author="Amber Wang" w:date="2017-07-24T15:45:49Z"/>
          <w:rFonts w:hint="eastAsia"/>
        </w:rPr>
      </w:pPr>
      <w:ins w:id="215" w:author="Amber Wang" w:date="2017-07-24T15:45:49Z">
        <w:r>
          <w:rPr>
            <w:rFonts w:hint="eastAsia"/>
          </w:rPr>
          <w:t xml:space="preserve">    "resultCode": 100,</w:t>
        </w:r>
      </w:ins>
    </w:p>
    <w:p>
      <w:pPr>
        <w:pStyle w:val="16"/>
        <w:rPr>
          <w:ins w:id="216" w:author="Amber Wang" w:date="2017-07-24T15:45:49Z"/>
          <w:rFonts w:hint="eastAsia"/>
        </w:rPr>
      </w:pPr>
      <w:ins w:id="217" w:author="Amber Wang" w:date="2017-07-24T15:45:49Z">
        <w:r>
          <w:rPr>
            <w:rFonts w:hint="eastAsia"/>
          </w:rPr>
          <w:t xml:space="preserve">    "result</w:t>
        </w:r>
      </w:ins>
      <w:ins w:id="218" w:author="Amber Wang" w:date="2017-07-24T15:45:49Z">
        <w:r>
          <w:rPr>
            <w:rFonts w:hint="eastAsia"/>
            <w:lang w:eastAsia="zh-CN"/>
          </w:rPr>
          <w:t>Message</w:t>
        </w:r>
      </w:ins>
      <w:ins w:id="219" w:author="Amber Wang" w:date="2017-07-24T15:45:49Z">
        <w:r>
          <w:rPr>
            <w:rFonts w:hint="eastAsia"/>
          </w:rPr>
          <w:t>": "根据cityId查询区，结果不为空",</w:t>
        </w:r>
      </w:ins>
    </w:p>
    <w:p>
      <w:pPr>
        <w:pStyle w:val="16"/>
        <w:rPr>
          <w:ins w:id="220" w:author="Amber Wang" w:date="2017-07-24T15:45:49Z"/>
          <w:rFonts w:hint="eastAsia"/>
        </w:rPr>
      </w:pPr>
      <w:ins w:id="221" w:author="Amber Wang" w:date="2017-07-24T15:45:49Z">
        <w:r>
          <w:rPr>
            <w:rFonts w:hint="eastAsia"/>
          </w:rPr>
          <w:t xml:space="preserve">    "resultEntity": null,</w:t>
        </w:r>
      </w:ins>
    </w:p>
    <w:p>
      <w:pPr>
        <w:pStyle w:val="16"/>
        <w:rPr>
          <w:ins w:id="222" w:author="Amber Wang" w:date="2017-07-24T15:45:49Z"/>
          <w:rFonts w:hint="eastAsia"/>
        </w:rPr>
      </w:pPr>
      <w:ins w:id="223" w:author="Amber Wang" w:date="2017-07-24T15:45:49Z">
        <w:r>
          <w:rPr>
            <w:rFonts w:hint="eastAsia"/>
          </w:rPr>
          <w:t xml:space="preserve">    "resultTime": 1487748802001,</w:t>
        </w:r>
      </w:ins>
    </w:p>
    <w:p>
      <w:pPr>
        <w:pStyle w:val="16"/>
        <w:rPr>
          <w:ins w:id="224" w:author="Amber Wang" w:date="2017-07-24T15:45:49Z"/>
          <w:rFonts w:hint="eastAsia"/>
        </w:rPr>
      </w:pPr>
      <w:ins w:id="225" w:author="Amber Wang" w:date="2017-07-24T15:45:49Z">
        <w:r>
          <w:rPr>
            <w:rFonts w:hint="eastAsia"/>
          </w:rPr>
          <w:t xml:space="preserve">    "resultList": [</w:t>
        </w:r>
      </w:ins>
    </w:p>
    <w:p>
      <w:pPr>
        <w:pStyle w:val="16"/>
        <w:rPr>
          <w:ins w:id="226" w:author="Amber Wang" w:date="2017-07-24T15:45:49Z"/>
          <w:rFonts w:hint="eastAsia"/>
        </w:rPr>
      </w:pPr>
      <w:ins w:id="227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rPr>
          <w:ins w:id="228" w:author="Amber Wang" w:date="2017-07-24T15:45:49Z"/>
          <w:rFonts w:hint="eastAsia"/>
        </w:rPr>
      </w:pPr>
      <w:ins w:id="229" w:author="Amber Wang" w:date="2017-07-24T15:45:49Z">
        <w:r>
          <w:rPr>
            <w:rFonts w:hint="eastAsia"/>
          </w:rPr>
          <w:t xml:space="preserve">            "id": 3127,</w:t>
        </w:r>
      </w:ins>
    </w:p>
    <w:p>
      <w:pPr>
        <w:pStyle w:val="16"/>
        <w:rPr>
          <w:ins w:id="230" w:author="Amber Wang" w:date="2017-07-24T15:45:49Z"/>
          <w:rFonts w:hint="eastAsia"/>
        </w:rPr>
      </w:pPr>
      <w:ins w:id="231" w:author="Amber Wang" w:date="2017-07-24T15:45:49Z">
        <w:r>
          <w:rPr>
            <w:rFonts w:hint="eastAsia"/>
          </w:rPr>
          <w:t xml:space="preserve">            "countyId": 654201,</w:t>
        </w:r>
      </w:ins>
    </w:p>
    <w:p>
      <w:pPr>
        <w:pStyle w:val="16"/>
        <w:rPr>
          <w:ins w:id="232" w:author="Amber Wang" w:date="2017-07-24T15:45:49Z"/>
          <w:rFonts w:hint="eastAsia"/>
        </w:rPr>
      </w:pPr>
      <w:ins w:id="233" w:author="Amber Wang" w:date="2017-07-24T15:45:49Z">
        <w:r>
          <w:rPr>
            <w:rFonts w:hint="eastAsia"/>
          </w:rPr>
          <w:t xml:space="preserve">            "county": "塔城市",</w:t>
        </w:r>
      </w:ins>
    </w:p>
    <w:p>
      <w:pPr>
        <w:pStyle w:val="16"/>
        <w:rPr>
          <w:ins w:id="234" w:author="Amber Wang" w:date="2017-07-24T15:45:49Z"/>
          <w:rFonts w:hint="eastAsia"/>
        </w:rPr>
      </w:pPr>
      <w:ins w:id="235" w:author="Amber Wang" w:date="2017-07-24T15:45:49Z">
        <w:r>
          <w:rPr>
            <w:rFonts w:hint="eastAsia"/>
          </w:rPr>
          <w:t xml:space="preserve">            "cityId": 654200,</w:t>
        </w:r>
      </w:ins>
    </w:p>
    <w:p>
      <w:pPr>
        <w:pStyle w:val="16"/>
        <w:rPr>
          <w:ins w:id="236" w:author="Amber Wang" w:date="2017-07-24T15:45:49Z"/>
          <w:rFonts w:hint="eastAsia"/>
        </w:rPr>
      </w:pPr>
      <w:ins w:id="237" w:author="Amber Wang" w:date="2017-07-24T15:45:49Z">
        <w:r>
          <w:rPr>
            <w:rFonts w:hint="eastAsia"/>
          </w:rPr>
          <w:t xml:space="preserve">            "createTime": 1480385752655,</w:t>
        </w:r>
      </w:ins>
    </w:p>
    <w:p>
      <w:pPr>
        <w:pStyle w:val="16"/>
        <w:rPr>
          <w:ins w:id="238" w:author="Amber Wang" w:date="2017-07-24T15:45:49Z"/>
          <w:rFonts w:hint="eastAsia"/>
        </w:rPr>
      </w:pPr>
      <w:ins w:id="239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rPr>
          <w:ins w:id="240" w:author="Amber Wang" w:date="2017-07-24T15:45:49Z"/>
          <w:rFonts w:hint="eastAsia"/>
        </w:rPr>
      </w:pPr>
      <w:ins w:id="241" w:author="Amber Wang" w:date="2017-07-24T15:45:49Z">
        <w:r>
          <w:rPr>
            <w:rFonts w:hint="eastAsia"/>
          </w:rPr>
          <w:t xml:space="preserve">            "lastUpdateTime": 1482135195290,</w:t>
        </w:r>
      </w:ins>
    </w:p>
    <w:p>
      <w:pPr>
        <w:pStyle w:val="16"/>
        <w:rPr>
          <w:ins w:id="242" w:author="Amber Wang" w:date="2017-07-24T15:45:49Z"/>
          <w:rFonts w:hint="eastAsia"/>
        </w:rPr>
      </w:pPr>
      <w:ins w:id="243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rPr>
          <w:ins w:id="244" w:author="Amber Wang" w:date="2017-07-24T15:45:49Z"/>
          <w:rFonts w:hint="eastAsia"/>
        </w:rPr>
      </w:pPr>
      <w:ins w:id="245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rPr>
          <w:ins w:id="246" w:author="Amber Wang" w:date="2017-07-24T15:45:49Z"/>
          <w:rFonts w:hint="eastAsia"/>
        </w:rPr>
      </w:pPr>
      <w:ins w:id="247" w:author="Amber Wang" w:date="2017-07-24T15:45:49Z">
        <w:r>
          <w:rPr>
            <w:rFonts w:hint="eastAsia"/>
          </w:rPr>
          <w:t xml:space="preserve">        },</w:t>
        </w:r>
      </w:ins>
    </w:p>
    <w:p>
      <w:pPr>
        <w:pStyle w:val="16"/>
        <w:rPr>
          <w:ins w:id="248" w:author="Amber Wang" w:date="2017-07-24T15:45:49Z"/>
          <w:rFonts w:hint="eastAsia"/>
        </w:rPr>
      </w:pPr>
      <w:ins w:id="249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rPr>
          <w:ins w:id="250" w:author="Amber Wang" w:date="2017-07-24T15:45:49Z"/>
          <w:rFonts w:hint="eastAsia"/>
        </w:rPr>
      </w:pPr>
      <w:ins w:id="251" w:author="Amber Wang" w:date="2017-07-24T15:45:49Z">
        <w:r>
          <w:rPr>
            <w:rFonts w:hint="eastAsia"/>
          </w:rPr>
          <w:t xml:space="preserve">            "id": 3128,</w:t>
        </w:r>
      </w:ins>
    </w:p>
    <w:p>
      <w:pPr>
        <w:pStyle w:val="16"/>
        <w:rPr>
          <w:ins w:id="252" w:author="Amber Wang" w:date="2017-07-24T15:45:49Z"/>
          <w:rFonts w:hint="eastAsia"/>
        </w:rPr>
      </w:pPr>
      <w:ins w:id="253" w:author="Amber Wang" w:date="2017-07-24T15:45:49Z">
        <w:r>
          <w:rPr>
            <w:rFonts w:hint="eastAsia"/>
          </w:rPr>
          <w:t xml:space="preserve">            "countyId": 654202,</w:t>
        </w:r>
      </w:ins>
    </w:p>
    <w:p>
      <w:pPr>
        <w:pStyle w:val="16"/>
        <w:rPr>
          <w:ins w:id="254" w:author="Amber Wang" w:date="2017-07-24T15:45:49Z"/>
          <w:rFonts w:hint="eastAsia"/>
        </w:rPr>
      </w:pPr>
      <w:ins w:id="255" w:author="Amber Wang" w:date="2017-07-24T15:45:49Z">
        <w:r>
          <w:rPr>
            <w:rFonts w:hint="eastAsia"/>
          </w:rPr>
          <w:t xml:space="preserve">            "county": "乌苏市",</w:t>
        </w:r>
      </w:ins>
    </w:p>
    <w:p>
      <w:pPr>
        <w:pStyle w:val="16"/>
        <w:rPr>
          <w:ins w:id="256" w:author="Amber Wang" w:date="2017-07-24T15:45:49Z"/>
          <w:rFonts w:hint="eastAsia"/>
        </w:rPr>
      </w:pPr>
      <w:ins w:id="257" w:author="Amber Wang" w:date="2017-07-24T15:45:49Z">
        <w:r>
          <w:rPr>
            <w:rFonts w:hint="eastAsia"/>
          </w:rPr>
          <w:t xml:space="preserve">            "cityId": 654200,</w:t>
        </w:r>
      </w:ins>
    </w:p>
    <w:p>
      <w:pPr>
        <w:pStyle w:val="16"/>
        <w:rPr>
          <w:ins w:id="258" w:author="Amber Wang" w:date="2017-07-24T15:45:49Z"/>
          <w:rFonts w:hint="eastAsia"/>
        </w:rPr>
      </w:pPr>
      <w:ins w:id="259" w:author="Amber Wang" w:date="2017-07-24T15:45:49Z">
        <w:r>
          <w:rPr>
            <w:rFonts w:hint="eastAsia"/>
          </w:rPr>
          <w:t xml:space="preserve">            "createTime": 1480385752671,</w:t>
        </w:r>
      </w:ins>
    </w:p>
    <w:p>
      <w:pPr>
        <w:pStyle w:val="16"/>
        <w:rPr>
          <w:ins w:id="260" w:author="Amber Wang" w:date="2017-07-24T15:45:49Z"/>
          <w:rFonts w:hint="eastAsia"/>
        </w:rPr>
      </w:pPr>
      <w:ins w:id="261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rPr>
          <w:ins w:id="262" w:author="Amber Wang" w:date="2017-07-24T15:45:49Z"/>
          <w:rFonts w:hint="eastAsia"/>
        </w:rPr>
      </w:pPr>
      <w:ins w:id="263" w:author="Amber Wang" w:date="2017-07-24T15:45:49Z">
        <w:r>
          <w:rPr>
            <w:rFonts w:hint="eastAsia"/>
          </w:rPr>
          <w:t xml:space="preserve">            "lastUpdateTime": 1482135195290,</w:t>
        </w:r>
      </w:ins>
    </w:p>
    <w:p>
      <w:pPr>
        <w:pStyle w:val="16"/>
        <w:rPr>
          <w:ins w:id="264" w:author="Amber Wang" w:date="2017-07-24T15:45:49Z"/>
          <w:rFonts w:hint="eastAsia"/>
        </w:rPr>
      </w:pPr>
      <w:ins w:id="265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rPr>
          <w:ins w:id="266" w:author="Amber Wang" w:date="2017-07-24T15:45:49Z"/>
          <w:rFonts w:hint="eastAsia"/>
        </w:rPr>
      </w:pPr>
      <w:ins w:id="267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rPr>
          <w:ins w:id="268" w:author="Amber Wang" w:date="2017-07-24T15:45:49Z"/>
          <w:rFonts w:hint="eastAsia"/>
        </w:rPr>
      </w:pPr>
      <w:ins w:id="269" w:author="Amber Wang" w:date="2017-07-24T15:45:49Z">
        <w:r>
          <w:rPr>
            <w:rFonts w:hint="eastAsia"/>
          </w:rPr>
          <w:t xml:space="preserve">        }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270" w:author="Amber Wang" w:date="2017-07-24T15:45:49Z"/>
          <w:rFonts w:hint="eastAsia"/>
        </w:rPr>
      </w:pPr>
      <w:ins w:id="271" w:author="Amber Wang" w:date="2017-07-24T15:45:49Z">
        <w:r>
          <w:rPr>
            <w:rFonts w:hint="eastAsia"/>
          </w:rPr>
          <w:t>]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272" w:author="Amber Wang" w:date="2017-07-24T15:45:49Z"/>
          <w:rFonts w:hint="eastAsia"/>
          <w:lang w:val="en-US" w:eastAsia="zh-CN"/>
        </w:rPr>
      </w:pPr>
      <w:ins w:id="273" w:author="Amber Wang" w:date="2017-07-24T15:45:49Z">
        <w:r>
          <w:rPr>
            <w:rFonts w:hint="eastAsia"/>
          </w:rPr>
          <w:t xml:space="preserve">}  </w:t>
        </w:r>
      </w:ins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hanging="709"/>
        <w:jc w:val="left"/>
        <w:rPr>
          <w:ins w:id="274" w:author="Amber Wang" w:date="2017-07-24T15:45:49Z"/>
          <w:rFonts w:hint="eastAsia"/>
          <w:color w:val="000000"/>
          <w:sz w:val="24"/>
          <w:lang w:val="en-US" w:eastAsia="zh-CN"/>
        </w:rPr>
      </w:pPr>
      <w:ins w:id="275" w:author="Amber Wang" w:date="2017-07-24T15:45:49Z">
        <w:r>
          <w:rPr>
            <w:rFonts w:hint="eastAsia"/>
            <w:color w:val="000000"/>
            <w:sz w:val="24"/>
            <w:lang w:val="en-US" w:eastAsia="zh-CN"/>
          </w:rPr>
          <w:t>查询所有省份</w:t>
        </w:r>
      </w:ins>
    </w:p>
    <w:p>
      <w:pPr>
        <w:rPr>
          <w:ins w:id="276" w:author="Amber Wang" w:date="2017-07-24T15:45:49Z"/>
          <w:rFonts w:ascii="YaHei Consolas Hybrid YaHei Con" w:hAnsi="YaHei Consolas Hybrid YaHei Con" w:eastAsia="YaHei Consolas Hybrid YaHei Con"/>
        </w:rPr>
      </w:pPr>
      <w:ins w:id="277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URL</w:t>
        </w:r>
      </w:ins>
      <w:ins w:id="278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279" w:author="Amber Wang" w:date="2017-07-24T15:45:49Z">
        <w:r>
          <w:rPr>
            <w:rFonts w:hint="eastAsia" w:ascii="YaHei Consolas Hybrid YaHei Con" w:hAnsi="YaHei Consolas Hybrid YaHei Con" w:eastAsia="YaHei Consolas Hybrid YaHei Con"/>
            <w:b/>
            <w:i/>
          </w:rPr>
          <w:t>http://localhost:4081/business-service/provinces</w:t>
        </w:r>
      </w:ins>
    </w:p>
    <w:p>
      <w:pPr>
        <w:rPr>
          <w:ins w:id="280" w:author="Amber Wang" w:date="2017-07-24T15:45:49Z"/>
          <w:rFonts w:ascii="YaHei Consolas Hybrid YaHei Con" w:hAnsi="YaHei Consolas Hybrid YaHei Con" w:eastAsia="YaHei Consolas Hybrid YaHei Con"/>
        </w:rPr>
      </w:pPr>
      <w:ins w:id="281" w:author="Amber Wang" w:date="2017-07-24T15:45:49Z">
        <w:r>
          <w:rPr>
            <w:rFonts w:ascii="YaHei Consolas Hybrid YaHei Con" w:hAnsi="YaHei Consolas Hybrid YaHei Con" w:eastAsia="YaHei Consolas Hybrid YaHei Con"/>
            <w:b/>
            <w:i/>
            <w:lang w:val="en-US"/>
          </w:rPr>
          <w:t>Method</w:t>
        </w:r>
      </w:ins>
      <w:ins w:id="282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  <w:ins w:id="283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val="en-US" w:eastAsia="zh-CN"/>
          </w:rPr>
          <w:t>get</w:t>
        </w:r>
      </w:ins>
    </w:p>
    <w:p>
      <w:pPr>
        <w:rPr>
          <w:ins w:id="284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  <w:ins w:id="285" w:author="Amber Wang" w:date="2017-07-24T15:45:49Z">
        <w:r>
          <w:rPr>
            <w:rFonts w:hint="default" w:ascii="YaHei Consolas Hybrid YaHei Con" w:hAnsi="YaHei Consolas Hybrid YaHei Con" w:eastAsia="YaHei Consolas Hybrid YaHei Con"/>
            <w:b/>
            <w:i/>
            <w:lang w:val="en-US"/>
          </w:rPr>
          <w:t>Input</w:t>
        </w:r>
      </w:ins>
      <w:ins w:id="286" w:author="Amber Wang" w:date="2017-07-24T15:45:49Z">
        <w:r>
          <w:rPr>
            <w:rFonts w:hint="eastAsia" w:ascii="YaHei Consolas Hybrid YaHei Con" w:hAnsi="YaHei Consolas Hybrid YaHei Con" w:eastAsia="宋体"/>
            <w:b/>
            <w:i/>
            <w:lang w:eastAsia="zh-CN"/>
          </w:rPr>
          <w:t>:</w:t>
        </w:r>
      </w:ins>
    </w:p>
    <w:tbl>
      <w:tblPr>
        <w:tblStyle w:val="13"/>
        <w:tblW w:w="81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6"/>
        <w:gridCol w:w="2092"/>
        <w:gridCol w:w="1678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ins w:id="287" w:author="Amber Wang" w:date="2017-07-24T15:45:49Z"/>
        </w:trPr>
        <w:tc>
          <w:tcPr>
            <w:tcW w:w="2286" w:type="dxa"/>
            <w:shd w:val="clear" w:color="auto" w:fill="D8D8D8" w:themeFill="background1" w:themeFillShade="D9"/>
          </w:tcPr>
          <w:p>
            <w:pPr>
              <w:rPr>
                <w:ins w:id="288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289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名称</w:t>
              </w:r>
            </w:ins>
          </w:p>
        </w:tc>
        <w:tc>
          <w:tcPr>
            <w:tcW w:w="2092" w:type="dxa"/>
            <w:shd w:val="clear" w:color="auto" w:fill="D8D8D8" w:themeFill="background1" w:themeFillShade="D9"/>
          </w:tcPr>
          <w:p>
            <w:pPr>
              <w:rPr>
                <w:ins w:id="290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291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类型</w:t>
              </w:r>
            </w:ins>
          </w:p>
        </w:tc>
        <w:tc>
          <w:tcPr>
            <w:tcW w:w="1678" w:type="dxa"/>
            <w:shd w:val="clear" w:color="auto" w:fill="D8D8D8" w:themeFill="background1" w:themeFillShade="D9"/>
            <w:vAlign w:val="top"/>
          </w:tcPr>
          <w:p>
            <w:pPr>
              <w:jc w:val="left"/>
              <w:rPr>
                <w:ins w:id="292" w:author="Amber Wang" w:date="2017-07-24T15:45:49Z"/>
              </w:rPr>
            </w:pPr>
            <w:ins w:id="293" w:author="Amber Wang" w:date="2017-07-24T15:45:49Z">
              <w:r>
                <w:rPr>
                  <w:rFonts w:hint="eastAsia" w:ascii="YaHei Consolas Hybrid YaHei Con" w:hAnsi="YaHei Consolas Hybrid YaHei Con" w:eastAsia="宋体"/>
                  <w:b/>
                  <w:kern w:val="0"/>
                  <w:sz w:val="21"/>
                  <w:szCs w:val="22"/>
                  <w:lang w:val="en-US" w:eastAsia="zh-CN"/>
                </w:rPr>
                <w:t>可否为空</w:t>
              </w:r>
            </w:ins>
          </w:p>
        </w:tc>
        <w:tc>
          <w:tcPr>
            <w:tcW w:w="2055" w:type="dxa"/>
            <w:shd w:val="clear" w:color="auto" w:fill="D8D8D8" w:themeFill="background1" w:themeFillShade="D9"/>
          </w:tcPr>
          <w:p>
            <w:pPr>
              <w:rPr>
                <w:ins w:id="294" w:author="Amber Wang" w:date="2017-07-24T15:45:49Z"/>
                <w:rFonts w:ascii="YaHei Consolas Hybrid YaHei Con" w:hAnsi="YaHei Consolas Hybrid YaHei Con" w:eastAsia="YaHei Consolas Hybrid YaHei Con"/>
                <w:b/>
                <w:kern w:val="0"/>
                <w:sz w:val="21"/>
                <w:szCs w:val="22"/>
              </w:rPr>
            </w:pPr>
            <w:ins w:id="295" w:author="Amber Wang" w:date="2017-07-24T15:45:49Z">
              <w:r>
                <w:rPr>
                  <w:rFonts w:hint="eastAsia" w:ascii="YaHei Consolas Hybrid YaHei Con" w:hAnsi="YaHei Consolas Hybrid YaHei Con" w:eastAsia="YaHei Consolas Hybrid YaHei Con"/>
                  <w:b/>
                  <w:kern w:val="0"/>
                  <w:sz w:val="21"/>
                  <w:szCs w:val="22"/>
                </w:rPr>
                <w:t>备注</w:t>
              </w:r>
            </w:ins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  <w:ins w:id="296" w:author="Amber Wang" w:date="2017-07-24T15:45:49Z"/>
        </w:trPr>
        <w:tc>
          <w:tcPr>
            <w:tcW w:w="2286" w:type="dxa"/>
          </w:tcPr>
          <w:p>
            <w:pPr>
              <w:rPr>
                <w:ins w:id="297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2092" w:type="dxa"/>
          </w:tcPr>
          <w:p>
            <w:pPr>
              <w:rPr>
                <w:ins w:id="298" w:author="Amber Wang" w:date="2017-07-24T15:45:49Z"/>
                <w:rFonts w:hint="eastAsia" w:ascii="YaHei Consolas Hybrid YaHei Con" w:hAnsi="YaHei Consolas Hybrid YaHei Con" w:eastAsia="宋体"/>
                <w:kern w:val="0"/>
                <w:sz w:val="21"/>
                <w:szCs w:val="22"/>
                <w:lang w:val="en-US" w:eastAsia="zh-CN"/>
              </w:rPr>
            </w:pPr>
          </w:p>
        </w:tc>
        <w:tc>
          <w:tcPr>
            <w:tcW w:w="1678" w:type="dxa"/>
            <w:vAlign w:val="top"/>
          </w:tcPr>
          <w:p>
            <w:pPr>
              <w:rPr>
                <w:ins w:id="299" w:author="Amber Wang" w:date="2017-07-24T15:45:49Z"/>
                <w:rFonts w:hint="eastAsia" w:eastAsiaTheme="minorEastAsia"/>
                <w:lang w:val="en-US" w:eastAsia="zh-CN"/>
              </w:rPr>
            </w:pPr>
          </w:p>
        </w:tc>
        <w:tc>
          <w:tcPr>
            <w:tcW w:w="2055" w:type="dxa"/>
          </w:tcPr>
          <w:p>
            <w:pPr>
              <w:rPr>
                <w:ins w:id="300" w:author="Amber Wang" w:date="2017-07-24T15:45:49Z"/>
                <w:rFonts w:ascii="YaHei Consolas Hybrid YaHei Con" w:hAnsi="YaHei Consolas Hybrid YaHei Con" w:eastAsia="YaHei Consolas Hybrid YaHei Con"/>
                <w:kern w:val="0"/>
                <w:sz w:val="21"/>
                <w:szCs w:val="22"/>
              </w:rPr>
            </w:pPr>
          </w:p>
        </w:tc>
      </w:tr>
    </w:tbl>
    <w:p>
      <w:pPr>
        <w:rPr>
          <w:ins w:id="301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302" w:author="Amber Wang" w:date="2017-07-24T15:45:49Z"/>
          <w:rFonts w:hint="eastAsia" w:ascii="YaHei Consolas Hybrid YaHei Con" w:hAnsi="YaHei Consolas Hybrid YaHei Con" w:eastAsia="YaHei Consolas Hybrid YaHei Con"/>
          <w:b/>
          <w:i/>
        </w:rPr>
      </w:pPr>
    </w:p>
    <w:p>
      <w:pPr>
        <w:rPr>
          <w:ins w:id="303" w:author="Amber Wang" w:date="2017-07-24T15:45:49Z"/>
          <w:rFonts w:hint="eastAsia"/>
        </w:rPr>
      </w:pPr>
      <w:ins w:id="304" w:author="Amber Wang" w:date="2017-07-24T15:45:49Z">
        <w:r>
          <w:rPr>
            <w:rFonts w:ascii="YaHei Consolas Hybrid YaHei Con" w:hAnsi="YaHei Consolas Hybrid YaHei Con" w:eastAsia="YaHei Consolas Hybrid YaHei Con"/>
            <w:lang w:val="en-US"/>
          </w:rPr>
          <w:t>Output</w:t>
        </w:r>
      </w:ins>
    </w:p>
    <w:p>
      <w:pPr>
        <w:pStyle w:val="16"/>
        <w:rPr>
          <w:ins w:id="305" w:author="Amber Wang" w:date="2017-07-24T15:45:49Z"/>
          <w:rFonts w:hint="eastAsia"/>
        </w:rPr>
      </w:pPr>
      <w:ins w:id="306" w:author="Amber Wang" w:date="2017-07-24T15:45:49Z">
        <w:r>
          <w:rPr>
            <w:rFonts w:hint="eastAsia"/>
          </w:rPr>
          <w:t xml:space="preserve">    {</w:t>
        </w:r>
      </w:ins>
    </w:p>
    <w:p>
      <w:pPr>
        <w:pStyle w:val="16"/>
        <w:rPr>
          <w:ins w:id="307" w:author="Amber Wang" w:date="2017-07-24T15:45:49Z"/>
          <w:rFonts w:hint="eastAsia"/>
        </w:rPr>
      </w:pPr>
      <w:ins w:id="308" w:author="Amber Wang" w:date="2017-07-24T15:45:49Z">
        <w:r>
          <w:rPr>
            <w:rFonts w:hint="eastAsia"/>
          </w:rPr>
          <w:t xml:space="preserve">    "resultCode": 100,</w:t>
        </w:r>
      </w:ins>
    </w:p>
    <w:p>
      <w:pPr>
        <w:pStyle w:val="16"/>
        <w:rPr>
          <w:ins w:id="309" w:author="Amber Wang" w:date="2017-07-24T15:45:49Z"/>
          <w:rFonts w:hint="eastAsia"/>
        </w:rPr>
      </w:pPr>
      <w:ins w:id="310" w:author="Amber Wang" w:date="2017-07-24T15:45:49Z">
        <w:r>
          <w:rPr>
            <w:rFonts w:hint="eastAsia"/>
          </w:rPr>
          <w:t xml:space="preserve">    "result</w:t>
        </w:r>
      </w:ins>
      <w:ins w:id="311" w:author="Amber Wang" w:date="2017-07-24T15:45:49Z">
        <w:r>
          <w:rPr>
            <w:rFonts w:hint="eastAsia"/>
            <w:lang w:eastAsia="zh-CN"/>
          </w:rPr>
          <w:t>Message</w:t>
        </w:r>
      </w:ins>
      <w:ins w:id="312" w:author="Amber Wang" w:date="2017-07-24T15:45:49Z">
        <w:r>
          <w:rPr>
            <w:rFonts w:hint="eastAsia"/>
          </w:rPr>
          <w:t>": "查询省结果不为空",</w:t>
        </w:r>
      </w:ins>
    </w:p>
    <w:p>
      <w:pPr>
        <w:pStyle w:val="16"/>
        <w:rPr>
          <w:ins w:id="313" w:author="Amber Wang" w:date="2017-07-24T15:45:49Z"/>
          <w:rFonts w:hint="eastAsia"/>
        </w:rPr>
      </w:pPr>
      <w:ins w:id="314" w:author="Amber Wang" w:date="2017-07-24T15:45:49Z">
        <w:r>
          <w:rPr>
            <w:rFonts w:hint="eastAsia"/>
          </w:rPr>
          <w:t xml:space="preserve">    "resultEntity": null,</w:t>
        </w:r>
      </w:ins>
    </w:p>
    <w:p>
      <w:pPr>
        <w:pStyle w:val="16"/>
        <w:rPr>
          <w:ins w:id="315" w:author="Amber Wang" w:date="2017-07-24T15:45:49Z"/>
          <w:rFonts w:hint="eastAsia"/>
        </w:rPr>
      </w:pPr>
      <w:ins w:id="316" w:author="Amber Wang" w:date="2017-07-24T15:45:49Z">
        <w:r>
          <w:rPr>
            <w:rFonts w:hint="eastAsia"/>
          </w:rPr>
          <w:t xml:space="preserve">    "resultTime": 1487750486701,</w:t>
        </w:r>
      </w:ins>
    </w:p>
    <w:p>
      <w:pPr>
        <w:pStyle w:val="16"/>
        <w:rPr>
          <w:ins w:id="317" w:author="Amber Wang" w:date="2017-07-24T15:45:49Z"/>
          <w:rFonts w:hint="eastAsia"/>
        </w:rPr>
      </w:pPr>
      <w:ins w:id="318" w:author="Amber Wang" w:date="2017-07-24T15:45:49Z">
        <w:r>
          <w:rPr>
            <w:rFonts w:hint="eastAsia"/>
          </w:rPr>
          <w:t xml:space="preserve">    "resultList": [</w:t>
        </w:r>
      </w:ins>
    </w:p>
    <w:p>
      <w:pPr>
        <w:pStyle w:val="16"/>
        <w:rPr>
          <w:ins w:id="319" w:author="Amber Wang" w:date="2017-07-24T15:45:49Z"/>
          <w:rFonts w:hint="eastAsia"/>
        </w:rPr>
      </w:pPr>
      <w:ins w:id="320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rPr>
          <w:ins w:id="321" w:author="Amber Wang" w:date="2017-07-24T15:45:49Z"/>
          <w:rFonts w:hint="eastAsia"/>
        </w:rPr>
      </w:pPr>
      <w:ins w:id="322" w:author="Amber Wang" w:date="2017-07-24T15:45:49Z">
        <w:r>
          <w:rPr>
            <w:rFonts w:hint="eastAsia"/>
          </w:rPr>
          <w:t xml:space="preserve">            "id": 1,</w:t>
        </w:r>
      </w:ins>
    </w:p>
    <w:p>
      <w:pPr>
        <w:pStyle w:val="16"/>
        <w:rPr>
          <w:ins w:id="323" w:author="Amber Wang" w:date="2017-07-24T15:45:49Z"/>
          <w:rFonts w:hint="eastAsia"/>
        </w:rPr>
      </w:pPr>
      <w:ins w:id="324" w:author="Amber Wang" w:date="2017-07-24T15:45:49Z">
        <w:r>
          <w:rPr>
            <w:rFonts w:hint="eastAsia"/>
          </w:rPr>
          <w:t xml:space="preserve">            "provinceId": 110000,</w:t>
        </w:r>
      </w:ins>
    </w:p>
    <w:p>
      <w:pPr>
        <w:pStyle w:val="16"/>
        <w:rPr>
          <w:ins w:id="325" w:author="Amber Wang" w:date="2017-07-24T15:45:49Z"/>
          <w:rFonts w:hint="eastAsia"/>
        </w:rPr>
      </w:pPr>
      <w:ins w:id="326" w:author="Amber Wang" w:date="2017-07-24T15:45:49Z">
        <w:r>
          <w:rPr>
            <w:rFonts w:hint="eastAsia"/>
          </w:rPr>
          <w:t xml:space="preserve">            "province": "北京市",</w:t>
        </w:r>
      </w:ins>
    </w:p>
    <w:p>
      <w:pPr>
        <w:pStyle w:val="16"/>
        <w:rPr>
          <w:ins w:id="327" w:author="Amber Wang" w:date="2017-07-24T15:45:49Z"/>
          <w:rFonts w:hint="eastAsia"/>
        </w:rPr>
      </w:pPr>
      <w:ins w:id="328" w:author="Amber Wang" w:date="2017-07-24T15:45:49Z">
        <w:r>
          <w:rPr>
            <w:rFonts w:hint="eastAsia"/>
          </w:rPr>
          <w:t xml:space="preserve">            "createTime": 1480385435864,</w:t>
        </w:r>
      </w:ins>
    </w:p>
    <w:p>
      <w:pPr>
        <w:pStyle w:val="16"/>
        <w:rPr>
          <w:ins w:id="329" w:author="Amber Wang" w:date="2017-07-24T15:45:49Z"/>
          <w:rFonts w:hint="eastAsia"/>
        </w:rPr>
      </w:pPr>
      <w:ins w:id="330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rPr>
          <w:ins w:id="331" w:author="Amber Wang" w:date="2017-07-24T15:45:49Z"/>
          <w:rFonts w:hint="eastAsia"/>
        </w:rPr>
      </w:pPr>
      <w:ins w:id="332" w:author="Amber Wang" w:date="2017-07-24T15:45:49Z">
        <w:r>
          <w:rPr>
            <w:rFonts w:hint="eastAsia"/>
          </w:rPr>
          <w:t xml:space="preserve">            "lastUpdateTime": 1482134924964,</w:t>
        </w:r>
      </w:ins>
    </w:p>
    <w:p>
      <w:pPr>
        <w:pStyle w:val="16"/>
        <w:rPr>
          <w:ins w:id="333" w:author="Amber Wang" w:date="2017-07-24T15:45:49Z"/>
          <w:rFonts w:hint="eastAsia"/>
        </w:rPr>
      </w:pPr>
      <w:ins w:id="334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rPr>
          <w:ins w:id="335" w:author="Amber Wang" w:date="2017-07-24T15:45:49Z"/>
          <w:rFonts w:hint="eastAsia"/>
        </w:rPr>
      </w:pPr>
      <w:ins w:id="336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rPr>
          <w:ins w:id="337" w:author="Amber Wang" w:date="2017-07-24T15:45:49Z"/>
          <w:rFonts w:hint="eastAsia"/>
        </w:rPr>
      </w:pPr>
      <w:ins w:id="338" w:author="Amber Wang" w:date="2017-07-24T15:45:49Z">
        <w:r>
          <w:rPr>
            <w:rFonts w:hint="eastAsia"/>
          </w:rPr>
          <w:t xml:space="preserve">        },</w:t>
        </w:r>
      </w:ins>
    </w:p>
    <w:p>
      <w:pPr>
        <w:pStyle w:val="16"/>
        <w:rPr>
          <w:ins w:id="339" w:author="Amber Wang" w:date="2017-07-24T15:45:49Z"/>
          <w:rFonts w:hint="eastAsia"/>
        </w:rPr>
      </w:pPr>
      <w:ins w:id="340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rPr>
          <w:ins w:id="341" w:author="Amber Wang" w:date="2017-07-24T15:45:49Z"/>
          <w:rFonts w:hint="eastAsia"/>
        </w:rPr>
      </w:pPr>
      <w:ins w:id="342" w:author="Amber Wang" w:date="2017-07-24T15:45:49Z">
        <w:r>
          <w:rPr>
            <w:rFonts w:hint="eastAsia"/>
          </w:rPr>
          <w:t xml:space="preserve">            "id": 2,</w:t>
        </w:r>
      </w:ins>
    </w:p>
    <w:p>
      <w:pPr>
        <w:pStyle w:val="16"/>
        <w:rPr>
          <w:ins w:id="343" w:author="Amber Wang" w:date="2017-07-24T15:45:49Z"/>
          <w:rFonts w:hint="eastAsia"/>
        </w:rPr>
      </w:pPr>
      <w:ins w:id="344" w:author="Amber Wang" w:date="2017-07-24T15:45:49Z">
        <w:r>
          <w:rPr>
            <w:rFonts w:hint="eastAsia"/>
          </w:rPr>
          <w:t xml:space="preserve">            "provinceId": 120000,</w:t>
        </w:r>
      </w:ins>
    </w:p>
    <w:p>
      <w:pPr>
        <w:pStyle w:val="16"/>
        <w:rPr>
          <w:ins w:id="345" w:author="Amber Wang" w:date="2017-07-24T15:45:49Z"/>
          <w:rFonts w:hint="eastAsia"/>
        </w:rPr>
      </w:pPr>
      <w:ins w:id="346" w:author="Amber Wang" w:date="2017-07-24T15:45:49Z">
        <w:r>
          <w:rPr>
            <w:rFonts w:hint="eastAsia"/>
          </w:rPr>
          <w:t xml:space="preserve">            "province": "天津市",</w:t>
        </w:r>
      </w:ins>
    </w:p>
    <w:p>
      <w:pPr>
        <w:pStyle w:val="16"/>
        <w:rPr>
          <w:ins w:id="347" w:author="Amber Wang" w:date="2017-07-24T15:45:49Z"/>
          <w:rFonts w:hint="eastAsia"/>
        </w:rPr>
      </w:pPr>
      <w:ins w:id="348" w:author="Amber Wang" w:date="2017-07-24T15:45:49Z">
        <w:r>
          <w:rPr>
            <w:rFonts w:hint="eastAsia"/>
          </w:rPr>
          <w:t xml:space="preserve">            "createTime": 1480385435900,</w:t>
        </w:r>
      </w:ins>
    </w:p>
    <w:p>
      <w:pPr>
        <w:pStyle w:val="16"/>
        <w:rPr>
          <w:ins w:id="349" w:author="Amber Wang" w:date="2017-07-24T15:45:49Z"/>
          <w:rFonts w:hint="eastAsia"/>
        </w:rPr>
      </w:pPr>
      <w:ins w:id="350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rPr>
          <w:ins w:id="351" w:author="Amber Wang" w:date="2017-07-24T15:45:49Z"/>
          <w:rFonts w:hint="eastAsia"/>
        </w:rPr>
      </w:pPr>
      <w:ins w:id="352" w:author="Amber Wang" w:date="2017-07-24T15:45:49Z">
        <w:r>
          <w:rPr>
            <w:rFonts w:hint="eastAsia"/>
          </w:rPr>
          <w:t xml:space="preserve">            "lastUpdateTime": 1482134924964,</w:t>
        </w:r>
      </w:ins>
    </w:p>
    <w:p>
      <w:pPr>
        <w:pStyle w:val="16"/>
        <w:rPr>
          <w:ins w:id="353" w:author="Amber Wang" w:date="2017-07-24T15:45:49Z"/>
          <w:rFonts w:hint="eastAsia"/>
        </w:rPr>
      </w:pPr>
      <w:ins w:id="354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rPr>
          <w:ins w:id="355" w:author="Amber Wang" w:date="2017-07-24T15:45:49Z"/>
          <w:rFonts w:hint="eastAsia"/>
        </w:rPr>
      </w:pPr>
      <w:ins w:id="356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rPr>
          <w:ins w:id="357" w:author="Amber Wang" w:date="2017-07-24T15:45:49Z"/>
          <w:rFonts w:hint="eastAsia"/>
        </w:rPr>
      </w:pPr>
      <w:ins w:id="358" w:author="Amber Wang" w:date="2017-07-24T15:45:49Z">
        <w:r>
          <w:rPr>
            <w:rFonts w:hint="eastAsia"/>
          </w:rPr>
          <w:t xml:space="preserve">        },</w:t>
        </w:r>
      </w:ins>
    </w:p>
    <w:p>
      <w:pPr>
        <w:pStyle w:val="16"/>
        <w:rPr>
          <w:ins w:id="359" w:author="Amber Wang" w:date="2017-07-24T15:45:49Z"/>
          <w:rFonts w:hint="eastAsia"/>
        </w:rPr>
      </w:pPr>
      <w:ins w:id="360" w:author="Amber Wang" w:date="2017-07-24T15:45:49Z">
        <w:r>
          <w:rPr>
            <w:rFonts w:hint="eastAsia"/>
          </w:rPr>
          <w:t xml:space="preserve">        {</w:t>
        </w:r>
      </w:ins>
    </w:p>
    <w:p>
      <w:pPr>
        <w:pStyle w:val="16"/>
        <w:rPr>
          <w:ins w:id="361" w:author="Amber Wang" w:date="2017-07-24T15:45:49Z"/>
          <w:rFonts w:hint="eastAsia"/>
        </w:rPr>
      </w:pPr>
      <w:ins w:id="362" w:author="Amber Wang" w:date="2017-07-24T15:45:49Z">
        <w:r>
          <w:rPr>
            <w:rFonts w:hint="eastAsia"/>
          </w:rPr>
          <w:t xml:space="preserve">            "id": 3,</w:t>
        </w:r>
      </w:ins>
    </w:p>
    <w:p>
      <w:pPr>
        <w:pStyle w:val="16"/>
        <w:rPr>
          <w:ins w:id="363" w:author="Amber Wang" w:date="2017-07-24T15:45:49Z"/>
          <w:rFonts w:hint="eastAsia"/>
        </w:rPr>
      </w:pPr>
      <w:ins w:id="364" w:author="Amber Wang" w:date="2017-07-24T15:45:49Z">
        <w:r>
          <w:rPr>
            <w:rFonts w:hint="eastAsia"/>
          </w:rPr>
          <w:t xml:space="preserve">            "provinceId": 130000,</w:t>
        </w:r>
      </w:ins>
    </w:p>
    <w:p>
      <w:pPr>
        <w:pStyle w:val="16"/>
        <w:rPr>
          <w:ins w:id="365" w:author="Amber Wang" w:date="2017-07-24T15:45:49Z"/>
          <w:rFonts w:hint="eastAsia"/>
        </w:rPr>
      </w:pPr>
      <w:ins w:id="366" w:author="Amber Wang" w:date="2017-07-24T15:45:49Z">
        <w:r>
          <w:rPr>
            <w:rFonts w:hint="eastAsia"/>
          </w:rPr>
          <w:t xml:space="preserve">            "province": "河北省",</w:t>
        </w:r>
      </w:ins>
    </w:p>
    <w:p>
      <w:pPr>
        <w:pStyle w:val="16"/>
        <w:rPr>
          <w:ins w:id="367" w:author="Amber Wang" w:date="2017-07-24T15:45:49Z"/>
          <w:rFonts w:hint="eastAsia"/>
        </w:rPr>
      </w:pPr>
      <w:ins w:id="368" w:author="Amber Wang" w:date="2017-07-24T15:45:49Z">
        <w:r>
          <w:rPr>
            <w:rFonts w:hint="eastAsia"/>
          </w:rPr>
          <w:t xml:space="preserve">            "createTime": 1480385435926,</w:t>
        </w:r>
      </w:ins>
    </w:p>
    <w:p>
      <w:pPr>
        <w:pStyle w:val="16"/>
        <w:rPr>
          <w:ins w:id="369" w:author="Amber Wang" w:date="2017-07-24T15:45:49Z"/>
          <w:rFonts w:hint="eastAsia"/>
        </w:rPr>
      </w:pPr>
      <w:ins w:id="370" w:author="Amber Wang" w:date="2017-07-24T15:45:49Z">
        <w:r>
          <w:rPr>
            <w:rFonts w:hint="eastAsia"/>
          </w:rPr>
          <w:t xml:space="preserve">            "createBy": null,</w:t>
        </w:r>
      </w:ins>
    </w:p>
    <w:p>
      <w:pPr>
        <w:pStyle w:val="16"/>
        <w:rPr>
          <w:ins w:id="371" w:author="Amber Wang" w:date="2017-07-24T15:45:49Z"/>
          <w:rFonts w:hint="eastAsia"/>
        </w:rPr>
      </w:pPr>
      <w:ins w:id="372" w:author="Amber Wang" w:date="2017-07-24T15:45:49Z">
        <w:r>
          <w:rPr>
            <w:rFonts w:hint="eastAsia"/>
          </w:rPr>
          <w:t xml:space="preserve">            "lastUpdateTime": 1482134924964,</w:t>
        </w:r>
      </w:ins>
    </w:p>
    <w:p>
      <w:pPr>
        <w:pStyle w:val="16"/>
        <w:rPr>
          <w:ins w:id="373" w:author="Amber Wang" w:date="2017-07-24T15:45:49Z"/>
          <w:rFonts w:hint="eastAsia"/>
        </w:rPr>
      </w:pPr>
      <w:ins w:id="374" w:author="Amber Wang" w:date="2017-07-24T15:45:49Z">
        <w:r>
          <w:rPr>
            <w:rFonts w:hint="eastAsia"/>
          </w:rPr>
          <w:t xml:space="preserve">            "lastUpdateBy": null,</w:t>
        </w:r>
      </w:ins>
    </w:p>
    <w:p>
      <w:pPr>
        <w:pStyle w:val="16"/>
        <w:rPr>
          <w:ins w:id="375" w:author="Amber Wang" w:date="2017-07-24T15:45:49Z"/>
          <w:rFonts w:hint="eastAsia"/>
        </w:rPr>
      </w:pPr>
      <w:ins w:id="376" w:author="Amber Wang" w:date="2017-07-24T15:45:49Z">
        <w:r>
          <w:rPr>
            <w:rFonts w:hint="eastAsia"/>
          </w:rPr>
          <w:t xml:space="preserve">            "isDelete": null</w:t>
        </w:r>
      </w:ins>
    </w:p>
    <w:p>
      <w:pPr>
        <w:pStyle w:val="16"/>
        <w:rPr>
          <w:ins w:id="377" w:author="Amber Wang" w:date="2017-07-24T15:45:49Z"/>
          <w:rFonts w:hint="eastAsia"/>
        </w:rPr>
      </w:pPr>
      <w:ins w:id="378" w:author="Amber Wang" w:date="2017-07-24T15:45:49Z">
        <w:r>
          <w:rPr>
            <w:rFonts w:hint="eastAsia"/>
          </w:rPr>
          <w:t xml:space="preserve">        }</w:t>
        </w:r>
      </w:ins>
    </w:p>
    <w:p>
      <w:pPr>
        <w:pStyle w:val="16"/>
        <w:rPr>
          <w:ins w:id="379" w:author="Amber Wang" w:date="2017-07-24T15:45:49Z"/>
          <w:rFonts w:hint="eastAsia"/>
        </w:rPr>
      </w:pPr>
      <w:ins w:id="380" w:author="Amber Wang" w:date="2017-07-24T15:45:49Z">
        <w:r>
          <w:rPr>
            <w:rFonts w:hint="eastAsia"/>
          </w:rPr>
          <w:t xml:space="preserve">    ]</w:t>
        </w:r>
      </w:ins>
    </w:p>
    <w:p>
      <w:pPr>
        <w:pStyle w:val="16"/>
        <w:numPr>
          <w:ilvl w:val="-1"/>
          <w:numId w:val="0"/>
        </w:numPr>
        <w:ind w:left="0" w:leftChars="0" w:firstLine="0" w:firstLineChars="0"/>
        <w:rPr>
          <w:ins w:id="381" w:author="Amber Wang" w:date="2017-07-24T15:45:49Z"/>
          <w:rFonts w:hint="eastAsia"/>
          <w:lang w:val="en-US" w:eastAsia="zh-CN"/>
        </w:rPr>
      </w:pPr>
      <w:ins w:id="382" w:author="Amber Wang" w:date="2017-07-24T15:45:49Z">
        <w:r>
          <w:rPr>
            <w:rFonts w:hint="eastAsia"/>
          </w:rPr>
          <w:t>}</w:t>
        </w:r>
      </w:ins>
    </w:p>
    <w:p>
      <w:pPr>
        <w:rPr>
          <w:rFonts w:hint="eastAsia"/>
        </w:rPr>
      </w:pP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64" w:name="_Toc4421"/>
      <w:r>
        <w:rPr>
          <w:rFonts w:hint="eastAsia"/>
          <w:color w:val="000000"/>
          <w:sz w:val="24"/>
          <w:szCs w:val="24"/>
          <w:lang w:val="en-US" w:eastAsia="zh-CN"/>
        </w:rPr>
        <w:t>工单类型（略）</w:t>
      </w:r>
      <w:bookmarkEnd w:id="64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color w:val="2A00FF"/>
          <w:sz w:val="24"/>
          <w:highlight w:val="none"/>
          <w:lang w:val="en-US" w:eastAsia="zh-CN"/>
        </w:rPr>
        <w:t>workOrderTypes</w:t>
      </w:r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after="0" w:line="360" w:lineRule="auto"/>
        <w:ind w:left="709" w:leftChars="0" w:hanging="709" w:firstLineChars="0"/>
        <w:jc w:val="left"/>
        <w:rPr>
          <w:rFonts w:hint="eastAsia"/>
          <w:color w:val="000000"/>
          <w:sz w:val="24"/>
          <w:szCs w:val="24"/>
          <w:lang w:val="en-US" w:eastAsia="zh-CN"/>
        </w:rPr>
      </w:pPr>
      <w:bookmarkStart w:id="65" w:name="_Toc18281"/>
      <w:r>
        <w:rPr>
          <w:rFonts w:hint="eastAsia"/>
          <w:color w:val="000000"/>
          <w:sz w:val="24"/>
          <w:szCs w:val="24"/>
          <w:lang w:val="en-US" w:eastAsia="zh-CN"/>
        </w:rPr>
        <w:t>工单状态（略）</w:t>
      </w:r>
      <w:bookmarkEnd w:id="65"/>
    </w:p>
    <w:p>
      <w:pPr>
        <w:rPr>
          <w:rFonts w:hint="default" w:ascii="YaHei Consolas Hybrid YaHei Con" w:hAnsi="YaHei Consolas Hybrid YaHei Con" w:eastAsia="YaHei Consolas Hybrid YaHei Con"/>
          <w:b/>
          <w:i/>
          <w:lang w:val="en-US"/>
        </w:rPr>
      </w:pPr>
      <w:r>
        <w:rPr>
          <w:rFonts w:hint="eastAsia" w:ascii="YaHei Consolas Hybrid YaHei Con" w:hAnsi="YaHei Consolas Hybrid YaHei Con" w:eastAsia="YaHei Consolas Hybrid YaHei Con"/>
          <w:b/>
          <w:i/>
          <w:lang w:val="en-US"/>
        </w:rPr>
        <w:t>URL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</w:t>
      </w:r>
      <w:r>
        <w:rPr>
          <w:rFonts w:hint="default" w:ascii="YaHei Consolas Hybrid YaHei Con" w:hAnsi="YaHei Consolas Hybrid YaHei Con" w:eastAsia="YaHei Consolas Hybrid YaHei Con"/>
          <w:b/>
          <w:i/>
        </w:rPr>
        <w:t>http://localhost:4081/business-service/</w:t>
      </w:r>
      <w:r>
        <w:rPr>
          <w:rFonts w:hint="eastAsia" w:ascii="YaHei Consolas Hybrid YaHei Con" w:hAnsi="YaHei Consolas Hybrid YaHei Con" w:eastAsia="宋体"/>
          <w:b/>
          <w:i/>
          <w:color w:val="2A00FF"/>
          <w:sz w:val="24"/>
          <w:highlight w:val="none"/>
          <w:lang w:val="en-US" w:eastAsia="zh-CN"/>
        </w:rPr>
        <w:t>workOrderStatuses</w:t>
      </w:r>
    </w:p>
    <w:p>
      <w:pPr>
        <w:rPr>
          <w:ins w:id="383" w:author="Amber Wang" w:date="2017-07-24T16:24:27Z"/>
          <w:rFonts w:hint="eastAsia" w:ascii="YaHei Consolas Hybrid YaHei Con" w:hAnsi="YaHei Consolas Hybrid YaHei Con" w:eastAsia="宋体"/>
          <w:b/>
          <w:i/>
          <w:lang w:val="en-US" w:eastAsia="zh-CN"/>
        </w:rPr>
      </w:pPr>
      <w:r>
        <w:rPr>
          <w:rFonts w:hint="default" w:ascii="YaHei Consolas Hybrid YaHei Con" w:hAnsi="YaHei Consolas Hybrid YaHei Con" w:eastAsia="YaHei Consolas Hybrid YaHei Con"/>
          <w:b/>
          <w:i/>
          <w:lang w:val="en-US"/>
        </w:rPr>
        <w:t>Method</w:t>
      </w:r>
      <w:r>
        <w:rPr>
          <w:rFonts w:hint="eastAsia" w:ascii="YaHei Consolas Hybrid YaHei Con" w:hAnsi="YaHei Consolas Hybrid YaHei Con" w:eastAsia="宋体"/>
          <w:b/>
          <w:i/>
          <w:lang w:val="en-US" w:eastAsia="zh-CN"/>
        </w:rPr>
        <w:t>:GET</w:t>
      </w:r>
    </w:p>
    <w:p>
      <w:pPr>
        <w:pStyle w:val="4"/>
        <w:numPr>
          <w:ilvl w:val="2"/>
          <w:numId w:val="2"/>
        </w:numPr>
        <w:tabs>
          <w:tab w:val="left" w:pos="720"/>
          <w:tab w:val="left" w:pos="1440"/>
        </w:tabs>
        <w:adjustRightInd w:val="0"/>
        <w:snapToGrid w:val="0"/>
        <w:spacing w:before="240" w:line="360" w:lineRule="auto"/>
        <w:ind w:left="709" w:hanging="709"/>
        <w:jc w:val="left"/>
        <w:rPr>
          <w:rFonts w:hint="eastAsia" w:asciiTheme="minorAscii" w:hAnsiTheme="minorAscii" w:eastAsiaTheme="minorEastAsia"/>
          <w:b/>
          <w:i w:val="0"/>
          <w:color w:val="000000"/>
          <w:sz w:val="24"/>
          <w:lang w:val="en-US" w:eastAsia="zh-CN"/>
        </w:rPr>
      </w:pPr>
      <w:ins w:id="384" w:author="Amber Wang" w:date="2017-07-24T16:24:27Z">
        <w:r>
          <w:rPr>
            <w:rFonts w:hint="eastAsia"/>
            <w:color w:val="000000"/>
            <w:sz w:val="24"/>
            <w:lang w:val="en-US" w:eastAsia="zh-CN"/>
            <w:rPrChange w:id="385" w:author="Amber Wang" w:date="2017-07-24T16:25:19Z">
              <w:rPr>
                <w:rFonts w:hint="eastAsia"/>
                <w:color w:val="000000"/>
                <w:sz w:val="24"/>
                <w:lang w:val="en-US" w:eastAsia="zh-CN"/>
              </w:rPr>
            </w:rPrChange>
          </w:rPr>
          <w:t>查询所有</w:t>
        </w:r>
      </w:ins>
      <w:ins w:id="387" w:author="Amber Wang" w:date="2017-07-24T16:24:32Z">
        <w:r>
          <w:rPr>
            <w:rFonts w:hint="eastAsia"/>
            <w:color w:val="000000"/>
            <w:sz w:val="24"/>
            <w:lang w:val="en-US" w:eastAsia="zh-CN"/>
            <w:rPrChange w:id="388" w:author="Amber Wang" w:date="2017-07-24T16:25:19Z">
              <w:rPr>
                <w:rFonts w:hint="eastAsia"/>
                <w:color w:val="000000"/>
                <w:sz w:val="24"/>
                <w:lang w:val="en-US" w:eastAsia="zh-CN"/>
              </w:rPr>
            </w:rPrChange>
          </w:rPr>
          <w:t>公司</w:t>
        </w:r>
      </w:ins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70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YaHei Consolas Hybrid YaHei Con">
    <w:altName w:val="Consolas"/>
    <w:panose1 w:val="00000000000000000000"/>
    <w:charset w:val="88"/>
    <w:family w:val="auto"/>
    <w:pitch w:val="default"/>
    <w:sig w:usb0="00000000" w:usb1="00000000" w:usb2="00000016" w:usb3="00000000" w:csb0="0014001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88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algun Gothic Semilight">
    <w:altName w:val="宋体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">
    <w:altName w:val="Meiryo UI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Light">
    <w:altName w:val="Meiryo UI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Mincho Light">
    <w:altName w:val="MS PMincho"/>
    <w:panose1 w:val="02020300000000000000"/>
    <w:charset w:val="80"/>
    <w:family w:val="auto"/>
    <w:pitch w:val="default"/>
    <w:sig w:usb0="00000000" w:usb1="00000000" w:usb2="00000012" w:usb3="00000000" w:csb0="2002009F" w:csb1="00000000"/>
  </w:font>
  <w:font w:name="AR BERKLEY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AR BLANCA">
    <w:altName w:val="Wide Latin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altName w:val="Vrinda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eelawadee UI Semilight">
    <w:altName w:val="Leelawadee"/>
    <w:panose1 w:val="020B0402040204020203"/>
    <w:charset w:val="00"/>
    <w:family w:val="auto"/>
    <w:pitch w:val="default"/>
    <w:sig w:usb0="00000000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 Emoji">
    <w:altName w:val="Segoe UI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Nirmala UI">
    <w:altName w:val="Vrinda"/>
    <w:panose1 w:val="020B0502040204020203"/>
    <w:charset w:val="00"/>
    <w:family w:val="auto"/>
    <w:pitch w:val="default"/>
    <w:sig w:usb0="00000000" w:usb1="00000000" w:usb2="00000200" w:usb3="0004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Leelawadee">
    <w:panose1 w:val="020B0502040204020203"/>
    <w:charset w:val="00"/>
    <w:family w:val="auto"/>
    <w:pitch w:val="default"/>
    <w:sig w:usb0="810000AF" w:usb1="4000204B" w:usb2="00000000" w:usb3="00000000" w:csb0="2001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YaHei Consolas Hybrid YaHei Con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Curlz MT">
    <w:panose1 w:val="04040404050702020202"/>
    <w:charset w:val="00"/>
    <w:family w:val="auto"/>
    <w:pitch w:val="default"/>
    <w:sig w:usb0="00000003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48ED2F"/>
    <w:multiLevelType w:val="multilevel"/>
    <w:tmpl w:val="5848ED2F"/>
    <w:lvl w:ilvl="0" w:tentative="0">
      <w:start w:val="1"/>
      <w:numFmt w:val="decimal"/>
      <w:pStyle w:val="4"/>
      <w:lvlText w:val="%1"/>
      <w:lvlJc w:val="left"/>
      <w:pPr>
        <w:tabs>
          <w:tab w:val="left" w:pos="432"/>
        </w:tabs>
        <w:ind w:left="432" w:hanging="432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0"/>
        <w:vertAlign w:val="baseline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Arial" w:hAnsi="Arial"/>
        <w:b/>
        <w:i w:val="0"/>
        <w:sz w:val="24"/>
      </w:rPr>
    </w:lvl>
    <w:lvl w:ilvl="3" w:tentative="0">
      <w:start w:val="1"/>
      <w:numFmt w:val="decimal"/>
      <w:lvlText w:val="%1.%2.%3.%4"/>
      <w:lvlJc w:val="left"/>
      <w:pPr>
        <w:tabs>
          <w:tab w:val="left" w:pos="1006"/>
        </w:tabs>
        <w:ind w:left="1006" w:hanging="864"/>
      </w:pPr>
      <w:rPr>
        <w:rFonts w:hint="default" w:ascii="Arial" w:hAnsi="Arial"/>
        <w:b/>
        <w:i w:val="0"/>
        <w:sz w:val="21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 w:ascii="Arial" w:hAnsi="Arial"/>
        <w:sz w:val="21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5848F225"/>
    <w:multiLevelType w:val="multilevel"/>
    <w:tmpl w:val="5848F22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1693"/>
    <w:rsid w:val="001905DE"/>
    <w:rsid w:val="00313D46"/>
    <w:rsid w:val="003A3A62"/>
    <w:rsid w:val="003A532E"/>
    <w:rsid w:val="0062393B"/>
    <w:rsid w:val="006C2340"/>
    <w:rsid w:val="007F63E5"/>
    <w:rsid w:val="008F141F"/>
    <w:rsid w:val="00950770"/>
    <w:rsid w:val="00972264"/>
    <w:rsid w:val="009D632D"/>
    <w:rsid w:val="00A00E2A"/>
    <w:rsid w:val="00A97A43"/>
    <w:rsid w:val="00BA2B85"/>
    <w:rsid w:val="00C5282D"/>
    <w:rsid w:val="00CD3A72"/>
    <w:rsid w:val="00D5326F"/>
    <w:rsid w:val="00E6717E"/>
    <w:rsid w:val="00FC37F5"/>
    <w:rsid w:val="00FC4A56"/>
    <w:rsid w:val="00FE3E3A"/>
    <w:rsid w:val="0101466E"/>
    <w:rsid w:val="010A71B9"/>
    <w:rsid w:val="01277169"/>
    <w:rsid w:val="01347ED4"/>
    <w:rsid w:val="0138080B"/>
    <w:rsid w:val="016957B6"/>
    <w:rsid w:val="016C330F"/>
    <w:rsid w:val="01767A06"/>
    <w:rsid w:val="018E7B12"/>
    <w:rsid w:val="01926E0B"/>
    <w:rsid w:val="01C2079C"/>
    <w:rsid w:val="01C26D9F"/>
    <w:rsid w:val="01D506A9"/>
    <w:rsid w:val="01EA0E89"/>
    <w:rsid w:val="01F44E53"/>
    <w:rsid w:val="020B08D7"/>
    <w:rsid w:val="0214605B"/>
    <w:rsid w:val="02165418"/>
    <w:rsid w:val="021973BF"/>
    <w:rsid w:val="0220680E"/>
    <w:rsid w:val="023A71F7"/>
    <w:rsid w:val="0268753F"/>
    <w:rsid w:val="02737CB7"/>
    <w:rsid w:val="02743DDC"/>
    <w:rsid w:val="027D37C2"/>
    <w:rsid w:val="02865B86"/>
    <w:rsid w:val="029168FB"/>
    <w:rsid w:val="02972812"/>
    <w:rsid w:val="02C56558"/>
    <w:rsid w:val="02C67D5A"/>
    <w:rsid w:val="02D2384E"/>
    <w:rsid w:val="02D75C11"/>
    <w:rsid w:val="02FE35CF"/>
    <w:rsid w:val="03030F64"/>
    <w:rsid w:val="03045BCF"/>
    <w:rsid w:val="032B1375"/>
    <w:rsid w:val="0334579A"/>
    <w:rsid w:val="03461F47"/>
    <w:rsid w:val="034C6F7B"/>
    <w:rsid w:val="034E4B6C"/>
    <w:rsid w:val="0371174C"/>
    <w:rsid w:val="03746C2F"/>
    <w:rsid w:val="03877A09"/>
    <w:rsid w:val="038C6C22"/>
    <w:rsid w:val="0392280F"/>
    <w:rsid w:val="03A10E92"/>
    <w:rsid w:val="03B37F83"/>
    <w:rsid w:val="03BA3F58"/>
    <w:rsid w:val="03CC067B"/>
    <w:rsid w:val="03D00048"/>
    <w:rsid w:val="03D029D2"/>
    <w:rsid w:val="03D84E0D"/>
    <w:rsid w:val="03E95E2F"/>
    <w:rsid w:val="03F44426"/>
    <w:rsid w:val="04051B03"/>
    <w:rsid w:val="043C1B70"/>
    <w:rsid w:val="044545F7"/>
    <w:rsid w:val="044A7F02"/>
    <w:rsid w:val="045173AC"/>
    <w:rsid w:val="04593170"/>
    <w:rsid w:val="046114F1"/>
    <w:rsid w:val="04810A8D"/>
    <w:rsid w:val="04914876"/>
    <w:rsid w:val="04A10A9F"/>
    <w:rsid w:val="04A461EC"/>
    <w:rsid w:val="04BF0431"/>
    <w:rsid w:val="04F02779"/>
    <w:rsid w:val="04FA31F1"/>
    <w:rsid w:val="050C72C0"/>
    <w:rsid w:val="05111875"/>
    <w:rsid w:val="05163077"/>
    <w:rsid w:val="052E7681"/>
    <w:rsid w:val="0551122C"/>
    <w:rsid w:val="055641DA"/>
    <w:rsid w:val="057D5EAD"/>
    <w:rsid w:val="05A55276"/>
    <w:rsid w:val="05AB2738"/>
    <w:rsid w:val="05AC66ED"/>
    <w:rsid w:val="05AC6F34"/>
    <w:rsid w:val="05BC70B9"/>
    <w:rsid w:val="060B2984"/>
    <w:rsid w:val="06206ED9"/>
    <w:rsid w:val="062258FC"/>
    <w:rsid w:val="06376FC3"/>
    <w:rsid w:val="064E5512"/>
    <w:rsid w:val="06501F61"/>
    <w:rsid w:val="06537F94"/>
    <w:rsid w:val="066264C4"/>
    <w:rsid w:val="067251DF"/>
    <w:rsid w:val="06726F76"/>
    <w:rsid w:val="06727BB8"/>
    <w:rsid w:val="068175CF"/>
    <w:rsid w:val="068C572B"/>
    <w:rsid w:val="0692058A"/>
    <w:rsid w:val="06DC14AD"/>
    <w:rsid w:val="06ED5D0E"/>
    <w:rsid w:val="06F81DE2"/>
    <w:rsid w:val="0706083D"/>
    <w:rsid w:val="071D6D41"/>
    <w:rsid w:val="07286345"/>
    <w:rsid w:val="073B5F04"/>
    <w:rsid w:val="073F01C2"/>
    <w:rsid w:val="0758254A"/>
    <w:rsid w:val="0758280E"/>
    <w:rsid w:val="07652472"/>
    <w:rsid w:val="076D1762"/>
    <w:rsid w:val="0770464C"/>
    <w:rsid w:val="0771358F"/>
    <w:rsid w:val="07816822"/>
    <w:rsid w:val="078271D4"/>
    <w:rsid w:val="07914D84"/>
    <w:rsid w:val="07A36635"/>
    <w:rsid w:val="07C45F45"/>
    <w:rsid w:val="07D317FE"/>
    <w:rsid w:val="07E24F97"/>
    <w:rsid w:val="07F91BAD"/>
    <w:rsid w:val="080B2715"/>
    <w:rsid w:val="08146CB2"/>
    <w:rsid w:val="08364343"/>
    <w:rsid w:val="086D3E04"/>
    <w:rsid w:val="087A1E1F"/>
    <w:rsid w:val="088132BC"/>
    <w:rsid w:val="08A25AF7"/>
    <w:rsid w:val="08AD1075"/>
    <w:rsid w:val="08B127B7"/>
    <w:rsid w:val="08CD14C6"/>
    <w:rsid w:val="08D241A3"/>
    <w:rsid w:val="08D5278F"/>
    <w:rsid w:val="08DA1DDA"/>
    <w:rsid w:val="08EE4BFF"/>
    <w:rsid w:val="08F76A9B"/>
    <w:rsid w:val="08FD2F4A"/>
    <w:rsid w:val="09020CF3"/>
    <w:rsid w:val="09135E29"/>
    <w:rsid w:val="09143706"/>
    <w:rsid w:val="093925D0"/>
    <w:rsid w:val="09591E02"/>
    <w:rsid w:val="095A161E"/>
    <w:rsid w:val="095B61A1"/>
    <w:rsid w:val="096527B5"/>
    <w:rsid w:val="096C4BD7"/>
    <w:rsid w:val="097421C9"/>
    <w:rsid w:val="09771E47"/>
    <w:rsid w:val="098B2173"/>
    <w:rsid w:val="09915AD1"/>
    <w:rsid w:val="099377C5"/>
    <w:rsid w:val="099B52AC"/>
    <w:rsid w:val="09B40261"/>
    <w:rsid w:val="09C474A8"/>
    <w:rsid w:val="09E124CA"/>
    <w:rsid w:val="09E17FEC"/>
    <w:rsid w:val="09E26AA4"/>
    <w:rsid w:val="09FD72EC"/>
    <w:rsid w:val="0A0041E1"/>
    <w:rsid w:val="0A0C573E"/>
    <w:rsid w:val="0A186711"/>
    <w:rsid w:val="0A190896"/>
    <w:rsid w:val="0A355450"/>
    <w:rsid w:val="0A384E0B"/>
    <w:rsid w:val="0A4D7949"/>
    <w:rsid w:val="0A7120A3"/>
    <w:rsid w:val="0A800FEE"/>
    <w:rsid w:val="0A8B3598"/>
    <w:rsid w:val="0A903112"/>
    <w:rsid w:val="0AC1099C"/>
    <w:rsid w:val="0AD55243"/>
    <w:rsid w:val="0AFC1DF3"/>
    <w:rsid w:val="0B05531B"/>
    <w:rsid w:val="0B074FCF"/>
    <w:rsid w:val="0B0C4017"/>
    <w:rsid w:val="0B22153E"/>
    <w:rsid w:val="0B3A61A1"/>
    <w:rsid w:val="0B46388B"/>
    <w:rsid w:val="0B470D5C"/>
    <w:rsid w:val="0B5B66D7"/>
    <w:rsid w:val="0B626EF6"/>
    <w:rsid w:val="0B790939"/>
    <w:rsid w:val="0BA94406"/>
    <w:rsid w:val="0BB20CFB"/>
    <w:rsid w:val="0BB23C16"/>
    <w:rsid w:val="0BC230E4"/>
    <w:rsid w:val="0BD93441"/>
    <w:rsid w:val="0BF46396"/>
    <w:rsid w:val="0BFB5129"/>
    <w:rsid w:val="0C077E04"/>
    <w:rsid w:val="0C177529"/>
    <w:rsid w:val="0C2539D0"/>
    <w:rsid w:val="0C41327F"/>
    <w:rsid w:val="0C45280B"/>
    <w:rsid w:val="0C565FBB"/>
    <w:rsid w:val="0C592F68"/>
    <w:rsid w:val="0C5D4B4B"/>
    <w:rsid w:val="0C5F604A"/>
    <w:rsid w:val="0C6137F8"/>
    <w:rsid w:val="0C79106A"/>
    <w:rsid w:val="0C8428C9"/>
    <w:rsid w:val="0C892F77"/>
    <w:rsid w:val="0C9706D0"/>
    <w:rsid w:val="0C9F2773"/>
    <w:rsid w:val="0CA735D1"/>
    <w:rsid w:val="0CAC487C"/>
    <w:rsid w:val="0CB6763D"/>
    <w:rsid w:val="0CB8422A"/>
    <w:rsid w:val="0CBC1700"/>
    <w:rsid w:val="0CC34E5D"/>
    <w:rsid w:val="0CC7559E"/>
    <w:rsid w:val="0CE03163"/>
    <w:rsid w:val="0CE12183"/>
    <w:rsid w:val="0CE65FE4"/>
    <w:rsid w:val="0CE914C5"/>
    <w:rsid w:val="0CEB3872"/>
    <w:rsid w:val="0D087F64"/>
    <w:rsid w:val="0D443C6A"/>
    <w:rsid w:val="0D5F7C9E"/>
    <w:rsid w:val="0D6522EE"/>
    <w:rsid w:val="0D680BFC"/>
    <w:rsid w:val="0D6870D3"/>
    <w:rsid w:val="0D700C97"/>
    <w:rsid w:val="0D7B5C0A"/>
    <w:rsid w:val="0DBC37C6"/>
    <w:rsid w:val="0DCB0BCB"/>
    <w:rsid w:val="0DE106BF"/>
    <w:rsid w:val="0DEA1E05"/>
    <w:rsid w:val="0DEF3EC9"/>
    <w:rsid w:val="0E026859"/>
    <w:rsid w:val="0E0A36BF"/>
    <w:rsid w:val="0E2A70A0"/>
    <w:rsid w:val="0E37150B"/>
    <w:rsid w:val="0E4A2E76"/>
    <w:rsid w:val="0E4A7C9F"/>
    <w:rsid w:val="0E531FAA"/>
    <w:rsid w:val="0E5E6377"/>
    <w:rsid w:val="0E5F68F6"/>
    <w:rsid w:val="0E6A5DAB"/>
    <w:rsid w:val="0E767BBB"/>
    <w:rsid w:val="0E7B02BF"/>
    <w:rsid w:val="0E8C7443"/>
    <w:rsid w:val="0E8E100D"/>
    <w:rsid w:val="0E954851"/>
    <w:rsid w:val="0E9B3586"/>
    <w:rsid w:val="0EA919AE"/>
    <w:rsid w:val="0EAA561F"/>
    <w:rsid w:val="0EBC7AE7"/>
    <w:rsid w:val="0F1244D8"/>
    <w:rsid w:val="0F147320"/>
    <w:rsid w:val="0F174877"/>
    <w:rsid w:val="0F1F6DC2"/>
    <w:rsid w:val="0F2059BB"/>
    <w:rsid w:val="0F23258F"/>
    <w:rsid w:val="0F325194"/>
    <w:rsid w:val="0F460EFE"/>
    <w:rsid w:val="0F475B01"/>
    <w:rsid w:val="0F520E49"/>
    <w:rsid w:val="0F883BB0"/>
    <w:rsid w:val="0F914794"/>
    <w:rsid w:val="0FA12319"/>
    <w:rsid w:val="0FB37333"/>
    <w:rsid w:val="0FB81B03"/>
    <w:rsid w:val="0FD43402"/>
    <w:rsid w:val="0FE70717"/>
    <w:rsid w:val="103666C3"/>
    <w:rsid w:val="103D5773"/>
    <w:rsid w:val="10484FE2"/>
    <w:rsid w:val="104B583C"/>
    <w:rsid w:val="104B5BBA"/>
    <w:rsid w:val="109B19AA"/>
    <w:rsid w:val="109F5DC0"/>
    <w:rsid w:val="10A2086E"/>
    <w:rsid w:val="10C16F81"/>
    <w:rsid w:val="10E54F62"/>
    <w:rsid w:val="10F84758"/>
    <w:rsid w:val="1105162D"/>
    <w:rsid w:val="1106535E"/>
    <w:rsid w:val="112B6202"/>
    <w:rsid w:val="11416269"/>
    <w:rsid w:val="11462E9E"/>
    <w:rsid w:val="115F75F5"/>
    <w:rsid w:val="11693D9B"/>
    <w:rsid w:val="116979CF"/>
    <w:rsid w:val="11750CB5"/>
    <w:rsid w:val="118A4072"/>
    <w:rsid w:val="11991466"/>
    <w:rsid w:val="11B02F85"/>
    <w:rsid w:val="11BB2F9B"/>
    <w:rsid w:val="11C07862"/>
    <w:rsid w:val="11CF2229"/>
    <w:rsid w:val="11D109F7"/>
    <w:rsid w:val="11E13CAF"/>
    <w:rsid w:val="11E751D8"/>
    <w:rsid w:val="120709EF"/>
    <w:rsid w:val="121D3F3D"/>
    <w:rsid w:val="1230046F"/>
    <w:rsid w:val="123345BB"/>
    <w:rsid w:val="126F403D"/>
    <w:rsid w:val="1272045F"/>
    <w:rsid w:val="127C548D"/>
    <w:rsid w:val="128B1723"/>
    <w:rsid w:val="12BE77DB"/>
    <w:rsid w:val="12BE7D37"/>
    <w:rsid w:val="12D57E8A"/>
    <w:rsid w:val="12E5710C"/>
    <w:rsid w:val="12F74828"/>
    <w:rsid w:val="13054149"/>
    <w:rsid w:val="130B3B94"/>
    <w:rsid w:val="13101BC7"/>
    <w:rsid w:val="131D4A50"/>
    <w:rsid w:val="132D31B8"/>
    <w:rsid w:val="133018BB"/>
    <w:rsid w:val="13310EC3"/>
    <w:rsid w:val="13480325"/>
    <w:rsid w:val="134B0AEB"/>
    <w:rsid w:val="136614AD"/>
    <w:rsid w:val="13820753"/>
    <w:rsid w:val="13835566"/>
    <w:rsid w:val="139B03D3"/>
    <w:rsid w:val="13BB1C11"/>
    <w:rsid w:val="13F0564E"/>
    <w:rsid w:val="13FB1F10"/>
    <w:rsid w:val="14001D91"/>
    <w:rsid w:val="14330467"/>
    <w:rsid w:val="143A7E5C"/>
    <w:rsid w:val="14512A8F"/>
    <w:rsid w:val="145C2CCF"/>
    <w:rsid w:val="145D5960"/>
    <w:rsid w:val="14641F72"/>
    <w:rsid w:val="14700D38"/>
    <w:rsid w:val="147D515B"/>
    <w:rsid w:val="148201E7"/>
    <w:rsid w:val="14B04A44"/>
    <w:rsid w:val="14C9586B"/>
    <w:rsid w:val="14CD3AAE"/>
    <w:rsid w:val="14D27807"/>
    <w:rsid w:val="14D9023B"/>
    <w:rsid w:val="14DD0B1A"/>
    <w:rsid w:val="14F96664"/>
    <w:rsid w:val="15064B69"/>
    <w:rsid w:val="150835C5"/>
    <w:rsid w:val="151F6CFE"/>
    <w:rsid w:val="153C14AF"/>
    <w:rsid w:val="1576633D"/>
    <w:rsid w:val="157C10C7"/>
    <w:rsid w:val="15827617"/>
    <w:rsid w:val="15AA087F"/>
    <w:rsid w:val="15B20C63"/>
    <w:rsid w:val="15B250A2"/>
    <w:rsid w:val="15BC7EBC"/>
    <w:rsid w:val="15CD313A"/>
    <w:rsid w:val="15D72036"/>
    <w:rsid w:val="15D9446B"/>
    <w:rsid w:val="15E26ED3"/>
    <w:rsid w:val="15FD043B"/>
    <w:rsid w:val="16086880"/>
    <w:rsid w:val="160E5D59"/>
    <w:rsid w:val="161B3BA2"/>
    <w:rsid w:val="161E7F6C"/>
    <w:rsid w:val="162B2031"/>
    <w:rsid w:val="16306BBC"/>
    <w:rsid w:val="163D265E"/>
    <w:rsid w:val="16437E0F"/>
    <w:rsid w:val="165F5C44"/>
    <w:rsid w:val="16703D56"/>
    <w:rsid w:val="16753467"/>
    <w:rsid w:val="167E39CF"/>
    <w:rsid w:val="1687461D"/>
    <w:rsid w:val="169D62B8"/>
    <w:rsid w:val="16A83F2E"/>
    <w:rsid w:val="16BC091B"/>
    <w:rsid w:val="16D15549"/>
    <w:rsid w:val="16E44AC9"/>
    <w:rsid w:val="16EA42D2"/>
    <w:rsid w:val="16EC34CC"/>
    <w:rsid w:val="170161A2"/>
    <w:rsid w:val="17122193"/>
    <w:rsid w:val="17240739"/>
    <w:rsid w:val="173A678D"/>
    <w:rsid w:val="17497B89"/>
    <w:rsid w:val="175E7350"/>
    <w:rsid w:val="17820E22"/>
    <w:rsid w:val="1788281C"/>
    <w:rsid w:val="179032D2"/>
    <w:rsid w:val="17953C90"/>
    <w:rsid w:val="17982F50"/>
    <w:rsid w:val="179B3BE1"/>
    <w:rsid w:val="17AA4C0E"/>
    <w:rsid w:val="17C76329"/>
    <w:rsid w:val="17DF56E7"/>
    <w:rsid w:val="17F75B74"/>
    <w:rsid w:val="180A6D40"/>
    <w:rsid w:val="181073C9"/>
    <w:rsid w:val="1814666A"/>
    <w:rsid w:val="18275F4D"/>
    <w:rsid w:val="184B2FFA"/>
    <w:rsid w:val="1850116A"/>
    <w:rsid w:val="187321A1"/>
    <w:rsid w:val="1879031F"/>
    <w:rsid w:val="187A253D"/>
    <w:rsid w:val="187B7B20"/>
    <w:rsid w:val="18897F43"/>
    <w:rsid w:val="18AD3E37"/>
    <w:rsid w:val="18AD531A"/>
    <w:rsid w:val="18B70686"/>
    <w:rsid w:val="18CD30C0"/>
    <w:rsid w:val="18DF4F75"/>
    <w:rsid w:val="18E72F47"/>
    <w:rsid w:val="18F41ABA"/>
    <w:rsid w:val="18F978BA"/>
    <w:rsid w:val="1905156E"/>
    <w:rsid w:val="190545BC"/>
    <w:rsid w:val="190608F5"/>
    <w:rsid w:val="1906098D"/>
    <w:rsid w:val="192832E8"/>
    <w:rsid w:val="1932205D"/>
    <w:rsid w:val="193A2E78"/>
    <w:rsid w:val="193B3D1D"/>
    <w:rsid w:val="19616C37"/>
    <w:rsid w:val="19620DE7"/>
    <w:rsid w:val="19A413DF"/>
    <w:rsid w:val="19A91434"/>
    <w:rsid w:val="19A9486C"/>
    <w:rsid w:val="19B14803"/>
    <w:rsid w:val="19B34471"/>
    <w:rsid w:val="19C6104C"/>
    <w:rsid w:val="19C81DF3"/>
    <w:rsid w:val="1A0E4B4E"/>
    <w:rsid w:val="1A2634C4"/>
    <w:rsid w:val="1A414034"/>
    <w:rsid w:val="1A521298"/>
    <w:rsid w:val="1A59535B"/>
    <w:rsid w:val="1A60164F"/>
    <w:rsid w:val="1A762274"/>
    <w:rsid w:val="1A845D68"/>
    <w:rsid w:val="1A976AAA"/>
    <w:rsid w:val="1AC41B70"/>
    <w:rsid w:val="1AD70504"/>
    <w:rsid w:val="1AEB5079"/>
    <w:rsid w:val="1AF1046B"/>
    <w:rsid w:val="1AF96872"/>
    <w:rsid w:val="1B05018D"/>
    <w:rsid w:val="1B054376"/>
    <w:rsid w:val="1B0A659F"/>
    <w:rsid w:val="1B0E7A1F"/>
    <w:rsid w:val="1B1B51B7"/>
    <w:rsid w:val="1B2B72DF"/>
    <w:rsid w:val="1B8A18B6"/>
    <w:rsid w:val="1B957011"/>
    <w:rsid w:val="1BAA0100"/>
    <w:rsid w:val="1BBE7545"/>
    <w:rsid w:val="1BCE41C1"/>
    <w:rsid w:val="1BD47640"/>
    <w:rsid w:val="1BD7273C"/>
    <w:rsid w:val="1BD74E8B"/>
    <w:rsid w:val="1BD967FC"/>
    <w:rsid w:val="1BE9298B"/>
    <w:rsid w:val="1BEE65D0"/>
    <w:rsid w:val="1C044D69"/>
    <w:rsid w:val="1C091367"/>
    <w:rsid w:val="1C183DA2"/>
    <w:rsid w:val="1C205594"/>
    <w:rsid w:val="1C2A4F3C"/>
    <w:rsid w:val="1C30747D"/>
    <w:rsid w:val="1C340156"/>
    <w:rsid w:val="1C355F52"/>
    <w:rsid w:val="1C445B3E"/>
    <w:rsid w:val="1C902019"/>
    <w:rsid w:val="1C957CCB"/>
    <w:rsid w:val="1C9F196D"/>
    <w:rsid w:val="1CAA4FCE"/>
    <w:rsid w:val="1CBD7D10"/>
    <w:rsid w:val="1D034D63"/>
    <w:rsid w:val="1D101128"/>
    <w:rsid w:val="1D203F28"/>
    <w:rsid w:val="1D301B7B"/>
    <w:rsid w:val="1D372A9B"/>
    <w:rsid w:val="1D51559E"/>
    <w:rsid w:val="1D715022"/>
    <w:rsid w:val="1D73608A"/>
    <w:rsid w:val="1D852CCD"/>
    <w:rsid w:val="1D937143"/>
    <w:rsid w:val="1DAE2216"/>
    <w:rsid w:val="1DBC0E1E"/>
    <w:rsid w:val="1DC838E1"/>
    <w:rsid w:val="1DCA701C"/>
    <w:rsid w:val="1DDC4565"/>
    <w:rsid w:val="1DE962DD"/>
    <w:rsid w:val="1DEC5652"/>
    <w:rsid w:val="1DF1709D"/>
    <w:rsid w:val="1E2E00F6"/>
    <w:rsid w:val="1E3E37B6"/>
    <w:rsid w:val="1E411691"/>
    <w:rsid w:val="1E5126B3"/>
    <w:rsid w:val="1E560ACC"/>
    <w:rsid w:val="1E657EAF"/>
    <w:rsid w:val="1E747919"/>
    <w:rsid w:val="1E78293A"/>
    <w:rsid w:val="1E8A0C43"/>
    <w:rsid w:val="1E987234"/>
    <w:rsid w:val="1EA01288"/>
    <w:rsid w:val="1EA30A56"/>
    <w:rsid w:val="1EC32BA2"/>
    <w:rsid w:val="1EFF4E43"/>
    <w:rsid w:val="1F0C7DF0"/>
    <w:rsid w:val="1F1631B6"/>
    <w:rsid w:val="1F3B1664"/>
    <w:rsid w:val="1F3B451C"/>
    <w:rsid w:val="1F530360"/>
    <w:rsid w:val="1F5D4A3B"/>
    <w:rsid w:val="1F895C15"/>
    <w:rsid w:val="1F912EA4"/>
    <w:rsid w:val="1FA2366E"/>
    <w:rsid w:val="1FCB5EBE"/>
    <w:rsid w:val="1FD93123"/>
    <w:rsid w:val="1FDA5B5A"/>
    <w:rsid w:val="1FE626BE"/>
    <w:rsid w:val="20033D99"/>
    <w:rsid w:val="200772B7"/>
    <w:rsid w:val="20152D55"/>
    <w:rsid w:val="201B0035"/>
    <w:rsid w:val="202A1383"/>
    <w:rsid w:val="20385C12"/>
    <w:rsid w:val="203F7AC4"/>
    <w:rsid w:val="204F10D3"/>
    <w:rsid w:val="205000CF"/>
    <w:rsid w:val="205E2141"/>
    <w:rsid w:val="206942EB"/>
    <w:rsid w:val="209C6632"/>
    <w:rsid w:val="20A65A62"/>
    <w:rsid w:val="20A976AD"/>
    <w:rsid w:val="20AF6D97"/>
    <w:rsid w:val="20B15632"/>
    <w:rsid w:val="20B86313"/>
    <w:rsid w:val="20CA0FB4"/>
    <w:rsid w:val="20E37B6B"/>
    <w:rsid w:val="20E44736"/>
    <w:rsid w:val="20F764F5"/>
    <w:rsid w:val="20FA7817"/>
    <w:rsid w:val="21010CCC"/>
    <w:rsid w:val="211A62B5"/>
    <w:rsid w:val="211E1036"/>
    <w:rsid w:val="21222B7D"/>
    <w:rsid w:val="2122648F"/>
    <w:rsid w:val="21295699"/>
    <w:rsid w:val="21604AF6"/>
    <w:rsid w:val="21691417"/>
    <w:rsid w:val="21A51EA6"/>
    <w:rsid w:val="21C316F5"/>
    <w:rsid w:val="21C33852"/>
    <w:rsid w:val="21D33DF3"/>
    <w:rsid w:val="21E514D0"/>
    <w:rsid w:val="21EA4D12"/>
    <w:rsid w:val="21EF7669"/>
    <w:rsid w:val="21F61004"/>
    <w:rsid w:val="22005017"/>
    <w:rsid w:val="220736D4"/>
    <w:rsid w:val="220F3B99"/>
    <w:rsid w:val="22276877"/>
    <w:rsid w:val="222A193B"/>
    <w:rsid w:val="222C3B7E"/>
    <w:rsid w:val="22371962"/>
    <w:rsid w:val="22435511"/>
    <w:rsid w:val="22617D8A"/>
    <w:rsid w:val="22796610"/>
    <w:rsid w:val="22A41373"/>
    <w:rsid w:val="22A63D43"/>
    <w:rsid w:val="22AF3D55"/>
    <w:rsid w:val="22AF42AC"/>
    <w:rsid w:val="22BB04C2"/>
    <w:rsid w:val="22C131DF"/>
    <w:rsid w:val="22ED6C00"/>
    <w:rsid w:val="22F77FCF"/>
    <w:rsid w:val="23040E4D"/>
    <w:rsid w:val="23145D23"/>
    <w:rsid w:val="231A2512"/>
    <w:rsid w:val="23313113"/>
    <w:rsid w:val="23320975"/>
    <w:rsid w:val="235E0633"/>
    <w:rsid w:val="23712B99"/>
    <w:rsid w:val="237473C0"/>
    <w:rsid w:val="237668D4"/>
    <w:rsid w:val="238271F6"/>
    <w:rsid w:val="238C08DD"/>
    <w:rsid w:val="239A1CC9"/>
    <w:rsid w:val="23A530E6"/>
    <w:rsid w:val="23B86E42"/>
    <w:rsid w:val="23B96BCE"/>
    <w:rsid w:val="23C22832"/>
    <w:rsid w:val="23E22CEC"/>
    <w:rsid w:val="24091ABD"/>
    <w:rsid w:val="24424C89"/>
    <w:rsid w:val="2459307D"/>
    <w:rsid w:val="245C249B"/>
    <w:rsid w:val="246A1BDC"/>
    <w:rsid w:val="247044A7"/>
    <w:rsid w:val="24763C8E"/>
    <w:rsid w:val="247E0D01"/>
    <w:rsid w:val="2483580A"/>
    <w:rsid w:val="249F69AD"/>
    <w:rsid w:val="24F2038F"/>
    <w:rsid w:val="25052A5D"/>
    <w:rsid w:val="250A0504"/>
    <w:rsid w:val="250D7192"/>
    <w:rsid w:val="251530C2"/>
    <w:rsid w:val="252223F3"/>
    <w:rsid w:val="252904A7"/>
    <w:rsid w:val="2530762E"/>
    <w:rsid w:val="25475EBF"/>
    <w:rsid w:val="25493695"/>
    <w:rsid w:val="25493F70"/>
    <w:rsid w:val="25562993"/>
    <w:rsid w:val="25747AB3"/>
    <w:rsid w:val="258837DB"/>
    <w:rsid w:val="259D726F"/>
    <w:rsid w:val="25AE1CB2"/>
    <w:rsid w:val="25B01265"/>
    <w:rsid w:val="25B84ABC"/>
    <w:rsid w:val="25D43402"/>
    <w:rsid w:val="25E80117"/>
    <w:rsid w:val="25F73AB4"/>
    <w:rsid w:val="25FA2F0B"/>
    <w:rsid w:val="260138CB"/>
    <w:rsid w:val="26032940"/>
    <w:rsid w:val="26466820"/>
    <w:rsid w:val="26511365"/>
    <w:rsid w:val="26995111"/>
    <w:rsid w:val="26A037BA"/>
    <w:rsid w:val="26B971D1"/>
    <w:rsid w:val="26C14726"/>
    <w:rsid w:val="26E1085F"/>
    <w:rsid w:val="26F35030"/>
    <w:rsid w:val="26FF1DCB"/>
    <w:rsid w:val="27105B1E"/>
    <w:rsid w:val="27206467"/>
    <w:rsid w:val="272F6480"/>
    <w:rsid w:val="27527AF9"/>
    <w:rsid w:val="27695FDB"/>
    <w:rsid w:val="279426B5"/>
    <w:rsid w:val="279C17BA"/>
    <w:rsid w:val="27A17B4B"/>
    <w:rsid w:val="27A35B4F"/>
    <w:rsid w:val="27B2698D"/>
    <w:rsid w:val="27C31570"/>
    <w:rsid w:val="27C97751"/>
    <w:rsid w:val="28102B03"/>
    <w:rsid w:val="28261AE7"/>
    <w:rsid w:val="28475AEC"/>
    <w:rsid w:val="28563EA9"/>
    <w:rsid w:val="285C0E25"/>
    <w:rsid w:val="28694145"/>
    <w:rsid w:val="28986952"/>
    <w:rsid w:val="28A003F9"/>
    <w:rsid w:val="28A2006B"/>
    <w:rsid w:val="28D71F81"/>
    <w:rsid w:val="28DD4CE1"/>
    <w:rsid w:val="28FA17FE"/>
    <w:rsid w:val="292C6B54"/>
    <w:rsid w:val="2948700C"/>
    <w:rsid w:val="29492230"/>
    <w:rsid w:val="295960D6"/>
    <w:rsid w:val="29700800"/>
    <w:rsid w:val="29756EA3"/>
    <w:rsid w:val="297B2913"/>
    <w:rsid w:val="297C76BD"/>
    <w:rsid w:val="298C4A39"/>
    <w:rsid w:val="29A334AE"/>
    <w:rsid w:val="29A41CA9"/>
    <w:rsid w:val="29AE193B"/>
    <w:rsid w:val="29B41312"/>
    <w:rsid w:val="29D41651"/>
    <w:rsid w:val="29EE3BD1"/>
    <w:rsid w:val="2A001480"/>
    <w:rsid w:val="2A022E0A"/>
    <w:rsid w:val="2A0B4AD5"/>
    <w:rsid w:val="2A0E19D2"/>
    <w:rsid w:val="2A100054"/>
    <w:rsid w:val="2A4809E4"/>
    <w:rsid w:val="2A616ABE"/>
    <w:rsid w:val="2A6E5D6A"/>
    <w:rsid w:val="2A7A0F46"/>
    <w:rsid w:val="2A7F51F2"/>
    <w:rsid w:val="2A8E3BCC"/>
    <w:rsid w:val="2A992CA5"/>
    <w:rsid w:val="2AA6759C"/>
    <w:rsid w:val="2AC23B21"/>
    <w:rsid w:val="2ACB5D4D"/>
    <w:rsid w:val="2B0078B7"/>
    <w:rsid w:val="2B023CB4"/>
    <w:rsid w:val="2B0F77C4"/>
    <w:rsid w:val="2B1640D1"/>
    <w:rsid w:val="2B1C4372"/>
    <w:rsid w:val="2B3A2BC6"/>
    <w:rsid w:val="2B4C0800"/>
    <w:rsid w:val="2B4C18C0"/>
    <w:rsid w:val="2B584AE7"/>
    <w:rsid w:val="2B751B3B"/>
    <w:rsid w:val="2B78304C"/>
    <w:rsid w:val="2B7B48D3"/>
    <w:rsid w:val="2B991320"/>
    <w:rsid w:val="2BA2140C"/>
    <w:rsid w:val="2BAE37BD"/>
    <w:rsid w:val="2BB134E5"/>
    <w:rsid w:val="2BBE1B48"/>
    <w:rsid w:val="2BD06563"/>
    <w:rsid w:val="2BDE7914"/>
    <w:rsid w:val="2C0016BA"/>
    <w:rsid w:val="2C37775B"/>
    <w:rsid w:val="2C3B2F5A"/>
    <w:rsid w:val="2C3E712B"/>
    <w:rsid w:val="2C4F4DC1"/>
    <w:rsid w:val="2C593E9E"/>
    <w:rsid w:val="2C6F7878"/>
    <w:rsid w:val="2C7C538D"/>
    <w:rsid w:val="2C807ABA"/>
    <w:rsid w:val="2C833FF3"/>
    <w:rsid w:val="2CA046E7"/>
    <w:rsid w:val="2CAB75BF"/>
    <w:rsid w:val="2CB300E3"/>
    <w:rsid w:val="2CC93A4C"/>
    <w:rsid w:val="2CD774B5"/>
    <w:rsid w:val="2CDC7B44"/>
    <w:rsid w:val="2CDE6732"/>
    <w:rsid w:val="2CF4221C"/>
    <w:rsid w:val="2D0562AA"/>
    <w:rsid w:val="2D0E1307"/>
    <w:rsid w:val="2D0F4E31"/>
    <w:rsid w:val="2D275BE0"/>
    <w:rsid w:val="2D2A392E"/>
    <w:rsid w:val="2D5241EB"/>
    <w:rsid w:val="2D6E0992"/>
    <w:rsid w:val="2D7A170F"/>
    <w:rsid w:val="2D897193"/>
    <w:rsid w:val="2D8C5D81"/>
    <w:rsid w:val="2D907935"/>
    <w:rsid w:val="2DBA3925"/>
    <w:rsid w:val="2DBF3371"/>
    <w:rsid w:val="2DC1771C"/>
    <w:rsid w:val="2DE41C8B"/>
    <w:rsid w:val="2DF97EC2"/>
    <w:rsid w:val="2DFF4463"/>
    <w:rsid w:val="2E2E5273"/>
    <w:rsid w:val="2E325A56"/>
    <w:rsid w:val="2E5A0FDF"/>
    <w:rsid w:val="2E5D2F80"/>
    <w:rsid w:val="2E617AC5"/>
    <w:rsid w:val="2E6B76AC"/>
    <w:rsid w:val="2E872D52"/>
    <w:rsid w:val="2E8970DA"/>
    <w:rsid w:val="2E8B7890"/>
    <w:rsid w:val="2E977409"/>
    <w:rsid w:val="2EA5600E"/>
    <w:rsid w:val="2EA80DDE"/>
    <w:rsid w:val="2ECD1E3E"/>
    <w:rsid w:val="2ED6217E"/>
    <w:rsid w:val="2EDD13B7"/>
    <w:rsid w:val="2EDF0CE6"/>
    <w:rsid w:val="2EE41E02"/>
    <w:rsid w:val="2F173C1F"/>
    <w:rsid w:val="2F1E7BA6"/>
    <w:rsid w:val="2F35464E"/>
    <w:rsid w:val="2F3C7109"/>
    <w:rsid w:val="2F743893"/>
    <w:rsid w:val="2F8C75DD"/>
    <w:rsid w:val="2F8F3D52"/>
    <w:rsid w:val="2F92398E"/>
    <w:rsid w:val="2F9354E2"/>
    <w:rsid w:val="2F9E6827"/>
    <w:rsid w:val="2FA16A20"/>
    <w:rsid w:val="2FA300DE"/>
    <w:rsid w:val="2FB40675"/>
    <w:rsid w:val="2FC91A5C"/>
    <w:rsid w:val="2FCF37B9"/>
    <w:rsid w:val="2FE8060B"/>
    <w:rsid w:val="2FF852F7"/>
    <w:rsid w:val="3067517B"/>
    <w:rsid w:val="3091679E"/>
    <w:rsid w:val="3094667C"/>
    <w:rsid w:val="30AB3824"/>
    <w:rsid w:val="30E23BEA"/>
    <w:rsid w:val="30E84E12"/>
    <w:rsid w:val="30EE1006"/>
    <w:rsid w:val="30F27E77"/>
    <w:rsid w:val="30FB076B"/>
    <w:rsid w:val="3104399B"/>
    <w:rsid w:val="31276D2A"/>
    <w:rsid w:val="31304BCF"/>
    <w:rsid w:val="31696E01"/>
    <w:rsid w:val="317624C6"/>
    <w:rsid w:val="317771D6"/>
    <w:rsid w:val="317A28BA"/>
    <w:rsid w:val="31A63071"/>
    <w:rsid w:val="31B264D0"/>
    <w:rsid w:val="31B74816"/>
    <w:rsid w:val="31CB2575"/>
    <w:rsid w:val="31CD3F8A"/>
    <w:rsid w:val="31E20ADF"/>
    <w:rsid w:val="31E91B38"/>
    <w:rsid w:val="31F505DD"/>
    <w:rsid w:val="320971C4"/>
    <w:rsid w:val="321B1459"/>
    <w:rsid w:val="321C1C19"/>
    <w:rsid w:val="323250B1"/>
    <w:rsid w:val="32477C5A"/>
    <w:rsid w:val="32502829"/>
    <w:rsid w:val="328D142B"/>
    <w:rsid w:val="329F4938"/>
    <w:rsid w:val="32A106B8"/>
    <w:rsid w:val="32A12DA4"/>
    <w:rsid w:val="32C539DE"/>
    <w:rsid w:val="32C87A91"/>
    <w:rsid w:val="32EB191E"/>
    <w:rsid w:val="32EE594D"/>
    <w:rsid w:val="33473327"/>
    <w:rsid w:val="33685DBD"/>
    <w:rsid w:val="33C64969"/>
    <w:rsid w:val="33CF6F62"/>
    <w:rsid w:val="33D51ACF"/>
    <w:rsid w:val="340B7780"/>
    <w:rsid w:val="343D5A5D"/>
    <w:rsid w:val="34494EB7"/>
    <w:rsid w:val="344D0145"/>
    <w:rsid w:val="345C25E7"/>
    <w:rsid w:val="34653310"/>
    <w:rsid w:val="346D3D45"/>
    <w:rsid w:val="34B212F6"/>
    <w:rsid w:val="34E327F5"/>
    <w:rsid w:val="34EE2F28"/>
    <w:rsid w:val="34EF6F49"/>
    <w:rsid w:val="34F642E2"/>
    <w:rsid w:val="34F8765B"/>
    <w:rsid w:val="34FB75BF"/>
    <w:rsid w:val="35135671"/>
    <w:rsid w:val="353A4DBB"/>
    <w:rsid w:val="35585380"/>
    <w:rsid w:val="35641EC6"/>
    <w:rsid w:val="356655A5"/>
    <w:rsid w:val="356911DE"/>
    <w:rsid w:val="357F0C9A"/>
    <w:rsid w:val="3581006E"/>
    <w:rsid w:val="35B57730"/>
    <w:rsid w:val="35B841B9"/>
    <w:rsid w:val="35C167A5"/>
    <w:rsid w:val="35D96BEC"/>
    <w:rsid w:val="35E32729"/>
    <w:rsid w:val="35E73FAF"/>
    <w:rsid w:val="35F3113F"/>
    <w:rsid w:val="35FC7ABA"/>
    <w:rsid w:val="3608597C"/>
    <w:rsid w:val="360A64E1"/>
    <w:rsid w:val="360E227D"/>
    <w:rsid w:val="36123ABF"/>
    <w:rsid w:val="361D48AD"/>
    <w:rsid w:val="36216E66"/>
    <w:rsid w:val="363C6D44"/>
    <w:rsid w:val="364116B9"/>
    <w:rsid w:val="366E1026"/>
    <w:rsid w:val="368D1F77"/>
    <w:rsid w:val="369E1C47"/>
    <w:rsid w:val="36CE6BF6"/>
    <w:rsid w:val="36E23CD3"/>
    <w:rsid w:val="36EA3697"/>
    <w:rsid w:val="37040813"/>
    <w:rsid w:val="37224F23"/>
    <w:rsid w:val="37795E12"/>
    <w:rsid w:val="377B3F26"/>
    <w:rsid w:val="37AD1FF4"/>
    <w:rsid w:val="37AF6FF0"/>
    <w:rsid w:val="37F701C4"/>
    <w:rsid w:val="380A5F4D"/>
    <w:rsid w:val="38202F75"/>
    <w:rsid w:val="38347FCD"/>
    <w:rsid w:val="385A25C6"/>
    <w:rsid w:val="386939FC"/>
    <w:rsid w:val="38702CCA"/>
    <w:rsid w:val="387424EC"/>
    <w:rsid w:val="38904764"/>
    <w:rsid w:val="38996F85"/>
    <w:rsid w:val="38A01515"/>
    <w:rsid w:val="38C73882"/>
    <w:rsid w:val="38CE6CB8"/>
    <w:rsid w:val="38DB5D98"/>
    <w:rsid w:val="38E1759D"/>
    <w:rsid w:val="38F73764"/>
    <w:rsid w:val="393E1E93"/>
    <w:rsid w:val="39496FCC"/>
    <w:rsid w:val="397C620A"/>
    <w:rsid w:val="39D1748A"/>
    <w:rsid w:val="39D509C6"/>
    <w:rsid w:val="39EE7C2B"/>
    <w:rsid w:val="3A132E29"/>
    <w:rsid w:val="3A523658"/>
    <w:rsid w:val="3A6F1FDB"/>
    <w:rsid w:val="3A885E8C"/>
    <w:rsid w:val="3A9051EB"/>
    <w:rsid w:val="3A9447BA"/>
    <w:rsid w:val="3AA155CF"/>
    <w:rsid w:val="3AAD733E"/>
    <w:rsid w:val="3AD43183"/>
    <w:rsid w:val="3AD4583A"/>
    <w:rsid w:val="3ADC6D9D"/>
    <w:rsid w:val="3AE53A45"/>
    <w:rsid w:val="3AF0510F"/>
    <w:rsid w:val="3B1A1DB0"/>
    <w:rsid w:val="3B1E49FD"/>
    <w:rsid w:val="3B27402A"/>
    <w:rsid w:val="3B4933F8"/>
    <w:rsid w:val="3B4E19A7"/>
    <w:rsid w:val="3B59051D"/>
    <w:rsid w:val="3B5A1974"/>
    <w:rsid w:val="3B680094"/>
    <w:rsid w:val="3B6F157D"/>
    <w:rsid w:val="3B863DCA"/>
    <w:rsid w:val="3B880134"/>
    <w:rsid w:val="3B9B52F1"/>
    <w:rsid w:val="3BA30CC5"/>
    <w:rsid w:val="3BD62DB1"/>
    <w:rsid w:val="3BE718F4"/>
    <w:rsid w:val="3C0948E1"/>
    <w:rsid w:val="3C0D718F"/>
    <w:rsid w:val="3C1C40BC"/>
    <w:rsid w:val="3C590183"/>
    <w:rsid w:val="3CD25624"/>
    <w:rsid w:val="3CF36805"/>
    <w:rsid w:val="3D054201"/>
    <w:rsid w:val="3D067262"/>
    <w:rsid w:val="3D451261"/>
    <w:rsid w:val="3D4A3346"/>
    <w:rsid w:val="3D4F498B"/>
    <w:rsid w:val="3D887993"/>
    <w:rsid w:val="3DA157EB"/>
    <w:rsid w:val="3DB244D9"/>
    <w:rsid w:val="3DC066B9"/>
    <w:rsid w:val="3DD725F4"/>
    <w:rsid w:val="3DD86E25"/>
    <w:rsid w:val="3E172F4F"/>
    <w:rsid w:val="3E192505"/>
    <w:rsid w:val="3E3E4CBC"/>
    <w:rsid w:val="3E506B35"/>
    <w:rsid w:val="3E522A75"/>
    <w:rsid w:val="3E563E35"/>
    <w:rsid w:val="3E66752F"/>
    <w:rsid w:val="3E75723E"/>
    <w:rsid w:val="3E7E27C4"/>
    <w:rsid w:val="3E837C67"/>
    <w:rsid w:val="3E866918"/>
    <w:rsid w:val="3EB04AF9"/>
    <w:rsid w:val="3EB05EA3"/>
    <w:rsid w:val="3EB9204C"/>
    <w:rsid w:val="3EC438A2"/>
    <w:rsid w:val="3EC731B9"/>
    <w:rsid w:val="3ED8602D"/>
    <w:rsid w:val="3EEA772F"/>
    <w:rsid w:val="3EF75354"/>
    <w:rsid w:val="3EFC5740"/>
    <w:rsid w:val="3F02710D"/>
    <w:rsid w:val="3F0D5F00"/>
    <w:rsid w:val="3F125B56"/>
    <w:rsid w:val="3F1C21F0"/>
    <w:rsid w:val="3F38397B"/>
    <w:rsid w:val="3F492C0D"/>
    <w:rsid w:val="3F5E225A"/>
    <w:rsid w:val="3F790391"/>
    <w:rsid w:val="3F843100"/>
    <w:rsid w:val="3FB0492A"/>
    <w:rsid w:val="3FB545AA"/>
    <w:rsid w:val="3FB57659"/>
    <w:rsid w:val="3FB82767"/>
    <w:rsid w:val="3FBB5567"/>
    <w:rsid w:val="3FBD3231"/>
    <w:rsid w:val="3FC30A69"/>
    <w:rsid w:val="3FC76A27"/>
    <w:rsid w:val="3FD021CC"/>
    <w:rsid w:val="3FDC3256"/>
    <w:rsid w:val="3FE524EA"/>
    <w:rsid w:val="3FF90EA3"/>
    <w:rsid w:val="400D5F99"/>
    <w:rsid w:val="40135C49"/>
    <w:rsid w:val="404577E1"/>
    <w:rsid w:val="40514C88"/>
    <w:rsid w:val="405168C7"/>
    <w:rsid w:val="405776DA"/>
    <w:rsid w:val="406552D4"/>
    <w:rsid w:val="406953F0"/>
    <w:rsid w:val="409C18DA"/>
    <w:rsid w:val="40A36852"/>
    <w:rsid w:val="40A45210"/>
    <w:rsid w:val="40BE3F9B"/>
    <w:rsid w:val="40C902BF"/>
    <w:rsid w:val="40DF5A49"/>
    <w:rsid w:val="40EB77D6"/>
    <w:rsid w:val="41097F1F"/>
    <w:rsid w:val="412310B8"/>
    <w:rsid w:val="41336E6E"/>
    <w:rsid w:val="41340EBB"/>
    <w:rsid w:val="413650F5"/>
    <w:rsid w:val="41430DB8"/>
    <w:rsid w:val="414E3F1E"/>
    <w:rsid w:val="41543CF3"/>
    <w:rsid w:val="41640839"/>
    <w:rsid w:val="41676365"/>
    <w:rsid w:val="4178543D"/>
    <w:rsid w:val="41A00A4E"/>
    <w:rsid w:val="41A34021"/>
    <w:rsid w:val="41B86350"/>
    <w:rsid w:val="41BB0B17"/>
    <w:rsid w:val="41C0701A"/>
    <w:rsid w:val="41DE663D"/>
    <w:rsid w:val="41E55F74"/>
    <w:rsid w:val="41EB582D"/>
    <w:rsid w:val="41EF1D95"/>
    <w:rsid w:val="41F31FFE"/>
    <w:rsid w:val="42126B5C"/>
    <w:rsid w:val="421E0CB3"/>
    <w:rsid w:val="42441EE0"/>
    <w:rsid w:val="424601BC"/>
    <w:rsid w:val="4253759A"/>
    <w:rsid w:val="427B23C0"/>
    <w:rsid w:val="42890EFB"/>
    <w:rsid w:val="428B7313"/>
    <w:rsid w:val="42965408"/>
    <w:rsid w:val="4296615D"/>
    <w:rsid w:val="42A83FAA"/>
    <w:rsid w:val="42A945E2"/>
    <w:rsid w:val="42BF5B53"/>
    <w:rsid w:val="42C235D1"/>
    <w:rsid w:val="42C252D5"/>
    <w:rsid w:val="42C26AF6"/>
    <w:rsid w:val="42CC60A0"/>
    <w:rsid w:val="42D60DFC"/>
    <w:rsid w:val="42E45E5C"/>
    <w:rsid w:val="431C00BC"/>
    <w:rsid w:val="432F1BD3"/>
    <w:rsid w:val="4335335B"/>
    <w:rsid w:val="43401AD6"/>
    <w:rsid w:val="43497438"/>
    <w:rsid w:val="434E02EA"/>
    <w:rsid w:val="434F63D8"/>
    <w:rsid w:val="435817CD"/>
    <w:rsid w:val="435978C0"/>
    <w:rsid w:val="435E2B6D"/>
    <w:rsid w:val="436834BB"/>
    <w:rsid w:val="436B40D1"/>
    <w:rsid w:val="43722B29"/>
    <w:rsid w:val="43B23104"/>
    <w:rsid w:val="43BA5766"/>
    <w:rsid w:val="43C60A8F"/>
    <w:rsid w:val="43C62E94"/>
    <w:rsid w:val="43CF22B5"/>
    <w:rsid w:val="43D77174"/>
    <w:rsid w:val="43E906C0"/>
    <w:rsid w:val="44191A5C"/>
    <w:rsid w:val="441F49A9"/>
    <w:rsid w:val="44311CF6"/>
    <w:rsid w:val="44544ABD"/>
    <w:rsid w:val="44551641"/>
    <w:rsid w:val="44697559"/>
    <w:rsid w:val="447749ED"/>
    <w:rsid w:val="447D3F12"/>
    <w:rsid w:val="448D2DEC"/>
    <w:rsid w:val="44B96909"/>
    <w:rsid w:val="44D833B1"/>
    <w:rsid w:val="44EB213B"/>
    <w:rsid w:val="44EE50D0"/>
    <w:rsid w:val="44F1428D"/>
    <w:rsid w:val="44F905FD"/>
    <w:rsid w:val="44FD0828"/>
    <w:rsid w:val="450219BA"/>
    <w:rsid w:val="45134D13"/>
    <w:rsid w:val="45271CDE"/>
    <w:rsid w:val="45281596"/>
    <w:rsid w:val="453D77A4"/>
    <w:rsid w:val="45442814"/>
    <w:rsid w:val="454B4438"/>
    <w:rsid w:val="4552286D"/>
    <w:rsid w:val="455565C5"/>
    <w:rsid w:val="45713AFA"/>
    <w:rsid w:val="45915072"/>
    <w:rsid w:val="459D354D"/>
    <w:rsid w:val="45AA5B47"/>
    <w:rsid w:val="45B16996"/>
    <w:rsid w:val="45BA0A58"/>
    <w:rsid w:val="45EA33E5"/>
    <w:rsid w:val="45F96B97"/>
    <w:rsid w:val="4604280F"/>
    <w:rsid w:val="46104472"/>
    <w:rsid w:val="46593C11"/>
    <w:rsid w:val="465F2DA1"/>
    <w:rsid w:val="467F121B"/>
    <w:rsid w:val="4693606C"/>
    <w:rsid w:val="46985D77"/>
    <w:rsid w:val="469F155C"/>
    <w:rsid w:val="46BB4D9E"/>
    <w:rsid w:val="46BD06C0"/>
    <w:rsid w:val="46C16CBB"/>
    <w:rsid w:val="46C969C6"/>
    <w:rsid w:val="46DF4EB5"/>
    <w:rsid w:val="46E77F3A"/>
    <w:rsid w:val="46F14A50"/>
    <w:rsid w:val="46F40766"/>
    <w:rsid w:val="46FF09A2"/>
    <w:rsid w:val="47005519"/>
    <w:rsid w:val="470E7E6A"/>
    <w:rsid w:val="470F6BFC"/>
    <w:rsid w:val="47245EE2"/>
    <w:rsid w:val="473066B1"/>
    <w:rsid w:val="474661FC"/>
    <w:rsid w:val="4755397E"/>
    <w:rsid w:val="476327BE"/>
    <w:rsid w:val="47653346"/>
    <w:rsid w:val="478A7BF3"/>
    <w:rsid w:val="478D7F61"/>
    <w:rsid w:val="47903833"/>
    <w:rsid w:val="47920618"/>
    <w:rsid w:val="479311FD"/>
    <w:rsid w:val="479C477D"/>
    <w:rsid w:val="47A02A96"/>
    <w:rsid w:val="47A5531D"/>
    <w:rsid w:val="47E5601C"/>
    <w:rsid w:val="47F0610A"/>
    <w:rsid w:val="481E77DE"/>
    <w:rsid w:val="48322490"/>
    <w:rsid w:val="486002BE"/>
    <w:rsid w:val="488445F2"/>
    <w:rsid w:val="48996F43"/>
    <w:rsid w:val="48CE53AC"/>
    <w:rsid w:val="48DF0A29"/>
    <w:rsid w:val="4902058B"/>
    <w:rsid w:val="49036399"/>
    <w:rsid w:val="490E0AC4"/>
    <w:rsid w:val="49157F4F"/>
    <w:rsid w:val="492778A7"/>
    <w:rsid w:val="49442855"/>
    <w:rsid w:val="49474E1B"/>
    <w:rsid w:val="49562EE3"/>
    <w:rsid w:val="497A5486"/>
    <w:rsid w:val="49910C01"/>
    <w:rsid w:val="49C13457"/>
    <w:rsid w:val="49C26D91"/>
    <w:rsid w:val="49C86FBE"/>
    <w:rsid w:val="49DC42B4"/>
    <w:rsid w:val="49DE2A42"/>
    <w:rsid w:val="4A2E5667"/>
    <w:rsid w:val="4A382654"/>
    <w:rsid w:val="4A3A735E"/>
    <w:rsid w:val="4A60791E"/>
    <w:rsid w:val="4A6963BB"/>
    <w:rsid w:val="4A7D06FD"/>
    <w:rsid w:val="4A8D773B"/>
    <w:rsid w:val="4A992039"/>
    <w:rsid w:val="4ABA56FD"/>
    <w:rsid w:val="4AC40EED"/>
    <w:rsid w:val="4AD32BBA"/>
    <w:rsid w:val="4AD518FA"/>
    <w:rsid w:val="4AD71F9C"/>
    <w:rsid w:val="4AF06C32"/>
    <w:rsid w:val="4AFE562F"/>
    <w:rsid w:val="4B002B34"/>
    <w:rsid w:val="4B0E28EF"/>
    <w:rsid w:val="4B114F73"/>
    <w:rsid w:val="4B545BB1"/>
    <w:rsid w:val="4B5531B2"/>
    <w:rsid w:val="4B5B307E"/>
    <w:rsid w:val="4B7C2240"/>
    <w:rsid w:val="4B8476BD"/>
    <w:rsid w:val="4B97287F"/>
    <w:rsid w:val="4BA108BB"/>
    <w:rsid w:val="4BA4180D"/>
    <w:rsid w:val="4BCA3A23"/>
    <w:rsid w:val="4BCD6110"/>
    <w:rsid w:val="4BD872F3"/>
    <w:rsid w:val="4BEF64F6"/>
    <w:rsid w:val="4C1C5865"/>
    <w:rsid w:val="4C327A38"/>
    <w:rsid w:val="4C373DBF"/>
    <w:rsid w:val="4C631C22"/>
    <w:rsid w:val="4C692539"/>
    <w:rsid w:val="4C765636"/>
    <w:rsid w:val="4C8D648B"/>
    <w:rsid w:val="4C9F0AB8"/>
    <w:rsid w:val="4CC541B8"/>
    <w:rsid w:val="4CE70CB0"/>
    <w:rsid w:val="4D0E1BAC"/>
    <w:rsid w:val="4D1C49E2"/>
    <w:rsid w:val="4D3C1E1E"/>
    <w:rsid w:val="4D3E5505"/>
    <w:rsid w:val="4D687646"/>
    <w:rsid w:val="4D7B175C"/>
    <w:rsid w:val="4D803F81"/>
    <w:rsid w:val="4DB805B6"/>
    <w:rsid w:val="4DC21CBD"/>
    <w:rsid w:val="4DDC636E"/>
    <w:rsid w:val="4DF97E73"/>
    <w:rsid w:val="4E1E42B4"/>
    <w:rsid w:val="4E231239"/>
    <w:rsid w:val="4E2F55A5"/>
    <w:rsid w:val="4E310ED1"/>
    <w:rsid w:val="4E472584"/>
    <w:rsid w:val="4E724E26"/>
    <w:rsid w:val="4E7B39B5"/>
    <w:rsid w:val="4E813975"/>
    <w:rsid w:val="4E822FC0"/>
    <w:rsid w:val="4E882AC0"/>
    <w:rsid w:val="4E8A6E16"/>
    <w:rsid w:val="4EB76D58"/>
    <w:rsid w:val="4EC102D9"/>
    <w:rsid w:val="4ECE6179"/>
    <w:rsid w:val="4ED1600A"/>
    <w:rsid w:val="4EED1B31"/>
    <w:rsid w:val="4F06547C"/>
    <w:rsid w:val="4F142BAE"/>
    <w:rsid w:val="4F2B0C4C"/>
    <w:rsid w:val="4F2F39AE"/>
    <w:rsid w:val="4F325F56"/>
    <w:rsid w:val="4F3D0341"/>
    <w:rsid w:val="4F751C18"/>
    <w:rsid w:val="4F871D33"/>
    <w:rsid w:val="4F887064"/>
    <w:rsid w:val="4F8E4079"/>
    <w:rsid w:val="4F952686"/>
    <w:rsid w:val="4F9B1DC6"/>
    <w:rsid w:val="4F9C0893"/>
    <w:rsid w:val="4F9C7BEB"/>
    <w:rsid w:val="4FB95726"/>
    <w:rsid w:val="4FCE19F2"/>
    <w:rsid w:val="4FD3119C"/>
    <w:rsid w:val="4FD608DD"/>
    <w:rsid w:val="4FF82011"/>
    <w:rsid w:val="500650A3"/>
    <w:rsid w:val="500B3F03"/>
    <w:rsid w:val="50304A90"/>
    <w:rsid w:val="5036093F"/>
    <w:rsid w:val="504F38E5"/>
    <w:rsid w:val="507E6643"/>
    <w:rsid w:val="508D146C"/>
    <w:rsid w:val="50A21D03"/>
    <w:rsid w:val="50A65D07"/>
    <w:rsid w:val="50A94C6C"/>
    <w:rsid w:val="50D25671"/>
    <w:rsid w:val="50D26C15"/>
    <w:rsid w:val="50DF1353"/>
    <w:rsid w:val="50ED7CD3"/>
    <w:rsid w:val="50EE2389"/>
    <w:rsid w:val="50F840A7"/>
    <w:rsid w:val="50FB5ED6"/>
    <w:rsid w:val="51014C6A"/>
    <w:rsid w:val="510D1BC9"/>
    <w:rsid w:val="5112533C"/>
    <w:rsid w:val="51196E57"/>
    <w:rsid w:val="511D3BA3"/>
    <w:rsid w:val="51296F11"/>
    <w:rsid w:val="514340A1"/>
    <w:rsid w:val="514B20FE"/>
    <w:rsid w:val="514E40D6"/>
    <w:rsid w:val="51521ABF"/>
    <w:rsid w:val="5169571F"/>
    <w:rsid w:val="51776EEB"/>
    <w:rsid w:val="518E44BE"/>
    <w:rsid w:val="51A112C4"/>
    <w:rsid w:val="51AC31E3"/>
    <w:rsid w:val="51B24BDC"/>
    <w:rsid w:val="51B55CDE"/>
    <w:rsid w:val="51DC3421"/>
    <w:rsid w:val="51E0555B"/>
    <w:rsid w:val="51EA1141"/>
    <w:rsid w:val="51F465A2"/>
    <w:rsid w:val="52014B44"/>
    <w:rsid w:val="52217247"/>
    <w:rsid w:val="522D5AC9"/>
    <w:rsid w:val="52755B08"/>
    <w:rsid w:val="527D518A"/>
    <w:rsid w:val="52892443"/>
    <w:rsid w:val="528E0189"/>
    <w:rsid w:val="52D160AB"/>
    <w:rsid w:val="52D362E3"/>
    <w:rsid w:val="52D441A9"/>
    <w:rsid w:val="52D84960"/>
    <w:rsid w:val="52F607D7"/>
    <w:rsid w:val="52F85026"/>
    <w:rsid w:val="53087B57"/>
    <w:rsid w:val="530A4418"/>
    <w:rsid w:val="53194E69"/>
    <w:rsid w:val="533C76D3"/>
    <w:rsid w:val="5345223E"/>
    <w:rsid w:val="53633B0F"/>
    <w:rsid w:val="537A2CFB"/>
    <w:rsid w:val="53C440EF"/>
    <w:rsid w:val="53D4463B"/>
    <w:rsid w:val="540F389A"/>
    <w:rsid w:val="5411372F"/>
    <w:rsid w:val="54142124"/>
    <w:rsid w:val="54311733"/>
    <w:rsid w:val="54412568"/>
    <w:rsid w:val="5455104A"/>
    <w:rsid w:val="546203CF"/>
    <w:rsid w:val="547C00F4"/>
    <w:rsid w:val="549C73B3"/>
    <w:rsid w:val="54A21981"/>
    <w:rsid w:val="54B364D4"/>
    <w:rsid w:val="54C765E5"/>
    <w:rsid w:val="54D87119"/>
    <w:rsid w:val="54ED7BA5"/>
    <w:rsid w:val="54F847C8"/>
    <w:rsid w:val="54F92AC6"/>
    <w:rsid w:val="550F31B2"/>
    <w:rsid w:val="554423C3"/>
    <w:rsid w:val="555D7274"/>
    <w:rsid w:val="558E33CA"/>
    <w:rsid w:val="55B05BA8"/>
    <w:rsid w:val="55EF3B58"/>
    <w:rsid w:val="56056177"/>
    <w:rsid w:val="56206671"/>
    <w:rsid w:val="565B3A1A"/>
    <w:rsid w:val="56667019"/>
    <w:rsid w:val="56755975"/>
    <w:rsid w:val="568F079E"/>
    <w:rsid w:val="568F1FB0"/>
    <w:rsid w:val="56983B24"/>
    <w:rsid w:val="56A3655A"/>
    <w:rsid w:val="56AC6357"/>
    <w:rsid w:val="56AE110A"/>
    <w:rsid w:val="56AF3AB3"/>
    <w:rsid w:val="56AF5A95"/>
    <w:rsid w:val="56B429ED"/>
    <w:rsid w:val="56BA143D"/>
    <w:rsid w:val="56D440A1"/>
    <w:rsid w:val="56D55AD8"/>
    <w:rsid w:val="56F95A04"/>
    <w:rsid w:val="57062BEC"/>
    <w:rsid w:val="57115FEF"/>
    <w:rsid w:val="572268D4"/>
    <w:rsid w:val="572327FD"/>
    <w:rsid w:val="57382E1B"/>
    <w:rsid w:val="5739122C"/>
    <w:rsid w:val="576E7C4A"/>
    <w:rsid w:val="57894296"/>
    <w:rsid w:val="579569B0"/>
    <w:rsid w:val="57A320D9"/>
    <w:rsid w:val="57B8483B"/>
    <w:rsid w:val="57C666EC"/>
    <w:rsid w:val="57D30014"/>
    <w:rsid w:val="57D67267"/>
    <w:rsid w:val="57DE6159"/>
    <w:rsid w:val="57EA3FBE"/>
    <w:rsid w:val="57ED28A2"/>
    <w:rsid w:val="57EE1AC4"/>
    <w:rsid w:val="57EE6E47"/>
    <w:rsid w:val="58043A27"/>
    <w:rsid w:val="5822527D"/>
    <w:rsid w:val="58420DC6"/>
    <w:rsid w:val="58464CE2"/>
    <w:rsid w:val="585B6142"/>
    <w:rsid w:val="587F73E4"/>
    <w:rsid w:val="589C0BD3"/>
    <w:rsid w:val="58AD7985"/>
    <w:rsid w:val="58BA03AD"/>
    <w:rsid w:val="58C731AB"/>
    <w:rsid w:val="58D22C3F"/>
    <w:rsid w:val="58DD6C6D"/>
    <w:rsid w:val="59026D01"/>
    <w:rsid w:val="59086785"/>
    <w:rsid w:val="59094441"/>
    <w:rsid w:val="590E26EF"/>
    <w:rsid w:val="59113693"/>
    <w:rsid w:val="591511A5"/>
    <w:rsid w:val="59155A89"/>
    <w:rsid w:val="591B6E04"/>
    <w:rsid w:val="59567664"/>
    <w:rsid w:val="5983010A"/>
    <w:rsid w:val="59A8680A"/>
    <w:rsid w:val="59B34917"/>
    <w:rsid w:val="59BF6625"/>
    <w:rsid w:val="59CF6C09"/>
    <w:rsid w:val="59F25CF2"/>
    <w:rsid w:val="5A1446CB"/>
    <w:rsid w:val="5A2167CB"/>
    <w:rsid w:val="5A3F2F60"/>
    <w:rsid w:val="5A544777"/>
    <w:rsid w:val="5A7223ED"/>
    <w:rsid w:val="5A8847B1"/>
    <w:rsid w:val="5A8F3150"/>
    <w:rsid w:val="5AA21AFF"/>
    <w:rsid w:val="5AB832A3"/>
    <w:rsid w:val="5AF677E0"/>
    <w:rsid w:val="5B023863"/>
    <w:rsid w:val="5B0E7D7B"/>
    <w:rsid w:val="5B1B4156"/>
    <w:rsid w:val="5B1C586C"/>
    <w:rsid w:val="5B250262"/>
    <w:rsid w:val="5B393252"/>
    <w:rsid w:val="5B7A48F7"/>
    <w:rsid w:val="5B8341C1"/>
    <w:rsid w:val="5B9026EF"/>
    <w:rsid w:val="5B9B12CD"/>
    <w:rsid w:val="5BB64183"/>
    <w:rsid w:val="5BBC4326"/>
    <w:rsid w:val="5BC338F2"/>
    <w:rsid w:val="5BD35898"/>
    <w:rsid w:val="5BDB1B3B"/>
    <w:rsid w:val="5BE62A9F"/>
    <w:rsid w:val="5BFD4E7F"/>
    <w:rsid w:val="5C0D32DF"/>
    <w:rsid w:val="5C2338FC"/>
    <w:rsid w:val="5C28353E"/>
    <w:rsid w:val="5C2B0A27"/>
    <w:rsid w:val="5C3141F8"/>
    <w:rsid w:val="5C384742"/>
    <w:rsid w:val="5C3A712B"/>
    <w:rsid w:val="5C682A93"/>
    <w:rsid w:val="5C9F6A54"/>
    <w:rsid w:val="5CAD0379"/>
    <w:rsid w:val="5CD15A69"/>
    <w:rsid w:val="5CDA02B5"/>
    <w:rsid w:val="5CDF7A80"/>
    <w:rsid w:val="5CE86AE0"/>
    <w:rsid w:val="5CFF096B"/>
    <w:rsid w:val="5D001C88"/>
    <w:rsid w:val="5D034EA6"/>
    <w:rsid w:val="5D0D107F"/>
    <w:rsid w:val="5D115D57"/>
    <w:rsid w:val="5D20052A"/>
    <w:rsid w:val="5D3C1663"/>
    <w:rsid w:val="5D496ADC"/>
    <w:rsid w:val="5D4C37F5"/>
    <w:rsid w:val="5D5A12AF"/>
    <w:rsid w:val="5D5F1B2C"/>
    <w:rsid w:val="5D646E12"/>
    <w:rsid w:val="5DA86740"/>
    <w:rsid w:val="5DC3520D"/>
    <w:rsid w:val="5DC56D47"/>
    <w:rsid w:val="5DE17A6C"/>
    <w:rsid w:val="5DED05D8"/>
    <w:rsid w:val="5DF55749"/>
    <w:rsid w:val="5E0F4555"/>
    <w:rsid w:val="5E2E7849"/>
    <w:rsid w:val="5E544FD1"/>
    <w:rsid w:val="5E5E487F"/>
    <w:rsid w:val="5E66334B"/>
    <w:rsid w:val="5E6675AA"/>
    <w:rsid w:val="5E797D85"/>
    <w:rsid w:val="5E823D89"/>
    <w:rsid w:val="5E976805"/>
    <w:rsid w:val="5EBB3F6E"/>
    <w:rsid w:val="5ECB0D9C"/>
    <w:rsid w:val="5ED775D0"/>
    <w:rsid w:val="5EE91575"/>
    <w:rsid w:val="5EF1646F"/>
    <w:rsid w:val="5F451841"/>
    <w:rsid w:val="5F962388"/>
    <w:rsid w:val="5FA44B17"/>
    <w:rsid w:val="5FB20E5A"/>
    <w:rsid w:val="5FDA399E"/>
    <w:rsid w:val="5FE840B1"/>
    <w:rsid w:val="603D5292"/>
    <w:rsid w:val="6042178F"/>
    <w:rsid w:val="60750B4A"/>
    <w:rsid w:val="6078798E"/>
    <w:rsid w:val="60810E2C"/>
    <w:rsid w:val="60846F59"/>
    <w:rsid w:val="608A1089"/>
    <w:rsid w:val="608A3DC8"/>
    <w:rsid w:val="60BD6EA9"/>
    <w:rsid w:val="60C11A6B"/>
    <w:rsid w:val="60F42E69"/>
    <w:rsid w:val="60FB5F2B"/>
    <w:rsid w:val="610A29C1"/>
    <w:rsid w:val="612873C9"/>
    <w:rsid w:val="612A4666"/>
    <w:rsid w:val="6147171D"/>
    <w:rsid w:val="61586633"/>
    <w:rsid w:val="61642E54"/>
    <w:rsid w:val="617F1F9B"/>
    <w:rsid w:val="61A32AF8"/>
    <w:rsid w:val="61A97F28"/>
    <w:rsid w:val="61D7793D"/>
    <w:rsid w:val="61E87B05"/>
    <w:rsid w:val="621C594F"/>
    <w:rsid w:val="624E4A6C"/>
    <w:rsid w:val="6253687A"/>
    <w:rsid w:val="625823AE"/>
    <w:rsid w:val="625A191A"/>
    <w:rsid w:val="626153E5"/>
    <w:rsid w:val="6268035E"/>
    <w:rsid w:val="62683044"/>
    <w:rsid w:val="626D4B03"/>
    <w:rsid w:val="626F33E2"/>
    <w:rsid w:val="627176F8"/>
    <w:rsid w:val="62820775"/>
    <w:rsid w:val="62856E46"/>
    <w:rsid w:val="62945174"/>
    <w:rsid w:val="62A52C49"/>
    <w:rsid w:val="62AF682E"/>
    <w:rsid w:val="62B20F15"/>
    <w:rsid w:val="62B956C3"/>
    <w:rsid w:val="63196435"/>
    <w:rsid w:val="631B7D91"/>
    <w:rsid w:val="63310BF0"/>
    <w:rsid w:val="634C136B"/>
    <w:rsid w:val="635A5BAB"/>
    <w:rsid w:val="635C138B"/>
    <w:rsid w:val="637C181E"/>
    <w:rsid w:val="6392101B"/>
    <w:rsid w:val="63A2336F"/>
    <w:rsid w:val="63AE75E4"/>
    <w:rsid w:val="63C515DC"/>
    <w:rsid w:val="63D6715F"/>
    <w:rsid w:val="63E65D0E"/>
    <w:rsid w:val="63F05314"/>
    <w:rsid w:val="63F212B7"/>
    <w:rsid w:val="64082C93"/>
    <w:rsid w:val="641552D0"/>
    <w:rsid w:val="64193CEF"/>
    <w:rsid w:val="641C0BE3"/>
    <w:rsid w:val="643520F0"/>
    <w:rsid w:val="644A7532"/>
    <w:rsid w:val="645576C6"/>
    <w:rsid w:val="6458014C"/>
    <w:rsid w:val="645D08CC"/>
    <w:rsid w:val="645F483E"/>
    <w:rsid w:val="64637CB9"/>
    <w:rsid w:val="64782BBF"/>
    <w:rsid w:val="647A2501"/>
    <w:rsid w:val="64885A08"/>
    <w:rsid w:val="64B24E79"/>
    <w:rsid w:val="64BA7E9C"/>
    <w:rsid w:val="64D75F0D"/>
    <w:rsid w:val="64E75660"/>
    <w:rsid w:val="64F41E96"/>
    <w:rsid w:val="651A4E4B"/>
    <w:rsid w:val="6522359B"/>
    <w:rsid w:val="65233167"/>
    <w:rsid w:val="653E04FA"/>
    <w:rsid w:val="654168A9"/>
    <w:rsid w:val="654A4AFF"/>
    <w:rsid w:val="65580705"/>
    <w:rsid w:val="656B4AB5"/>
    <w:rsid w:val="65706AD2"/>
    <w:rsid w:val="65752885"/>
    <w:rsid w:val="658920FF"/>
    <w:rsid w:val="65C44E22"/>
    <w:rsid w:val="65DA1A9D"/>
    <w:rsid w:val="65E44565"/>
    <w:rsid w:val="65F357E8"/>
    <w:rsid w:val="661B1528"/>
    <w:rsid w:val="661C2C1F"/>
    <w:rsid w:val="6621025B"/>
    <w:rsid w:val="66364DAD"/>
    <w:rsid w:val="6644579B"/>
    <w:rsid w:val="666874A9"/>
    <w:rsid w:val="666C30AF"/>
    <w:rsid w:val="666D6346"/>
    <w:rsid w:val="66725BDE"/>
    <w:rsid w:val="66836D56"/>
    <w:rsid w:val="668538A3"/>
    <w:rsid w:val="668C7362"/>
    <w:rsid w:val="668F7CFA"/>
    <w:rsid w:val="669E2A4E"/>
    <w:rsid w:val="66A2184B"/>
    <w:rsid w:val="66D54301"/>
    <w:rsid w:val="66D86FD9"/>
    <w:rsid w:val="67105E68"/>
    <w:rsid w:val="67213261"/>
    <w:rsid w:val="672C6708"/>
    <w:rsid w:val="672E6970"/>
    <w:rsid w:val="67316B33"/>
    <w:rsid w:val="673774F3"/>
    <w:rsid w:val="6759651E"/>
    <w:rsid w:val="675E7845"/>
    <w:rsid w:val="6762097F"/>
    <w:rsid w:val="67677DEC"/>
    <w:rsid w:val="676A1593"/>
    <w:rsid w:val="676A1ACC"/>
    <w:rsid w:val="676D5B64"/>
    <w:rsid w:val="677025E4"/>
    <w:rsid w:val="67765763"/>
    <w:rsid w:val="679A0310"/>
    <w:rsid w:val="67BF1883"/>
    <w:rsid w:val="67C82C0F"/>
    <w:rsid w:val="67D35BDF"/>
    <w:rsid w:val="67E5202C"/>
    <w:rsid w:val="67EA68E9"/>
    <w:rsid w:val="67F225BC"/>
    <w:rsid w:val="68056B62"/>
    <w:rsid w:val="68062A0B"/>
    <w:rsid w:val="68257CC9"/>
    <w:rsid w:val="68340EAB"/>
    <w:rsid w:val="68532C34"/>
    <w:rsid w:val="68551A55"/>
    <w:rsid w:val="686A13F1"/>
    <w:rsid w:val="687A3374"/>
    <w:rsid w:val="688D5C10"/>
    <w:rsid w:val="688E61A7"/>
    <w:rsid w:val="689E0E77"/>
    <w:rsid w:val="689E584F"/>
    <w:rsid w:val="68B14BA4"/>
    <w:rsid w:val="68BD3BB6"/>
    <w:rsid w:val="68C5776E"/>
    <w:rsid w:val="68CA462F"/>
    <w:rsid w:val="68E47A0B"/>
    <w:rsid w:val="68EF047C"/>
    <w:rsid w:val="69197654"/>
    <w:rsid w:val="691A688D"/>
    <w:rsid w:val="69397823"/>
    <w:rsid w:val="69AC399B"/>
    <w:rsid w:val="69B445C6"/>
    <w:rsid w:val="69DD49E0"/>
    <w:rsid w:val="6A01691D"/>
    <w:rsid w:val="6A1A01D2"/>
    <w:rsid w:val="6A2F0565"/>
    <w:rsid w:val="6A4F2A86"/>
    <w:rsid w:val="6A514F70"/>
    <w:rsid w:val="6A6443F0"/>
    <w:rsid w:val="6A937C0F"/>
    <w:rsid w:val="6A9567B8"/>
    <w:rsid w:val="6A9D6CF4"/>
    <w:rsid w:val="6AB865CF"/>
    <w:rsid w:val="6ACC0A4E"/>
    <w:rsid w:val="6AED5307"/>
    <w:rsid w:val="6B1B6611"/>
    <w:rsid w:val="6B2979B7"/>
    <w:rsid w:val="6B3A497F"/>
    <w:rsid w:val="6B5E7606"/>
    <w:rsid w:val="6B6A0B96"/>
    <w:rsid w:val="6B6C6FDD"/>
    <w:rsid w:val="6B730BE5"/>
    <w:rsid w:val="6B8933F2"/>
    <w:rsid w:val="6B9B3CA4"/>
    <w:rsid w:val="6BCC1187"/>
    <w:rsid w:val="6BF650C8"/>
    <w:rsid w:val="6C1369CA"/>
    <w:rsid w:val="6C1D7EA9"/>
    <w:rsid w:val="6C26328F"/>
    <w:rsid w:val="6C2925B8"/>
    <w:rsid w:val="6C495FDD"/>
    <w:rsid w:val="6C647C83"/>
    <w:rsid w:val="6C7C4F99"/>
    <w:rsid w:val="6C7D054F"/>
    <w:rsid w:val="6C8B2045"/>
    <w:rsid w:val="6C951878"/>
    <w:rsid w:val="6C9837C3"/>
    <w:rsid w:val="6C997CA6"/>
    <w:rsid w:val="6CA528B6"/>
    <w:rsid w:val="6CB8298D"/>
    <w:rsid w:val="6CBB6C7C"/>
    <w:rsid w:val="6CD44287"/>
    <w:rsid w:val="6D2874D6"/>
    <w:rsid w:val="6D297FFD"/>
    <w:rsid w:val="6D3F4952"/>
    <w:rsid w:val="6D407F0C"/>
    <w:rsid w:val="6D414749"/>
    <w:rsid w:val="6D441FF9"/>
    <w:rsid w:val="6D4845B8"/>
    <w:rsid w:val="6D4E7AE2"/>
    <w:rsid w:val="6D6C7EEF"/>
    <w:rsid w:val="6D81243A"/>
    <w:rsid w:val="6D8F061E"/>
    <w:rsid w:val="6DBB6EC9"/>
    <w:rsid w:val="6DC47952"/>
    <w:rsid w:val="6DCE6B21"/>
    <w:rsid w:val="6DD14304"/>
    <w:rsid w:val="6E042E5B"/>
    <w:rsid w:val="6E0C5A46"/>
    <w:rsid w:val="6E1B3493"/>
    <w:rsid w:val="6E3833FD"/>
    <w:rsid w:val="6E4422F0"/>
    <w:rsid w:val="6E4C7771"/>
    <w:rsid w:val="6E5B027A"/>
    <w:rsid w:val="6E5F5492"/>
    <w:rsid w:val="6E9534B7"/>
    <w:rsid w:val="6EA664B4"/>
    <w:rsid w:val="6EAB123E"/>
    <w:rsid w:val="6EBB1601"/>
    <w:rsid w:val="6ECA4879"/>
    <w:rsid w:val="6ED03AF9"/>
    <w:rsid w:val="6EE357D5"/>
    <w:rsid w:val="6EE40AC2"/>
    <w:rsid w:val="6EF56C17"/>
    <w:rsid w:val="6F596B94"/>
    <w:rsid w:val="6F7B5585"/>
    <w:rsid w:val="6F867CCF"/>
    <w:rsid w:val="6F8A5DF1"/>
    <w:rsid w:val="6F8C7E9F"/>
    <w:rsid w:val="6FD864B7"/>
    <w:rsid w:val="70277D93"/>
    <w:rsid w:val="702C26C4"/>
    <w:rsid w:val="7033097C"/>
    <w:rsid w:val="703853CB"/>
    <w:rsid w:val="70B32946"/>
    <w:rsid w:val="70BB2C10"/>
    <w:rsid w:val="70C7065E"/>
    <w:rsid w:val="70CD7551"/>
    <w:rsid w:val="70D013AF"/>
    <w:rsid w:val="70F45A6E"/>
    <w:rsid w:val="710D5CDF"/>
    <w:rsid w:val="712A221D"/>
    <w:rsid w:val="71331A09"/>
    <w:rsid w:val="71487AF9"/>
    <w:rsid w:val="71565BBA"/>
    <w:rsid w:val="715F4926"/>
    <w:rsid w:val="71677580"/>
    <w:rsid w:val="71725477"/>
    <w:rsid w:val="717B58BB"/>
    <w:rsid w:val="718C7A0D"/>
    <w:rsid w:val="71940313"/>
    <w:rsid w:val="71A36FA0"/>
    <w:rsid w:val="71B13FA5"/>
    <w:rsid w:val="71C37DE8"/>
    <w:rsid w:val="71C9105F"/>
    <w:rsid w:val="71CF6DBA"/>
    <w:rsid w:val="71D83FC7"/>
    <w:rsid w:val="71F20187"/>
    <w:rsid w:val="71FA3AE2"/>
    <w:rsid w:val="720D0CB9"/>
    <w:rsid w:val="721243BC"/>
    <w:rsid w:val="72245910"/>
    <w:rsid w:val="72283097"/>
    <w:rsid w:val="723058C2"/>
    <w:rsid w:val="72461AF5"/>
    <w:rsid w:val="724C4615"/>
    <w:rsid w:val="724D6948"/>
    <w:rsid w:val="72644C9B"/>
    <w:rsid w:val="727A48EB"/>
    <w:rsid w:val="7288755F"/>
    <w:rsid w:val="729D2A7D"/>
    <w:rsid w:val="72B70F87"/>
    <w:rsid w:val="72D26294"/>
    <w:rsid w:val="72E147B1"/>
    <w:rsid w:val="72F87149"/>
    <w:rsid w:val="73056D33"/>
    <w:rsid w:val="7329481B"/>
    <w:rsid w:val="732F5D73"/>
    <w:rsid w:val="73482B31"/>
    <w:rsid w:val="738B3500"/>
    <w:rsid w:val="73A12484"/>
    <w:rsid w:val="73AE63DA"/>
    <w:rsid w:val="73B752B6"/>
    <w:rsid w:val="73C87D12"/>
    <w:rsid w:val="73CD64CE"/>
    <w:rsid w:val="73E3072A"/>
    <w:rsid w:val="73E76F86"/>
    <w:rsid w:val="73EF7F78"/>
    <w:rsid w:val="73FB3E50"/>
    <w:rsid w:val="73FE2BA2"/>
    <w:rsid w:val="7406675F"/>
    <w:rsid w:val="7412738B"/>
    <w:rsid w:val="742B1266"/>
    <w:rsid w:val="742D6971"/>
    <w:rsid w:val="7436469F"/>
    <w:rsid w:val="74376F94"/>
    <w:rsid w:val="743B3154"/>
    <w:rsid w:val="744301DD"/>
    <w:rsid w:val="744B76A5"/>
    <w:rsid w:val="744E0FDD"/>
    <w:rsid w:val="74527E1E"/>
    <w:rsid w:val="74661EA3"/>
    <w:rsid w:val="74726DD1"/>
    <w:rsid w:val="7480666E"/>
    <w:rsid w:val="749A5C8F"/>
    <w:rsid w:val="749D4738"/>
    <w:rsid w:val="74A67BA8"/>
    <w:rsid w:val="74B17048"/>
    <w:rsid w:val="74BC0C70"/>
    <w:rsid w:val="74D671A1"/>
    <w:rsid w:val="74D80829"/>
    <w:rsid w:val="74E350D1"/>
    <w:rsid w:val="74E872F0"/>
    <w:rsid w:val="74F20E9B"/>
    <w:rsid w:val="75194057"/>
    <w:rsid w:val="751B65C0"/>
    <w:rsid w:val="75385B4B"/>
    <w:rsid w:val="753C75BA"/>
    <w:rsid w:val="754F74B5"/>
    <w:rsid w:val="7552302A"/>
    <w:rsid w:val="756B657D"/>
    <w:rsid w:val="756F53E5"/>
    <w:rsid w:val="757D6B85"/>
    <w:rsid w:val="758F24D4"/>
    <w:rsid w:val="758F585E"/>
    <w:rsid w:val="759B643C"/>
    <w:rsid w:val="759D28DA"/>
    <w:rsid w:val="75B7269B"/>
    <w:rsid w:val="761B7590"/>
    <w:rsid w:val="76254BDA"/>
    <w:rsid w:val="762C56FD"/>
    <w:rsid w:val="76416BF5"/>
    <w:rsid w:val="764B1E9A"/>
    <w:rsid w:val="764E61DF"/>
    <w:rsid w:val="76517CFB"/>
    <w:rsid w:val="767072A1"/>
    <w:rsid w:val="76826042"/>
    <w:rsid w:val="76876B65"/>
    <w:rsid w:val="768B40B2"/>
    <w:rsid w:val="769839AB"/>
    <w:rsid w:val="76AD625C"/>
    <w:rsid w:val="76B87A53"/>
    <w:rsid w:val="76D95671"/>
    <w:rsid w:val="76EF5EE8"/>
    <w:rsid w:val="77130932"/>
    <w:rsid w:val="771B0979"/>
    <w:rsid w:val="77232E02"/>
    <w:rsid w:val="77240C1E"/>
    <w:rsid w:val="773B56B4"/>
    <w:rsid w:val="7751500B"/>
    <w:rsid w:val="77570DE9"/>
    <w:rsid w:val="77655D86"/>
    <w:rsid w:val="777C0288"/>
    <w:rsid w:val="777F67A0"/>
    <w:rsid w:val="77892B12"/>
    <w:rsid w:val="77966AC5"/>
    <w:rsid w:val="77A57A37"/>
    <w:rsid w:val="77B267FF"/>
    <w:rsid w:val="77BB6534"/>
    <w:rsid w:val="77BE06A0"/>
    <w:rsid w:val="77CF0312"/>
    <w:rsid w:val="77E66101"/>
    <w:rsid w:val="77F672D3"/>
    <w:rsid w:val="77F924EA"/>
    <w:rsid w:val="78067EBE"/>
    <w:rsid w:val="78073E10"/>
    <w:rsid w:val="78082430"/>
    <w:rsid w:val="780C462A"/>
    <w:rsid w:val="782B35F5"/>
    <w:rsid w:val="783822C8"/>
    <w:rsid w:val="783D5D9E"/>
    <w:rsid w:val="78424E5B"/>
    <w:rsid w:val="785203D8"/>
    <w:rsid w:val="78636A5A"/>
    <w:rsid w:val="7878135E"/>
    <w:rsid w:val="789F65BE"/>
    <w:rsid w:val="78B3437F"/>
    <w:rsid w:val="78BE0315"/>
    <w:rsid w:val="78D143CB"/>
    <w:rsid w:val="78DA02A2"/>
    <w:rsid w:val="790A62A2"/>
    <w:rsid w:val="791B06A9"/>
    <w:rsid w:val="79226ED8"/>
    <w:rsid w:val="793626D4"/>
    <w:rsid w:val="79420EDC"/>
    <w:rsid w:val="794A73F9"/>
    <w:rsid w:val="794B1F8C"/>
    <w:rsid w:val="795F2345"/>
    <w:rsid w:val="79661702"/>
    <w:rsid w:val="7967011C"/>
    <w:rsid w:val="798611AA"/>
    <w:rsid w:val="79866926"/>
    <w:rsid w:val="79871FB1"/>
    <w:rsid w:val="79943254"/>
    <w:rsid w:val="799549D0"/>
    <w:rsid w:val="79993A31"/>
    <w:rsid w:val="79A32681"/>
    <w:rsid w:val="79A77367"/>
    <w:rsid w:val="79BB064C"/>
    <w:rsid w:val="79CA208E"/>
    <w:rsid w:val="79D20473"/>
    <w:rsid w:val="79D91705"/>
    <w:rsid w:val="79E93C8B"/>
    <w:rsid w:val="7A086592"/>
    <w:rsid w:val="7A094E4B"/>
    <w:rsid w:val="7A403055"/>
    <w:rsid w:val="7A4361FE"/>
    <w:rsid w:val="7A86418F"/>
    <w:rsid w:val="7A9D178E"/>
    <w:rsid w:val="7AA00371"/>
    <w:rsid w:val="7AB71B09"/>
    <w:rsid w:val="7ACC0B3E"/>
    <w:rsid w:val="7B010659"/>
    <w:rsid w:val="7B136F8F"/>
    <w:rsid w:val="7B287EAD"/>
    <w:rsid w:val="7B324B08"/>
    <w:rsid w:val="7B3F7808"/>
    <w:rsid w:val="7B456692"/>
    <w:rsid w:val="7B4D713C"/>
    <w:rsid w:val="7B685C3F"/>
    <w:rsid w:val="7B90560F"/>
    <w:rsid w:val="7BB05A72"/>
    <w:rsid w:val="7C0A2351"/>
    <w:rsid w:val="7C1303C3"/>
    <w:rsid w:val="7C267087"/>
    <w:rsid w:val="7C3A5CA4"/>
    <w:rsid w:val="7C3F2E0B"/>
    <w:rsid w:val="7C427172"/>
    <w:rsid w:val="7C5A229C"/>
    <w:rsid w:val="7C676522"/>
    <w:rsid w:val="7C975DE2"/>
    <w:rsid w:val="7C9A0B53"/>
    <w:rsid w:val="7CAD36F8"/>
    <w:rsid w:val="7CB4158F"/>
    <w:rsid w:val="7CCB7A57"/>
    <w:rsid w:val="7CE523A8"/>
    <w:rsid w:val="7CEC16FA"/>
    <w:rsid w:val="7CF2110C"/>
    <w:rsid w:val="7D016DDC"/>
    <w:rsid w:val="7D2D5601"/>
    <w:rsid w:val="7D377C3B"/>
    <w:rsid w:val="7D483F26"/>
    <w:rsid w:val="7D594EA7"/>
    <w:rsid w:val="7D5A654C"/>
    <w:rsid w:val="7D6325B4"/>
    <w:rsid w:val="7D6367A6"/>
    <w:rsid w:val="7D6F1120"/>
    <w:rsid w:val="7D8326E7"/>
    <w:rsid w:val="7D8C5D89"/>
    <w:rsid w:val="7D9D6193"/>
    <w:rsid w:val="7DA42B84"/>
    <w:rsid w:val="7DB460B4"/>
    <w:rsid w:val="7DC67701"/>
    <w:rsid w:val="7DDC2D87"/>
    <w:rsid w:val="7DF03BE5"/>
    <w:rsid w:val="7DFC0C88"/>
    <w:rsid w:val="7E0D0C7D"/>
    <w:rsid w:val="7E0F3CAB"/>
    <w:rsid w:val="7E165568"/>
    <w:rsid w:val="7E280D9C"/>
    <w:rsid w:val="7E29621C"/>
    <w:rsid w:val="7E331746"/>
    <w:rsid w:val="7E502451"/>
    <w:rsid w:val="7E5B4F98"/>
    <w:rsid w:val="7E62667E"/>
    <w:rsid w:val="7E777D0D"/>
    <w:rsid w:val="7E784B5C"/>
    <w:rsid w:val="7E7C297B"/>
    <w:rsid w:val="7E7C5F73"/>
    <w:rsid w:val="7EB878E2"/>
    <w:rsid w:val="7EC05C4B"/>
    <w:rsid w:val="7EC21B09"/>
    <w:rsid w:val="7ED734A5"/>
    <w:rsid w:val="7ED90D6E"/>
    <w:rsid w:val="7EE04F71"/>
    <w:rsid w:val="7EE31900"/>
    <w:rsid w:val="7EF83D40"/>
    <w:rsid w:val="7F23293A"/>
    <w:rsid w:val="7F294FBE"/>
    <w:rsid w:val="7F2970B8"/>
    <w:rsid w:val="7F455538"/>
    <w:rsid w:val="7F4B55A9"/>
    <w:rsid w:val="7F50612A"/>
    <w:rsid w:val="7F5C47F3"/>
    <w:rsid w:val="7F727946"/>
    <w:rsid w:val="7F8237D1"/>
    <w:rsid w:val="7F854F00"/>
    <w:rsid w:val="7F9422BD"/>
    <w:rsid w:val="7FA07593"/>
    <w:rsid w:val="7FDD7FA9"/>
    <w:rsid w:val="7FF9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FollowedHyperlink"/>
    <w:basedOn w:val="9"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rPr>
      <w:kern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4">
    <w:name w:val="Text"/>
    <w:basedOn w:val="1"/>
    <w:qFormat/>
    <w:uiPriority w:val="0"/>
    <w:pPr>
      <w:widowControl/>
      <w:spacing w:before="60"/>
      <w:ind w:left="1021"/>
    </w:pPr>
    <w:rPr>
      <w:rFonts w:ascii="Arial" w:hAnsi="Arial" w:eastAsia="宋体" w:cs="Times New Roman"/>
      <w:kern w:val="0"/>
      <w:sz w:val="22"/>
      <w:szCs w:val="20"/>
      <w:lang w:val="en-GB" w:eastAsia="fr-FR"/>
    </w:r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6">
    <w:name w:val="代码"/>
    <w:basedOn w:val="1"/>
    <w:next w:val="1"/>
    <w:link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0" w:firstLineChars="0"/>
    </w:pPr>
    <w:rPr>
      <w:rFonts w:ascii="Consolas" w:hAnsi="Consolas" w:eastAsia="微软雅黑"/>
      <w:sz w:val="18"/>
    </w:rPr>
  </w:style>
  <w:style w:type="character" w:customStyle="1" w:styleId="17">
    <w:name w:val="代码 Char"/>
    <w:link w:val="16"/>
    <w:qFormat/>
    <w:uiPriority w:val="0"/>
    <w:rPr>
      <w:rFonts w:ascii="Consolas" w:hAnsi="Consolas" w:eastAsia="微软雅黑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52</Words>
  <Characters>299</Characters>
  <Lines>2</Lines>
  <Paragraphs>1</Paragraphs>
  <ScaleCrop>false</ScaleCrop>
  <LinksUpToDate>false</LinksUpToDate>
  <CharactersWithSpaces>350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2016-12-07T08:12:00Z</dcterms:created>
  <dc:creator>pw</dc:creator>
  <cp:lastModifiedBy>Amber Wang</cp:lastModifiedBy>
  <dcterms:modified xsi:type="dcterms:W3CDTF">2017-07-24T10:19:47Z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