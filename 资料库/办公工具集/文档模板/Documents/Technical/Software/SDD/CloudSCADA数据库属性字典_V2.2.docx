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638"/>
        <w:gridCol w:w="1440"/>
        <w:gridCol w:w="5444"/>
      </w:tblGrid>
      <w:tr w:rsidR="006731F8" w:rsidTr="006731F8">
        <w:tc>
          <w:tcPr>
            <w:tcW w:w="1638" w:type="dxa"/>
          </w:tcPr>
          <w:p w:rsidR="006731F8" w:rsidRDefault="006731F8">
            <w:r>
              <w:rPr>
                <w:rFonts w:hint="eastAsia"/>
              </w:rPr>
              <w:t>版本</w:t>
            </w:r>
          </w:p>
        </w:tc>
        <w:tc>
          <w:tcPr>
            <w:tcW w:w="1440" w:type="dxa"/>
          </w:tcPr>
          <w:p w:rsidR="006731F8" w:rsidRDefault="006731F8" w:rsidP="006731F8">
            <w:r>
              <w:rPr>
                <w:rFonts w:hint="eastAsia"/>
              </w:rPr>
              <w:t>更新时间</w:t>
            </w:r>
          </w:p>
        </w:tc>
        <w:tc>
          <w:tcPr>
            <w:tcW w:w="5444" w:type="dxa"/>
          </w:tcPr>
          <w:p w:rsidR="006731F8" w:rsidRDefault="006731F8" w:rsidP="006731F8">
            <w:r>
              <w:rPr>
                <w:rFonts w:hint="eastAsia"/>
              </w:rPr>
              <w:t>更新内容</w:t>
            </w:r>
          </w:p>
        </w:tc>
      </w:tr>
      <w:tr w:rsidR="0079496C" w:rsidTr="002A6C52">
        <w:tc>
          <w:tcPr>
            <w:tcW w:w="1638" w:type="dxa"/>
          </w:tcPr>
          <w:p w:rsidR="0079496C" w:rsidRDefault="0079496C" w:rsidP="002A6C52">
            <w:r>
              <w:rPr>
                <w:rFonts w:hint="eastAsia"/>
              </w:rPr>
              <w:t>1.0</w:t>
            </w:r>
          </w:p>
        </w:tc>
        <w:tc>
          <w:tcPr>
            <w:tcW w:w="1440" w:type="dxa"/>
          </w:tcPr>
          <w:p w:rsidR="0079496C" w:rsidRDefault="0079496C" w:rsidP="002A6C52">
            <w:r>
              <w:rPr>
                <w:rFonts w:hint="eastAsia"/>
              </w:rPr>
              <w:t>20160701</w:t>
            </w:r>
          </w:p>
        </w:tc>
        <w:tc>
          <w:tcPr>
            <w:tcW w:w="5444" w:type="dxa"/>
          </w:tcPr>
          <w:p w:rsidR="0079496C" w:rsidRDefault="0079496C" w:rsidP="002A6C52">
            <w:r>
              <w:rPr>
                <w:rFonts w:hint="eastAsia"/>
              </w:rPr>
              <w:t>初始版本</w:t>
            </w:r>
          </w:p>
        </w:tc>
      </w:tr>
      <w:tr w:rsidR="006731F8" w:rsidTr="006731F8">
        <w:tc>
          <w:tcPr>
            <w:tcW w:w="1638" w:type="dxa"/>
          </w:tcPr>
          <w:p w:rsidR="006731F8" w:rsidRDefault="0079496C">
            <w:r>
              <w:rPr>
                <w:rFonts w:hint="eastAsia"/>
              </w:rPr>
              <w:t>2</w:t>
            </w:r>
            <w:r w:rsidR="006731F8">
              <w:rPr>
                <w:rFonts w:hint="eastAsia"/>
              </w:rPr>
              <w:t>.0</w:t>
            </w:r>
          </w:p>
        </w:tc>
        <w:tc>
          <w:tcPr>
            <w:tcW w:w="1440" w:type="dxa"/>
          </w:tcPr>
          <w:p w:rsidR="006731F8" w:rsidRDefault="0079496C">
            <w:r>
              <w:rPr>
                <w:rFonts w:hint="eastAsia"/>
              </w:rPr>
              <w:t>20160706</w:t>
            </w:r>
          </w:p>
        </w:tc>
        <w:tc>
          <w:tcPr>
            <w:tcW w:w="5444" w:type="dxa"/>
          </w:tcPr>
          <w:p w:rsidR="006731F8" w:rsidRDefault="006731F8">
            <w:r>
              <w:t>kwatt_client_detail</w:t>
            </w:r>
            <w:r>
              <w:rPr>
                <w:rFonts w:hint="eastAsia"/>
              </w:rPr>
              <w:t>增加</w:t>
            </w:r>
            <w:r>
              <w:t>userGroupId</w:t>
            </w:r>
            <w:r>
              <w:rPr>
                <w:rFonts w:hint="eastAsia"/>
              </w:rPr>
              <w:t>字段</w:t>
            </w:r>
          </w:p>
          <w:p w:rsidR="00C5105B" w:rsidRDefault="00C5105B" w:rsidP="0079496C">
            <w:pPr>
              <w:rPr>
                <w:ins w:id="0" w:author="boris feng" w:date="2016-07-06T11:14:00Z"/>
              </w:rPr>
            </w:pPr>
            <w:r>
              <w:t>cap_client</w:t>
            </w:r>
            <w:r>
              <w:rPr>
                <w:rFonts w:hint="eastAsia"/>
              </w:rPr>
              <w:t>增加</w:t>
            </w:r>
            <w:r>
              <w:t>userGroupId</w:t>
            </w:r>
            <w:r>
              <w:rPr>
                <w:rFonts w:hint="eastAsia"/>
              </w:rPr>
              <w:t>字段</w:t>
            </w:r>
          </w:p>
          <w:p w:rsidR="00A369BB" w:rsidRDefault="00A369BB" w:rsidP="0079496C">
            <w:ins w:id="1" w:author="boris feng" w:date="2016-07-06T11:14:00Z">
              <w:r>
                <w:rPr>
                  <w:rFonts w:hint="eastAsia"/>
                </w:rPr>
                <w:t>用户在客户下新增设备</w:t>
              </w:r>
            </w:ins>
          </w:p>
        </w:tc>
      </w:tr>
      <w:tr w:rsidR="00306AAF" w:rsidTr="00306AAF">
        <w:trPr>
          <w:ins w:id="2" w:author="boris feng" w:date="2016-07-06T11:59:00Z"/>
        </w:trPr>
        <w:tc>
          <w:tcPr>
            <w:tcW w:w="1638" w:type="dxa"/>
          </w:tcPr>
          <w:p w:rsidR="00306AAF" w:rsidRDefault="00306AAF" w:rsidP="00CA0DD7">
            <w:pPr>
              <w:rPr>
                <w:ins w:id="3" w:author="boris feng" w:date="2016-07-06T11:59:00Z"/>
              </w:rPr>
            </w:pPr>
            <w:ins w:id="4" w:author="boris feng" w:date="2016-07-06T11:59:00Z">
              <w:r>
                <w:t>2.1</w:t>
              </w:r>
            </w:ins>
          </w:p>
        </w:tc>
        <w:tc>
          <w:tcPr>
            <w:tcW w:w="1440" w:type="dxa"/>
          </w:tcPr>
          <w:p w:rsidR="00306AAF" w:rsidRDefault="00306AAF" w:rsidP="00CA0DD7">
            <w:pPr>
              <w:rPr>
                <w:ins w:id="5" w:author="boris feng" w:date="2016-07-06T11:59:00Z"/>
              </w:rPr>
            </w:pPr>
            <w:ins w:id="6" w:author="boris feng" w:date="2016-07-06T11:59:00Z">
              <w:r>
                <w:rPr>
                  <w:rFonts w:hint="eastAsia"/>
                </w:rPr>
                <w:t>2016070</w:t>
              </w:r>
              <w:r>
                <w:t>6</w:t>
              </w:r>
            </w:ins>
          </w:p>
        </w:tc>
        <w:tc>
          <w:tcPr>
            <w:tcW w:w="5444" w:type="dxa"/>
          </w:tcPr>
          <w:p w:rsidR="00306AAF" w:rsidRDefault="00306AAF" w:rsidP="00CA0DD7">
            <w:pPr>
              <w:rPr>
                <w:ins w:id="7" w:author="boris feng" w:date="2016-07-06T11:59:00Z"/>
              </w:rPr>
            </w:pPr>
            <w:ins w:id="8" w:author="boris feng" w:date="2016-07-06T11:59:00Z">
              <w:r w:rsidRPr="00995D57">
                <w:t>cap-tag-charts</w:t>
              </w:r>
            </w:ins>
          </w:p>
          <w:p w:rsidR="00306AAF" w:rsidRDefault="00306AAF" w:rsidP="00CA0DD7">
            <w:pPr>
              <w:rPr>
                <w:ins w:id="9" w:author="boris feng" w:date="2016-07-06T11:59:00Z"/>
              </w:rPr>
            </w:pPr>
            <w:ins w:id="10" w:author="boris feng" w:date="2016-07-06T12:00:00Z">
              <w:r w:rsidRPr="00306AAF">
                <w:t>kwatt_charts_page</w:t>
              </w:r>
              <w:r>
                <w:rPr>
                  <w:rFonts w:hint="eastAsia"/>
                </w:rPr>
                <w:t>定义</w:t>
              </w:r>
            </w:ins>
          </w:p>
        </w:tc>
      </w:tr>
      <w:tr w:rsidR="00F41FB4" w:rsidTr="00F41FB4">
        <w:trPr>
          <w:ins w:id="11" w:author="boris feng" w:date="2016-07-07T18:13:00Z"/>
        </w:trPr>
        <w:tc>
          <w:tcPr>
            <w:tcW w:w="1638" w:type="dxa"/>
          </w:tcPr>
          <w:p w:rsidR="00F41FB4" w:rsidRDefault="00F41FB4" w:rsidP="00F41FB4">
            <w:pPr>
              <w:rPr>
                <w:ins w:id="12" w:author="boris feng" w:date="2016-07-07T18:13:00Z"/>
              </w:rPr>
            </w:pPr>
            <w:ins w:id="13" w:author="boris feng" w:date="2016-07-07T18:13:00Z">
              <w:r>
                <w:t>2.</w:t>
              </w:r>
              <w:r>
                <w:rPr>
                  <w:rFonts w:hint="eastAsia"/>
                </w:rPr>
                <w:t>2</w:t>
              </w:r>
            </w:ins>
          </w:p>
        </w:tc>
        <w:tc>
          <w:tcPr>
            <w:tcW w:w="1440" w:type="dxa"/>
          </w:tcPr>
          <w:p w:rsidR="00F41FB4" w:rsidRDefault="00F41FB4" w:rsidP="00F41FB4">
            <w:pPr>
              <w:rPr>
                <w:ins w:id="14" w:author="boris feng" w:date="2016-07-07T18:13:00Z"/>
              </w:rPr>
            </w:pPr>
            <w:ins w:id="15" w:author="boris feng" w:date="2016-07-07T18:13:00Z">
              <w:r>
                <w:rPr>
                  <w:rFonts w:hint="eastAsia"/>
                </w:rPr>
                <w:t>20160707</w:t>
              </w:r>
            </w:ins>
          </w:p>
        </w:tc>
        <w:tc>
          <w:tcPr>
            <w:tcW w:w="5444" w:type="dxa"/>
          </w:tcPr>
          <w:p w:rsidR="00F41FB4" w:rsidRDefault="00DA29B6" w:rsidP="008805AB">
            <w:pPr>
              <w:rPr>
                <w:ins w:id="16" w:author="boris feng" w:date="2016-07-08T11:34:00Z"/>
              </w:rPr>
            </w:pPr>
            <w:ins w:id="17" w:author="boris feng" w:date="2016-07-08T17:56:00Z">
              <w:r>
                <w:rPr>
                  <w:rFonts w:hint="eastAsia"/>
                </w:rPr>
                <w:t>新增</w:t>
              </w:r>
            </w:ins>
            <w:ins w:id="18" w:author="boris feng" w:date="2016-07-07T18:15:00Z">
              <w:r w:rsidR="00460E99" w:rsidRPr="00460E99">
                <w:t>template-kwatt-charts-view</w:t>
              </w:r>
            </w:ins>
          </w:p>
          <w:p w:rsidR="0066172C" w:rsidRDefault="00DA29B6" w:rsidP="008805AB">
            <w:pPr>
              <w:rPr>
                <w:ins w:id="19" w:author="boris feng" w:date="2016-07-08T17:55:00Z"/>
              </w:rPr>
            </w:pPr>
            <w:ins w:id="20" w:author="boris feng" w:date="2016-07-08T17:56:00Z">
              <w:r>
                <w:rPr>
                  <w:rFonts w:hint="eastAsia"/>
                </w:rPr>
                <w:t>新增</w:t>
              </w:r>
            </w:ins>
            <w:ins w:id="21" w:author="boris feng" w:date="2016-07-08T11:34:00Z">
              <w:r w:rsidR="0066172C" w:rsidRPr="0066172C">
                <w:t>cap_vehicle</w:t>
              </w:r>
            </w:ins>
          </w:p>
          <w:p w:rsidR="00102265" w:rsidRDefault="00DA29B6" w:rsidP="008805AB">
            <w:pPr>
              <w:rPr>
                <w:ins w:id="22" w:author="boris feng" w:date="2016-07-14T10:19:00Z"/>
              </w:rPr>
            </w:pPr>
            <w:ins w:id="23" w:author="boris feng" w:date="2016-07-08T17:56:00Z">
              <w:r>
                <w:rPr>
                  <w:rFonts w:hint="eastAsia"/>
                </w:rPr>
                <w:t>新增</w:t>
              </w:r>
              <w:r w:rsidRPr="00DA29B6">
                <w:t>kwatt_alarm_tag_mapping</w:t>
              </w:r>
            </w:ins>
          </w:p>
          <w:p w:rsidR="00DD1092" w:rsidRDefault="00DD1092" w:rsidP="008805AB">
            <w:pPr>
              <w:rPr>
                <w:ins w:id="24" w:author="boris feng" w:date="2016-07-07T18:13:00Z"/>
              </w:rPr>
            </w:pPr>
            <w:ins w:id="25" w:author="boris feng" w:date="2016-07-14T10:19:00Z">
              <w:r>
                <w:rPr>
                  <w:rFonts w:hint="eastAsia"/>
                </w:rPr>
                <w:t>新增</w:t>
              </w:r>
              <w:r>
                <w:rPr>
                  <w:rFonts w:hint="eastAsia"/>
                </w:rPr>
                <w:t xml:space="preserve"> cap_gis</w:t>
              </w:r>
            </w:ins>
          </w:p>
        </w:tc>
      </w:tr>
    </w:tbl>
    <w:p w:rsidR="006731F8" w:rsidRDefault="006731F8"/>
    <w:p w:rsidR="005A047E" w:rsidRDefault="006731F8">
      <w:r>
        <w:t>KWATT</w:t>
      </w:r>
      <w:r>
        <w:rPr>
          <w:rFonts w:hint="eastAsia"/>
        </w:rPr>
        <w:t>设备表</w:t>
      </w:r>
      <w:r>
        <w:rPr>
          <w:rFonts w:hint="eastAsia"/>
        </w:rPr>
        <w:t>JSON</w:t>
      </w:r>
      <w:r>
        <w:rPr>
          <w:rFonts w:hint="eastAsia"/>
        </w:rPr>
        <w:t>定义</w:t>
      </w:r>
    </w:p>
    <w:p w:rsidR="006731F8" w:rsidRDefault="006731F8" w:rsidP="006731F8">
      <w:r>
        <w:t>"kwatt_client_detail": {</w:t>
      </w:r>
    </w:p>
    <w:p w:rsidR="006731F8" w:rsidRDefault="006731F8" w:rsidP="006731F8">
      <w:r>
        <w:tab/>
        <w:t>"version":1,</w:t>
      </w:r>
    </w:p>
    <w:p w:rsidR="006731F8" w:rsidRDefault="006731F8" w:rsidP="006731F8">
      <w:r>
        <w:rPr>
          <w:rFonts w:hint="eastAsia"/>
        </w:rPr>
        <w:tab/>
        <w:t>"id":12, //obj_estate.id(</w:t>
      </w:r>
      <w:r>
        <w:rPr>
          <w:rFonts w:hint="eastAsia"/>
        </w:rPr>
        <w:t>客户）</w:t>
      </w:r>
    </w:p>
    <w:p w:rsidR="006731F8" w:rsidRDefault="006731F8" w:rsidP="006731F8">
      <w:r>
        <w:tab/>
        <w:t>"sn":"",</w:t>
      </w:r>
    </w:p>
    <w:p w:rsidR="006731F8" w:rsidRDefault="006731F8" w:rsidP="006731F8">
      <w:r>
        <w:rPr>
          <w:rFonts w:hint="eastAsia"/>
        </w:rPr>
        <w:tab/>
        <w:t>"model": "XX</w:t>
      </w:r>
      <w:r>
        <w:rPr>
          <w:rFonts w:hint="eastAsia"/>
        </w:rPr>
        <w:t>学校</w:t>
      </w:r>
      <w:r>
        <w:rPr>
          <w:rFonts w:hint="eastAsia"/>
        </w:rPr>
        <w:t>",#</w:t>
      </w:r>
      <w:r>
        <w:rPr>
          <w:rFonts w:hint="eastAsia"/>
        </w:rPr>
        <w:t>编辑变灰</w:t>
      </w:r>
    </w:p>
    <w:p w:rsidR="006731F8" w:rsidRDefault="006731F8" w:rsidP="006731F8">
      <w:r>
        <w:tab/>
        <w:t>"server": {</w:t>
      </w:r>
    </w:p>
    <w:p w:rsidR="006731F8" w:rsidRDefault="006731F8" w:rsidP="006731F8">
      <w:r>
        <w:tab/>
      </w:r>
      <w:r>
        <w:tab/>
        <w:t>"id": 1,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  <w:t>"name": "1</w:t>
      </w:r>
      <w:r>
        <w:rPr>
          <w:rFonts w:hint="eastAsia"/>
        </w:rPr>
        <w:t>号数据服务器</w:t>
      </w:r>
      <w:r>
        <w:rPr>
          <w:rFonts w:hint="eastAsia"/>
        </w:rPr>
        <w:t>"</w:t>
      </w:r>
    </w:p>
    <w:p w:rsidR="006731F8" w:rsidRDefault="006731F8" w:rsidP="006731F8">
      <w:r>
        <w:tab/>
        <w:t>},</w:t>
      </w:r>
    </w:p>
    <w:p w:rsidR="006731F8" w:rsidRDefault="006731F8" w:rsidP="006731F8">
      <w:r>
        <w:tab/>
        <w:t>"industry": {</w:t>
      </w:r>
    </w:p>
    <w:p w:rsidR="006731F8" w:rsidRDefault="006731F8" w:rsidP="006731F8">
      <w:r>
        <w:tab/>
      </w:r>
      <w:r>
        <w:tab/>
        <w:t>"id": 2,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服务业</w:t>
      </w:r>
      <w:r>
        <w:rPr>
          <w:rFonts w:hint="eastAsia"/>
        </w:rPr>
        <w:t>"</w:t>
      </w:r>
    </w:p>
    <w:p w:rsidR="006731F8" w:rsidRDefault="006731F8" w:rsidP="006731F8">
      <w:r>
        <w:tab/>
        <w:t>},</w:t>
      </w:r>
    </w:p>
    <w:p w:rsidR="006731F8" w:rsidRDefault="006731F8" w:rsidP="006731F8">
      <w:r>
        <w:tab/>
        <w:t>"firmNature": {</w:t>
      </w:r>
    </w:p>
    <w:p w:rsidR="006731F8" w:rsidRDefault="006731F8" w:rsidP="006731F8">
      <w:r>
        <w:tab/>
      </w:r>
      <w:r>
        <w:tab/>
        <w:t>"id": 2,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私企</w:t>
      </w:r>
      <w:r>
        <w:rPr>
          <w:rFonts w:hint="eastAsia"/>
        </w:rPr>
        <w:t>"</w:t>
      </w:r>
    </w:p>
    <w:p w:rsidR="006731F8" w:rsidRDefault="006731F8" w:rsidP="006731F8">
      <w:r>
        <w:tab/>
        <w:t>},</w:t>
      </w:r>
    </w:p>
    <w:p w:rsidR="006731F8" w:rsidRDefault="006731F8" w:rsidP="006731F8">
      <w:r>
        <w:tab/>
        <w:t>"scale": {</w:t>
      </w:r>
    </w:p>
    <w:p w:rsidR="006731F8" w:rsidRDefault="006731F8" w:rsidP="006731F8">
      <w:r>
        <w:tab/>
      </w:r>
      <w:r>
        <w:tab/>
        <w:t>"id": 3,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  <w:t>"name": "50-100</w:t>
      </w:r>
      <w:r>
        <w:rPr>
          <w:rFonts w:hint="eastAsia"/>
        </w:rPr>
        <w:t>人</w:t>
      </w:r>
      <w:r>
        <w:rPr>
          <w:rFonts w:hint="eastAsia"/>
        </w:rPr>
        <w:t>"</w:t>
      </w:r>
    </w:p>
    <w:p w:rsidR="006731F8" w:rsidRDefault="006731F8" w:rsidP="006731F8">
      <w:r>
        <w:tab/>
        <w:t>},</w:t>
      </w:r>
    </w:p>
    <w:p w:rsidR="006731F8" w:rsidRDefault="006731F8" w:rsidP="006731F8">
      <w:r>
        <w:tab/>
        <w:t>"address": {</w:t>
      </w:r>
    </w:p>
    <w:p w:rsidR="006731F8" w:rsidRDefault="006731F8" w:rsidP="006731F8">
      <w:r>
        <w:tab/>
      </w:r>
      <w:r>
        <w:tab/>
        <w:t>"city": {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  <w:t xml:space="preserve">    "id": 21,#</w:t>
      </w:r>
      <w:r>
        <w:rPr>
          <w:rFonts w:hint="eastAsia"/>
        </w:rPr>
        <w:t>区号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上海</w:t>
      </w:r>
      <w:r>
        <w:rPr>
          <w:rFonts w:hint="eastAsia"/>
        </w:rPr>
        <w:t>",</w:t>
      </w:r>
    </w:p>
    <w:p w:rsidR="006731F8" w:rsidRDefault="006731F8" w:rsidP="006731F8">
      <w:r>
        <w:tab/>
      </w:r>
      <w:r>
        <w:tab/>
        <w:t>}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  <w:t>"detail":"</w:t>
      </w:r>
      <w:r>
        <w:rPr>
          <w:rFonts w:hint="eastAsia"/>
        </w:rPr>
        <w:t>详细地址</w:t>
      </w:r>
      <w:r>
        <w:rPr>
          <w:rFonts w:hint="eastAsia"/>
        </w:rPr>
        <w:t>",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  <w:t>"latitude": 30,#</w:t>
      </w:r>
      <w:r>
        <w:rPr>
          <w:rFonts w:hint="eastAsia"/>
        </w:rPr>
        <w:t>数字</w:t>
      </w:r>
    </w:p>
    <w:p w:rsidR="006731F8" w:rsidRDefault="006731F8" w:rsidP="006731F8">
      <w:r>
        <w:tab/>
      </w:r>
      <w:r>
        <w:tab/>
        <w:t>"longitude": 160,</w:t>
      </w:r>
    </w:p>
    <w:p w:rsidR="006731F8" w:rsidRDefault="006731F8" w:rsidP="006731F8">
      <w:r>
        <w:tab/>
        <w:t>}</w:t>
      </w:r>
    </w:p>
    <w:p w:rsidR="006731F8" w:rsidRDefault="006731F8" w:rsidP="006731F8">
      <w:r>
        <w:tab/>
        <w:t>"contact": {</w:t>
      </w:r>
    </w:p>
    <w:p w:rsidR="006731F8" w:rsidRDefault="006731F8" w:rsidP="006731F8">
      <w:r>
        <w:lastRenderedPageBreak/>
        <w:tab/>
      </w:r>
      <w:r>
        <w:tab/>
        <w:t>"name":"wei peng",</w:t>
      </w:r>
    </w:p>
    <w:p w:rsidR="006731F8" w:rsidRDefault="006731F8" w:rsidP="006731F8">
      <w:r>
        <w:tab/>
      </w:r>
      <w:r>
        <w:tab/>
        <w:t>"mobile":"139",</w:t>
      </w:r>
    </w:p>
    <w:p w:rsidR="006731F8" w:rsidRDefault="006731F8" w:rsidP="006731F8">
      <w:r>
        <w:tab/>
      </w:r>
      <w:r>
        <w:tab/>
        <w:t>"email":"",</w:t>
      </w:r>
    </w:p>
    <w:p w:rsidR="006731F8" w:rsidRDefault="006731F8" w:rsidP="006731F8">
      <w:r>
        <w:tab/>
      </w:r>
      <w:r>
        <w:tab/>
        <w:t>"wechat":"",</w:t>
      </w:r>
    </w:p>
    <w:p w:rsidR="006731F8" w:rsidRDefault="006731F8" w:rsidP="006731F8">
      <w:r>
        <w:tab/>
      </w:r>
      <w:r>
        <w:tab/>
        <w:t>"qq":"",</w:t>
      </w:r>
    </w:p>
    <w:p w:rsidR="006731F8" w:rsidRDefault="006731F8" w:rsidP="006731F8">
      <w:r>
        <w:tab/>
        <w:t>},</w:t>
      </w:r>
    </w:p>
    <w:p w:rsidR="006731F8" w:rsidRDefault="006731F8" w:rsidP="006731F8">
      <w:r>
        <w:tab/>
        <w:t>"engineer":{</w:t>
      </w:r>
    </w:p>
    <w:p w:rsidR="006731F8" w:rsidRDefault="006731F8" w:rsidP="006731F8">
      <w:r>
        <w:tab/>
      </w:r>
      <w:r>
        <w:tab/>
        <w:t>"name":"",</w:t>
      </w:r>
    </w:p>
    <w:p w:rsidR="006731F8" w:rsidRDefault="006731F8" w:rsidP="006731F8">
      <w:r>
        <w:tab/>
      </w:r>
      <w:r>
        <w:tab/>
        <w:t>"mobile":"",</w:t>
      </w:r>
    </w:p>
    <w:p w:rsidR="006731F8" w:rsidRDefault="006731F8" w:rsidP="006731F8">
      <w:r>
        <w:tab/>
      </w:r>
      <w:r>
        <w:tab/>
        <w:t>"certificate":"",</w:t>
      </w:r>
    </w:p>
    <w:p w:rsidR="006731F8" w:rsidRDefault="006731F8" w:rsidP="006731F8">
      <w:r>
        <w:tab/>
        <w:t>},</w:t>
      </w:r>
    </w:p>
    <w:p w:rsidR="006731F8" w:rsidRDefault="006731F8" w:rsidP="006731F8">
      <w:r>
        <w:tab/>
        <w:t>"powerOn":{</w:t>
      </w:r>
    </w:p>
    <w:p w:rsidR="006731F8" w:rsidRDefault="006731F8" w:rsidP="006731F8">
      <w:r>
        <w:tab/>
      </w:r>
      <w:r>
        <w:tab/>
        <w:t>"start":"2015-06-01",</w:t>
      </w:r>
    </w:p>
    <w:p w:rsidR="006731F8" w:rsidRDefault="006731F8" w:rsidP="006731F8">
      <w:r>
        <w:tab/>
      </w:r>
      <w:r>
        <w:tab/>
        <w:t>"latest":"2015-06-01",</w:t>
      </w:r>
    </w:p>
    <w:p w:rsidR="006731F8" w:rsidRDefault="006731F8" w:rsidP="006731F8">
      <w:r>
        <w:tab/>
        <w:t>}</w:t>
      </w:r>
    </w:p>
    <w:p w:rsidR="006731F8" w:rsidRDefault="006731F8" w:rsidP="006731F8">
      <w:r>
        <w:t xml:space="preserve">    "contract": {</w:t>
      </w:r>
    </w:p>
    <w:p w:rsidR="006731F8" w:rsidRDefault="006731F8" w:rsidP="006731F8">
      <w:r>
        <w:tab/>
      </w:r>
      <w:r>
        <w:tab/>
        <w:t>"start": "2015-06-01",</w:t>
      </w:r>
    </w:p>
    <w:p w:rsidR="006731F8" w:rsidRDefault="006731F8" w:rsidP="006731F8">
      <w:r>
        <w:tab/>
        <w:t xml:space="preserve">    "end": "2015-06-01",</w:t>
      </w:r>
    </w:p>
    <w:p w:rsidR="006731F8" w:rsidRDefault="006731F8" w:rsidP="006731F8">
      <w:r>
        <w:tab/>
      </w:r>
      <w:r>
        <w:tab/>
        <w:t>"service":{</w:t>
      </w:r>
    </w:p>
    <w:p w:rsidR="006731F8" w:rsidRDefault="006731F8" w:rsidP="006731F8">
      <w:r>
        <w:tab/>
      </w:r>
      <w:r>
        <w:tab/>
      </w:r>
      <w:r>
        <w:tab/>
        <w:t>"id":2,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监控</w:t>
      </w:r>
      <w:r>
        <w:rPr>
          <w:rFonts w:hint="eastAsia"/>
        </w:rPr>
        <w:t>",</w:t>
      </w:r>
    </w:p>
    <w:p w:rsidR="006731F8" w:rsidRDefault="006731F8" w:rsidP="006731F8">
      <w:r>
        <w:tab/>
      </w:r>
      <w:r>
        <w:tab/>
        <w:t>},</w:t>
      </w:r>
    </w:p>
    <w:p w:rsidR="006731F8" w:rsidRDefault="006731F8" w:rsidP="006731F8">
      <w:r>
        <w:tab/>
      </w:r>
      <w:r>
        <w:tab/>
        <w:t>"sendFrequency": {</w:t>
      </w:r>
    </w:p>
    <w:p w:rsidR="006731F8" w:rsidRDefault="006731F8" w:rsidP="006731F8">
      <w:r>
        <w:tab/>
      </w:r>
      <w:r>
        <w:tab/>
      </w:r>
      <w:r>
        <w:tab/>
        <w:t>"id": 4, #Number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"4</w:t>
      </w:r>
      <w:r>
        <w:rPr>
          <w:rFonts w:hint="eastAsia"/>
        </w:rPr>
        <w:t>分钟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>"</w:t>
      </w:r>
    </w:p>
    <w:p w:rsidR="006731F8" w:rsidRDefault="006731F8" w:rsidP="006731F8">
      <w:r>
        <w:tab/>
      </w:r>
      <w:r>
        <w:tab/>
        <w:t>}</w:t>
      </w:r>
    </w:p>
    <w:p w:rsidR="006731F8" w:rsidRDefault="006731F8" w:rsidP="006731F8">
      <w:pPr>
        <w:rPr>
          <w:ins w:id="26" w:author="boris feng" w:date="2016-07-06T11:13:00Z"/>
        </w:rPr>
      </w:pPr>
      <w:r>
        <w:tab/>
        <w:t>},</w:t>
      </w:r>
    </w:p>
    <w:p w:rsidR="002456D1" w:rsidRPr="002456D1" w:rsidRDefault="002456D1" w:rsidP="006731F8">
      <w:pPr>
        <w:rPr>
          <w:color w:val="C00000"/>
        </w:rPr>
      </w:pPr>
      <w:ins w:id="27" w:author="boris feng" w:date="2016-07-06T11:13:00Z">
        <w:r>
          <w:tab/>
        </w:r>
        <w:r w:rsidRPr="006731F8">
          <w:rPr>
            <w:color w:val="C00000"/>
          </w:rPr>
          <w:t>"userGroupId": 314, #sys_groups.id</w:t>
        </w:r>
      </w:ins>
    </w:p>
    <w:p w:rsidR="006731F8" w:rsidRDefault="006731F8" w:rsidP="006731F8">
      <w:r>
        <w:t>}</w:t>
      </w:r>
    </w:p>
    <w:p w:rsidR="006731F8" w:rsidRDefault="006731F8" w:rsidP="006731F8"/>
    <w:p w:rsidR="006731F8" w:rsidRDefault="006731F8" w:rsidP="006731F8">
      <w:r>
        <w:t>"kwatt_client": {</w:t>
      </w:r>
    </w:p>
    <w:p w:rsidR="006731F8" w:rsidRDefault="006731F8" w:rsidP="006731F8">
      <w:r>
        <w:tab/>
        <w:t>"version":1,</w:t>
      </w:r>
    </w:p>
    <w:p w:rsidR="006731F8" w:rsidRDefault="006731F8" w:rsidP="006731F8">
      <w:r>
        <w:rPr>
          <w:rFonts w:hint="eastAsia"/>
        </w:rPr>
        <w:tab/>
        <w:t>"id":12, //obj_estate.id(</w:t>
      </w:r>
      <w:r>
        <w:rPr>
          <w:rFonts w:hint="eastAsia"/>
        </w:rPr>
        <w:t>客户）</w:t>
      </w:r>
    </w:p>
    <w:p w:rsidR="006731F8" w:rsidRDefault="006731F8" w:rsidP="006731F8">
      <w:r>
        <w:tab/>
        <w:t>"sn":"",</w:t>
      </w:r>
    </w:p>
    <w:p w:rsidR="006731F8" w:rsidRDefault="006731F8" w:rsidP="006731F8">
      <w:r>
        <w:tab/>
        <w:t>"model": "",</w:t>
      </w:r>
    </w:p>
    <w:p w:rsidR="006731F8" w:rsidRDefault="006731F8" w:rsidP="006731F8">
      <w:r>
        <w:tab/>
        <w:t>"address": "",</w:t>
      </w:r>
    </w:p>
    <w:p w:rsidR="006731F8" w:rsidRDefault="006731F8" w:rsidP="006731F8">
      <w:r>
        <w:tab/>
      </w:r>
    </w:p>
    <w:p w:rsidR="006731F8" w:rsidRDefault="006731F8" w:rsidP="006731F8">
      <w:r>
        <w:tab/>
        <w:t>"contact":"wei peng",</w:t>
      </w:r>
    </w:p>
    <w:p w:rsidR="006731F8" w:rsidRDefault="006731F8" w:rsidP="006731F8">
      <w:r>
        <w:tab/>
        <w:t>"mobile":"139",</w:t>
      </w:r>
    </w:p>
    <w:p w:rsidR="006731F8" w:rsidRDefault="006731F8" w:rsidP="006731F8">
      <w:r>
        <w:rPr>
          <w:rFonts w:hint="eastAsia"/>
        </w:rPr>
        <w:tab/>
        <w:t>"service":"</w:t>
      </w:r>
      <w:r>
        <w:rPr>
          <w:rFonts w:hint="eastAsia"/>
        </w:rPr>
        <w:t>监控</w:t>
      </w:r>
      <w:r>
        <w:rPr>
          <w:rFonts w:hint="eastAsia"/>
        </w:rPr>
        <w:t>",</w:t>
      </w:r>
    </w:p>
    <w:p w:rsidR="006731F8" w:rsidRDefault="006731F8" w:rsidP="006731F8">
      <w:r>
        <w:tab/>
        <w:t>"contractStart": "2015-06-01",</w:t>
      </w:r>
    </w:p>
    <w:p w:rsidR="006731F8" w:rsidRDefault="006731F8" w:rsidP="006731F8">
      <w:r>
        <w:tab/>
        <w:t>"contractEnd": "2015-06-01"</w:t>
      </w:r>
    </w:p>
    <w:p w:rsidR="006731F8" w:rsidRDefault="006731F8" w:rsidP="006731F8">
      <w:r>
        <w:t>}</w:t>
      </w:r>
    </w:p>
    <w:p w:rsidR="006731F8" w:rsidRDefault="006731F8" w:rsidP="006731F8"/>
    <w:p w:rsidR="006731F8" w:rsidRDefault="006731F8" w:rsidP="006731F8">
      <w:r>
        <w:lastRenderedPageBreak/>
        <w:t>"kwatt_gis":{</w:t>
      </w:r>
    </w:p>
    <w:p w:rsidR="006731F8" w:rsidRDefault="006731F8" w:rsidP="006731F8">
      <w:r>
        <w:rPr>
          <w:rFonts w:hint="eastAsia"/>
        </w:rPr>
        <w:tab/>
        <w:t>"address":"</w:t>
      </w:r>
      <w:r>
        <w:rPr>
          <w:rFonts w:hint="eastAsia"/>
        </w:rPr>
        <w:t>详细地址</w:t>
      </w:r>
      <w:r>
        <w:rPr>
          <w:rFonts w:hint="eastAsia"/>
        </w:rPr>
        <w:t>",</w:t>
      </w:r>
    </w:p>
    <w:p w:rsidR="006731F8" w:rsidRDefault="006731F8" w:rsidP="006731F8">
      <w:r>
        <w:rPr>
          <w:rFonts w:hint="eastAsia"/>
        </w:rPr>
        <w:tab/>
        <w:t>"latitude": 30,#</w:t>
      </w:r>
      <w:r>
        <w:rPr>
          <w:rFonts w:hint="eastAsia"/>
        </w:rPr>
        <w:t>数字</w:t>
      </w:r>
    </w:p>
    <w:p w:rsidR="006731F8" w:rsidRDefault="006731F8" w:rsidP="006731F8">
      <w:r>
        <w:tab/>
        <w:t>"longitude": 160,</w:t>
      </w:r>
    </w:p>
    <w:p w:rsidR="006731F8" w:rsidRDefault="006731F8" w:rsidP="006731F8">
      <w:r>
        <w:rPr>
          <w:rFonts w:hint="eastAsia"/>
        </w:rPr>
        <w:tab/>
        <w:t>"name":"</w:t>
      </w:r>
      <w:r>
        <w:rPr>
          <w:rFonts w:hint="eastAsia"/>
        </w:rPr>
        <w:t>客户名</w:t>
      </w:r>
      <w:r>
        <w:rPr>
          <w:rFonts w:hint="eastAsia"/>
        </w:rPr>
        <w:t>"</w:t>
      </w:r>
    </w:p>
    <w:p w:rsidR="006731F8" w:rsidRDefault="006731F8" w:rsidP="006731F8">
      <w:r>
        <w:t>}</w:t>
      </w:r>
    </w:p>
    <w:p w:rsidR="006731F8" w:rsidRDefault="006731F8" w:rsidP="006731F8"/>
    <w:p w:rsidR="006731F8" w:rsidRDefault="006731F8" w:rsidP="006731F8">
      <w:r>
        <w:t>"kwatt_circuit": {</w:t>
      </w:r>
    </w:p>
    <w:p w:rsidR="006731F8" w:rsidRDefault="006731F8" w:rsidP="006731F8">
      <w:r>
        <w:tab/>
        <w:t>"version":1,</w:t>
      </w:r>
    </w:p>
    <w:p w:rsidR="006731F8" w:rsidRDefault="006731F8" w:rsidP="006731F8">
      <w:r>
        <w:rPr>
          <w:rFonts w:hint="eastAsia"/>
        </w:rPr>
        <w:tab/>
        <w:t>"id":12, //obj_estate.id(</w:t>
      </w:r>
      <w:r>
        <w:rPr>
          <w:rFonts w:hint="eastAsia"/>
        </w:rPr>
        <w:t>电路）</w:t>
      </w:r>
    </w:p>
    <w:p w:rsidR="006731F8" w:rsidRDefault="006731F8" w:rsidP="006731F8">
      <w:r>
        <w:tab/>
        <w:t>"sn":"",</w:t>
      </w:r>
    </w:p>
    <w:p w:rsidR="006731F8" w:rsidRDefault="006731F8" w:rsidP="006731F8">
      <w:r>
        <w:tab/>
        <w:t>"model": "",</w:t>
      </w:r>
    </w:p>
    <w:p w:rsidR="006731F8" w:rsidRDefault="006731F8" w:rsidP="006731F8">
      <w:r>
        <w:rPr>
          <w:rFonts w:hint="eastAsia"/>
        </w:rPr>
        <w:tab/>
        <w:t>"client":"</w:t>
      </w:r>
      <w:r>
        <w:rPr>
          <w:rFonts w:hint="eastAsia"/>
        </w:rPr>
        <w:t>张江</w:t>
      </w:r>
      <w:r>
        <w:rPr>
          <w:rFonts w:hint="eastAsia"/>
        </w:rPr>
        <w:t>xxx",</w:t>
      </w:r>
    </w:p>
    <w:p w:rsidR="006731F8" w:rsidRDefault="006731F8" w:rsidP="006731F8">
      <w:r>
        <w:rPr>
          <w:rFonts w:hint="eastAsia"/>
        </w:rPr>
        <w:tab/>
        <w:t>"priceCatogery":"</w:t>
      </w:r>
      <w:r>
        <w:rPr>
          <w:rFonts w:hint="eastAsia"/>
        </w:rPr>
        <w:t>【分】两部制</w:t>
      </w:r>
      <w:r>
        <w:rPr>
          <w:rFonts w:hint="eastAsia"/>
        </w:rPr>
        <w:t xml:space="preserve"> </w:t>
      </w:r>
      <w:r>
        <w:rPr>
          <w:rFonts w:hint="eastAsia"/>
        </w:rPr>
        <w:t>工商业及其他用电</w:t>
      </w:r>
      <w:r>
        <w:rPr>
          <w:rFonts w:hint="eastAsia"/>
        </w:rPr>
        <w:t>",</w:t>
      </w:r>
    </w:p>
    <w:p w:rsidR="006731F8" w:rsidRDefault="006731F8" w:rsidP="006731F8">
      <w:r>
        <w:tab/>
        <w:t>"voltageLevel" :"10KV",</w:t>
      </w:r>
    </w:p>
    <w:p w:rsidR="006731F8" w:rsidRDefault="006731F8" w:rsidP="006731F8">
      <w:r>
        <w:tab/>
        <w:t>"installedCapacity":"40KW"</w:t>
      </w:r>
    </w:p>
    <w:p w:rsidR="006731F8" w:rsidRDefault="006731F8" w:rsidP="006731F8">
      <w:r>
        <w:rPr>
          <w:rFonts w:hint="eastAsia"/>
        </w:rPr>
        <w:tab/>
        <w:t>"currentPolicy":  "</w:t>
      </w:r>
      <w:r>
        <w:rPr>
          <w:rFonts w:hint="eastAsia"/>
        </w:rPr>
        <w:t>两部制改类</w:t>
      </w:r>
      <w:r>
        <w:rPr>
          <w:rFonts w:hint="eastAsia"/>
        </w:rPr>
        <w:t>",</w:t>
      </w:r>
    </w:p>
    <w:p w:rsidR="006731F8" w:rsidRDefault="006731F8" w:rsidP="006731F8">
      <w:r>
        <w:rPr>
          <w:rFonts w:hint="eastAsia"/>
        </w:rPr>
        <w:tab/>
        <w:t>"recommendPolicy": "</w:t>
      </w:r>
      <w:r>
        <w:rPr>
          <w:rFonts w:hint="eastAsia"/>
        </w:rPr>
        <w:t>临时性减容</w:t>
      </w:r>
      <w:r>
        <w:rPr>
          <w:rFonts w:hint="eastAsia"/>
        </w:rPr>
        <w:t>",</w:t>
      </w:r>
    </w:p>
    <w:p w:rsidR="006731F8" w:rsidRDefault="006731F8" w:rsidP="006731F8">
      <w:r>
        <w:t>}</w:t>
      </w:r>
    </w:p>
    <w:p w:rsidR="006731F8" w:rsidRDefault="006731F8" w:rsidP="006731F8"/>
    <w:p w:rsidR="006731F8" w:rsidRDefault="006731F8" w:rsidP="006731F8">
      <w:r>
        <w:t>"kwatt_circuit_detail": {</w:t>
      </w:r>
    </w:p>
    <w:p w:rsidR="006731F8" w:rsidRDefault="006731F8" w:rsidP="006731F8">
      <w:r>
        <w:tab/>
        <w:t>"version":1,</w:t>
      </w:r>
    </w:p>
    <w:p w:rsidR="006731F8" w:rsidRDefault="006731F8" w:rsidP="006731F8">
      <w:r>
        <w:rPr>
          <w:rFonts w:hint="eastAsia"/>
        </w:rPr>
        <w:tab/>
        <w:t>"id":12, //obj_estate.id(</w:t>
      </w:r>
      <w:r>
        <w:rPr>
          <w:rFonts w:hint="eastAsia"/>
        </w:rPr>
        <w:t>电路）</w:t>
      </w:r>
    </w:p>
    <w:p w:rsidR="006731F8" w:rsidRDefault="006731F8" w:rsidP="006731F8">
      <w:r>
        <w:rPr>
          <w:rFonts w:hint="eastAsia"/>
        </w:rPr>
        <w:tab/>
        <w:t>"sn":"32323-SY",#</w:t>
      </w:r>
      <w:r>
        <w:rPr>
          <w:rFonts w:hint="eastAsia"/>
        </w:rPr>
        <w:t>编辑变灰</w:t>
      </w:r>
    </w:p>
    <w:p w:rsidR="006731F8" w:rsidRDefault="006731F8" w:rsidP="006731F8">
      <w:r>
        <w:rPr>
          <w:rFonts w:hint="eastAsia"/>
        </w:rPr>
        <w:tab/>
        <w:t>"model": "</w:t>
      </w:r>
      <w:r>
        <w:rPr>
          <w:rFonts w:hint="eastAsia"/>
        </w:rPr>
        <w:t>电站</w:t>
      </w:r>
      <w:r>
        <w:rPr>
          <w:rFonts w:hint="eastAsia"/>
        </w:rPr>
        <w:t>A",#</w:t>
      </w:r>
      <w:r>
        <w:rPr>
          <w:rFonts w:hint="eastAsia"/>
        </w:rPr>
        <w:t>编辑变灰</w:t>
      </w:r>
    </w:p>
    <w:p w:rsidR="006731F8" w:rsidRDefault="006731F8" w:rsidP="006731F8">
      <w:r>
        <w:tab/>
        <w:t>"priceCatogery": {</w:t>
      </w:r>
    </w:p>
    <w:p w:rsidR="006731F8" w:rsidRDefault="006731F8" w:rsidP="006731F8">
      <w:r>
        <w:tab/>
      </w:r>
      <w:r>
        <w:tab/>
        <w:t>"id":1,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【分】两部制</w:t>
      </w:r>
      <w:r>
        <w:rPr>
          <w:rFonts w:hint="eastAsia"/>
        </w:rPr>
        <w:t xml:space="preserve"> </w:t>
      </w:r>
      <w:r>
        <w:rPr>
          <w:rFonts w:hint="eastAsia"/>
        </w:rPr>
        <w:t>工商业及其他用电</w:t>
      </w:r>
      <w:r>
        <w:rPr>
          <w:rFonts w:hint="eastAsia"/>
        </w:rPr>
        <w:t>",</w:t>
      </w:r>
    </w:p>
    <w:p w:rsidR="006731F8" w:rsidRDefault="006731F8" w:rsidP="006731F8">
      <w:r>
        <w:tab/>
        <w:t>},</w:t>
      </w:r>
    </w:p>
    <w:p w:rsidR="006731F8" w:rsidRDefault="006731F8" w:rsidP="006731F8">
      <w:r>
        <w:tab/>
        <w:t>"voltageLevel" : {</w:t>
      </w:r>
    </w:p>
    <w:p w:rsidR="006731F8" w:rsidRDefault="006731F8" w:rsidP="006731F8">
      <w:r>
        <w:tab/>
      </w:r>
      <w:r>
        <w:tab/>
        <w:t>"id":1,</w:t>
      </w:r>
    </w:p>
    <w:p w:rsidR="006731F8" w:rsidRDefault="006731F8" w:rsidP="006731F8">
      <w:r>
        <w:tab/>
      </w:r>
      <w:r>
        <w:tab/>
        <w:t>"name":"10KV",</w:t>
      </w:r>
    </w:p>
    <w:p w:rsidR="006731F8" w:rsidRDefault="006731F8" w:rsidP="006731F8">
      <w:r>
        <w:tab/>
        <w:t>},</w:t>
      </w:r>
    </w:p>
    <w:p w:rsidR="006731F8" w:rsidRDefault="006731F8" w:rsidP="006731F8">
      <w:r>
        <w:tab/>
        <w:t>"installedCapacity":{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  <w:t>"enabled":30,#</w:t>
      </w:r>
      <w:r>
        <w:rPr>
          <w:rFonts w:hint="eastAsia"/>
        </w:rPr>
        <w:t>启用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  <w:t>"capacity":40</w:t>
      </w:r>
      <w:r>
        <w:rPr>
          <w:rFonts w:hint="eastAsia"/>
        </w:rPr>
        <w:t>，</w:t>
      </w:r>
      <w:r>
        <w:rPr>
          <w:rFonts w:hint="eastAsia"/>
        </w:rPr>
        <w:t>#</w:t>
      </w:r>
      <w:r>
        <w:rPr>
          <w:rFonts w:hint="eastAsia"/>
        </w:rPr>
        <w:t>启用</w:t>
      </w:r>
      <w:r>
        <w:rPr>
          <w:rFonts w:hint="eastAsia"/>
        </w:rPr>
        <w:t>+</w:t>
      </w:r>
      <w:r>
        <w:rPr>
          <w:rFonts w:hint="eastAsia"/>
        </w:rPr>
        <w:t>未启用，装机容量</w:t>
      </w:r>
    </w:p>
    <w:p w:rsidR="006731F8" w:rsidRDefault="006731F8" w:rsidP="006731F8">
      <w:r>
        <w:tab/>
      </w:r>
      <w:r>
        <w:tab/>
        <w:t>"transformer":{</w:t>
      </w:r>
    </w:p>
    <w:p w:rsidR="006731F8" w:rsidRDefault="006731F8" w:rsidP="006731F8">
      <w:r>
        <w:tab/>
      </w:r>
      <w:r>
        <w:tab/>
      </w:r>
      <w:r>
        <w:tab/>
        <w:t>"t1": {</w:t>
      </w:r>
    </w:p>
    <w:p w:rsidR="006731F8" w:rsidRDefault="006731F8" w:rsidP="006731F8">
      <w:r>
        <w:tab/>
      </w:r>
      <w:r>
        <w:tab/>
      </w:r>
      <w:r>
        <w:tab/>
      </w:r>
      <w:r>
        <w:tab/>
        <w:t>"status":1,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"value"</w:t>
      </w:r>
      <w:r>
        <w:rPr>
          <w:rFonts w:hint="eastAsia"/>
        </w:rPr>
        <w:t>：</w:t>
      </w:r>
      <w:r>
        <w:rPr>
          <w:rFonts w:hint="eastAsia"/>
        </w:rPr>
        <w:t>20</w:t>
      </w:r>
      <w:r>
        <w:rPr>
          <w:rFonts w:hint="eastAsia"/>
        </w:rPr>
        <w:t>，</w:t>
      </w:r>
    </w:p>
    <w:p w:rsidR="006731F8" w:rsidRDefault="006731F8" w:rsidP="006731F8">
      <w:r>
        <w:tab/>
      </w:r>
      <w:r>
        <w:tab/>
      </w:r>
      <w:r>
        <w:tab/>
        <w:t>},</w:t>
      </w:r>
    </w:p>
    <w:p w:rsidR="006731F8" w:rsidRDefault="006731F8" w:rsidP="006731F8">
      <w:r>
        <w:tab/>
      </w:r>
      <w:r>
        <w:tab/>
      </w:r>
      <w:r>
        <w:tab/>
        <w:t>"t2": {</w:t>
      </w:r>
    </w:p>
    <w:p w:rsidR="006731F8" w:rsidRDefault="006731F8" w:rsidP="006731F8">
      <w:r>
        <w:tab/>
      </w:r>
      <w:r>
        <w:tab/>
      </w:r>
      <w:r>
        <w:tab/>
      </w:r>
      <w:r>
        <w:tab/>
        <w:t>"status":1,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"value"</w:t>
      </w:r>
      <w:r>
        <w:rPr>
          <w:rFonts w:hint="eastAsia"/>
        </w:rPr>
        <w:t>：</w:t>
      </w:r>
      <w:r>
        <w:rPr>
          <w:rFonts w:hint="eastAsia"/>
        </w:rPr>
        <w:t>20</w:t>
      </w:r>
      <w:r>
        <w:rPr>
          <w:rFonts w:hint="eastAsia"/>
        </w:rPr>
        <w:t>，</w:t>
      </w:r>
    </w:p>
    <w:p w:rsidR="006731F8" w:rsidRDefault="006731F8" w:rsidP="006731F8">
      <w:r>
        <w:lastRenderedPageBreak/>
        <w:tab/>
      </w:r>
      <w:r>
        <w:tab/>
      </w:r>
      <w:r>
        <w:tab/>
        <w:t>},</w:t>
      </w:r>
    </w:p>
    <w:p w:rsidR="006731F8" w:rsidRDefault="006731F8" w:rsidP="006731F8">
      <w:r>
        <w:tab/>
      </w:r>
      <w:r>
        <w:tab/>
      </w:r>
      <w:r>
        <w:tab/>
        <w:t>"t3": {</w:t>
      </w:r>
    </w:p>
    <w:p w:rsidR="006731F8" w:rsidRDefault="006731F8" w:rsidP="006731F8">
      <w:r>
        <w:tab/>
      </w:r>
      <w:r>
        <w:tab/>
      </w:r>
      <w:r>
        <w:tab/>
      </w:r>
      <w:r>
        <w:tab/>
        <w:t>"status":1,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"value"</w:t>
      </w:r>
      <w:r>
        <w:rPr>
          <w:rFonts w:hint="eastAsia"/>
        </w:rPr>
        <w:t>：</w:t>
      </w:r>
      <w:r>
        <w:rPr>
          <w:rFonts w:hint="eastAsia"/>
        </w:rPr>
        <w:t>20</w:t>
      </w:r>
      <w:r>
        <w:rPr>
          <w:rFonts w:hint="eastAsia"/>
        </w:rPr>
        <w:t>，</w:t>
      </w:r>
    </w:p>
    <w:p w:rsidR="006731F8" w:rsidRDefault="006731F8" w:rsidP="006731F8">
      <w:r>
        <w:tab/>
      </w:r>
      <w:r>
        <w:tab/>
      </w:r>
      <w:r>
        <w:tab/>
        <w:t>},</w:t>
      </w:r>
    </w:p>
    <w:p w:rsidR="006731F8" w:rsidRDefault="006731F8" w:rsidP="006731F8">
      <w:r>
        <w:tab/>
      </w:r>
      <w:r>
        <w:tab/>
      </w:r>
      <w:r>
        <w:tab/>
        <w:t>"t4": {</w:t>
      </w:r>
    </w:p>
    <w:p w:rsidR="006731F8" w:rsidRDefault="006731F8" w:rsidP="006731F8">
      <w:r>
        <w:tab/>
      </w:r>
      <w:r>
        <w:tab/>
      </w:r>
      <w:r>
        <w:tab/>
      </w:r>
      <w:r>
        <w:tab/>
        <w:t>"status":1,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"value"</w:t>
      </w:r>
      <w:r>
        <w:rPr>
          <w:rFonts w:hint="eastAsia"/>
        </w:rPr>
        <w:t>：</w:t>
      </w:r>
      <w:r>
        <w:rPr>
          <w:rFonts w:hint="eastAsia"/>
        </w:rPr>
        <w:t>20</w:t>
      </w:r>
      <w:r>
        <w:rPr>
          <w:rFonts w:hint="eastAsia"/>
        </w:rPr>
        <w:t>，</w:t>
      </w:r>
    </w:p>
    <w:p w:rsidR="006731F8" w:rsidRDefault="006731F8" w:rsidP="006731F8">
      <w:r>
        <w:tab/>
      </w:r>
      <w:r>
        <w:tab/>
      </w:r>
      <w:r>
        <w:tab/>
        <w:t>},</w:t>
      </w:r>
      <w:r>
        <w:tab/>
      </w:r>
      <w:r>
        <w:tab/>
      </w:r>
      <w:r>
        <w:tab/>
      </w:r>
    </w:p>
    <w:p w:rsidR="006731F8" w:rsidRDefault="006731F8" w:rsidP="006731F8">
      <w:r>
        <w:tab/>
      </w:r>
      <w:r>
        <w:tab/>
        <w:t>}</w:t>
      </w:r>
    </w:p>
    <w:p w:rsidR="006731F8" w:rsidRDefault="006731F8" w:rsidP="006731F8">
      <w:r>
        <w:tab/>
        <w:t>},</w:t>
      </w:r>
    </w:p>
    <w:p w:rsidR="006731F8" w:rsidRDefault="006731F8" w:rsidP="006731F8">
      <w:r>
        <w:tab/>
        <w:t>"policy" {</w:t>
      </w:r>
    </w:p>
    <w:p w:rsidR="006731F8" w:rsidRDefault="006731F8" w:rsidP="006731F8">
      <w:r>
        <w:tab/>
      </w:r>
      <w:r>
        <w:tab/>
        <w:t>"current": {</w:t>
      </w:r>
    </w:p>
    <w:p w:rsidR="006731F8" w:rsidRDefault="006731F8" w:rsidP="006731F8">
      <w:r>
        <w:tab/>
      </w:r>
      <w:r>
        <w:tab/>
      </w:r>
      <w:r>
        <w:tab/>
        <w:t>"id": 4,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两部制改类</w:t>
      </w:r>
      <w:r>
        <w:rPr>
          <w:rFonts w:hint="eastAsia"/>
        </w:rPr>
        <w:t>"</w:t>
      </w:r>
    </w:p>
    <w:p w:rsidR="006731F8" w:rsidRDefault="006731F8" w:rsidP="006731F8">
      <w:r>
        <w:tab/>
      </w:r>
      <w:r>
        <w:tab/>
      </w:r>
      <w:r>
        <w:tab/>
        <w:t>"start":"2016-05-01",</w:t>
      </w:r>
    </w:p>
    <w:p w:rsidR="006731F8" w:rsidRDefault="006731F8" w:rsidP="006731F8">
      <w:r>
        <w:tab/>
      </w:r>
      <w:r>
        <w:tab/>
      </w:r>
      <w:r>
        <w:tab/>
        <w:t>"end":"2016-09-01"</w:t>
      </w:r>
    </w:p>
    <w:p w:rsidR="006731F8" w:rsidRDefault="006731F8" w:rsidP="006731F8">
      <w:r>
        <w:tab/>
      </w:r>
      <w:r>
        <w:tab/>
        <w:t>},</w:t>
      </w:r>
    </w:p>
    <w:p w:rsidR="006731F8" w:rsidRDefault="006731F8" w:rsidP="006731F8">
      <w:r>
        <w:tab/>
      </w:r>
      <w:r>
        <w:tab/>
        <w:t>"recommend": {</w:t>
      </w:r>
    </w:p>
    <w:p w:rsidR="006731F8" w:rsidRDefault="006731F8" w:rsidP="006731F8">
      <w:r>
        <w:tab/>
      </w:r>
      <w:r>
        <w:tab/>
      </w:r>
      <w:r>
        <w:tab/>
        <w:t>"id": 4,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两部制改类</w:t>
      </w:r>
      <w:r>
        <w:rPr>
          <w:rFonts w:hint="eastAsia"/>
        </w:rPr>
        <w:t>"</w:t>
      </w:r>
    </w:p>
    <w:p w:rsidR="006731F8" w:rsidRDefault="006731F8" w:rsidP="006731F8">
      <w:r>
        <w:tab/>
      </w:r>
      <w:r>
        <w:tab/>
        <w:t>},</w:t>
      </w:r>
    </w:p>
    <w:p w:rsidR="006731F8" w:rsidRDefault="006731F8" w:rsidP="006731F8">
      <w:r>
        <w:tab/>
        <w:t>},</w:t>
      </w:r>
    </w:p>
    <w:p w:rsidR="006731F8" w:rsidRDefault="006731F8" w:rsidP="006731F8">
      <w:r>
        <w:rPr>
          <w:rFonts w:hint="eastAsia"/>
        </w:rPr>
        <w:t xml:space="preserve">    "compensation":23,#</w:t>
      </w:r>
      <w:r>
        <w:rPr>
          <w:rFonts w:hint="eastAsia"/>
        </w:rPr>
        <w:t>电量矫正系数</w:t>
      </w:r>
    </w:p>
    <w:p w:rsidR="006731F8" w:rsidRDefault="006731F8" w:rsidP="006731F8">
      <w:r>
        <w:tab/>
        <w:t>"electricSecondPricePercentage":13</w:t>
      </w:r>
    </w:p>
    <w:p w:rsidR="006731F8" w:rsidRDefault="006731F8" w:rsidP="006731F8">
      <w:r>
        <w:t>}</w:t>
      </w:r>
    </w:p>
    <w:p w:rsidR="006731F8" w:rsidRDefault="006731F8" w:rsidP="006731F8"/>
    <w:p w:rsidR="006731F8" w:rsidRDefault="006731F8" w:rsidP="006731F8">
      <w:r>
        <w:t>"kwatt_md":{</w:t>
      </w:r>
    </w:p>
    <w:p w:rsidR="006731F8" w:rsidRDefault="006731F8" w:rsidP="006731F8">
      <w:r>
        <w:tab/>
        <w:t>"version":1,</w:t>
      </w:r>
    </w:p>
    <w:p w:rsidR="006731F8" w:rsidRDefault="006731F8" w:rsidP="006731F8">
      <w:r>
        <w:rPr>
          <w:rFonts w:hint="eastAsia"/>
        </w:rPr>
        <w:tab/>
        <w:t>"id":12, //obj_estate.id(</w:t>
      </w:r>
      <w:r>
        <w:rPr>
          <w:rFonts w:hint="eastAsia"/>
        </w:rPr>
        <w:t>电路）</w:t>
      </w:r>
    </w:p>
    <w:p w:rsidR="006731F8" w:rsidRDefault="006731F8" w:rsidP="006731F8">
      <w:r>
        <w:tab/>
        <w:t>"sn":"",</w:t>
      </w:r>
    </w:p>
    <w:p w:rsidR="006731F8" w:rsidRDefault="006731F8" w:rsidP="006731F8">
      <w:r>
        <w:tab/>
        <w:t>"model": "",</w:t>
      </w:r>
    </w:p>
    <w:p w:rsidR="006731F8" w:rsidRDefault="006731F8" w:rsidP="006731F8">
      <w:r>
        <w:tab/>
        <w:t>"installedCapacity":{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  <w:t>"enabled":30,#</w:t>
      </w:r>
      <w:r>
        <w:rPr>
          <w:rFonts w:hint="eastAsia"/>
        </w:rPr>
        <w:t>启用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  <w:t>"capacity":40</w:t>
      </w:r>
      <w:r>
        <w:rPr>
          <w:rFonts w:hint="eastAsia"/>
        </w:rPr>
        <w:t>，</w:t>
      </w:r>
      <w:r>
        <w:rPr>
          <w:rFonts w:hint="eastAsia"/>
        </w:rPr>
        <w:t>#</w:t>
      </w:r>
      <w:r>
        <w:rPr>
          <w:rFonts w:hint="eastAsia"/>
        </w:rPr>
        <w:t>启用</w:t>
      </w:r>
      <w:r>
        <w:rPr>
          <w:rFonts w:hint="eastAsia"/>
        </w:rPr>
        <w:t>+</w:t>
      </w:r>
      <w:r>
        <w:rPr>
          <w:rFonts w:hint="eastAsia"/>
        </w:rPr>
        <w:t>未启用，装机容量</w:t>
      </w:r>
    </w:p>
    <w:p w:rsidR="006731F8" w:rsidRDefault="006731F8" w:rsidP="006731F8">
      <w:r>
        <w:tab/>
        <w:t>},</w:t>
      </w:r>
    </w:p>
    <w:p w:rsidR="006731F8" w:rsidRDefault="006731F8" w:rsidP="006731F8">
      <w:r>
        <w:rPr>
          <w:rFonts w:hint="eastAsia"/>
        </w:rPr>
        <w:tab/>
        <w:t>"policy" : "</w:t>
      </w:r>
      <w:r>
        <w:rPr>
          <w:rFonts w:hint="eastAsia"/>
        </w:rPr>
        <w:t>两部制改类</w:t>
      </w:r>
      <w:r>
        <w:rPr>
          <w:rFonts w:hint="eastAsia"/>
        </w:rPr>
        <w:t>",</w:t>
      </w:r>
    </w:p>
    <w:p w:rsidR="006731F8" w:rsidRDefault="006731F8" w:rsidP="006731F8">
      <w:r>
        <w:rPr>
          <w:rFonts w:hint="eastAsia"/>
        </w:rPr>
        <w:tab/>
        <w:t>"declared":{#</w:t>
      </w:r>
      <w:r>
        <w:rPr>
          <w:rFonts w:hint="eastAsia"/>
        </w:rPr>
        <w:t>永久保留，界面显示上月、本月、下月</w:t>
      </w:r>
    </w:p>
    <w:p w:rsidR="006731F8" w:rsidRDefault="006731F8" w:rsidP="006731F8">
      <w:r>
        <w:tab/>
      </w:r>
      <w:r>
        <w:tab/>
        <w:t>"2016-06":32,</w:t>
      </w:r>
    </w:p>
    <w:p w:rsidR="006731F8" w:rsidRDefault="006731F8" w:rsidP="006731F8">
      <w:r>
        <w:tab/>
      </w:r>
      <w:r>
        <w:tab/>
        <w:t>"2016-07":45,</w:t>
      </w:r>
    </w:p>
    <w:p w:rsidR="006731F8" w:rsidRDefault="006731F8" w:rsidP="006731F8">
      <w:r>
        <w:tab/>
      </w:r>
      <w:r>
        <w:tab/>
        <w:t>"2016-05":33</w:t>
      </w:r>
    </w:p>
    <w:p w:rsidR="006731F8" w:rsidRDefault="006731F8" w:rsidP="006731F8">
      <w:r>
        <w:tab/>
        <w:t>}</w:t>
      </w:r>
    </w:p>
    <w:p w:rsidR="006731F8" w:rsidRDefault="006731F8" w:rsidP="006731F8">
      <w:r>
        <w:t>}</w:t>
      </w:r>
    </w:p>
    <w:p w:rsidR="006731F8" w:rsidRDefault="006731F8" w:rsidP="006731F8"/>
    <w:p w:rsidR="006731F8" w:rsidRDefault="006731F8" w:rsidP="006731F8">
      <w:r>
        <w:lastRenderedPageBreak/>
        <w:t>"kwatt_wire": {</w:t>
      </w:r>
    </w:p>
    <w:p w:rsidR="006731F8" w:rsidRDefault="006731F8" w:rsidP="006731F8">
      <w:r>
        <w:tab/>
        <w:t>"version":1,</w:t>
      </w:r>
    </w:p>
    <w:p w:rsidR="006731F8" w:rsidRDefault="006731F8" w:rsidP="006731F8">
      <w:r>
        <w:rPr>
          <w:rFonts w:hint="eastAsia"/>
        </w:rPr>
        <w:tab/>
        <w:t>"id":12, //obj_estate.id(</w:t>
      </w:r>
      <w:r>
        <w:rPr>
          <w:rFonts w:hint="eastAsia"/>
        </w:rPr>
        <w:t>线路）</w:t>
      </w:r>
    </w:p>
    <w:p w:rsidR="006731F8" w:rsidRDefault="006731F8" w:rsidP="006731F8">
      <w:r>
        <w:tab/>
        <w:t>"sn":"",</w:t>
      </w:r>
    </w:p>
    <w:p w:rsidR="006731F8" w:rsidRDefault="006731F8" w:rsidP="006731F8">
      <w:r>
        <w:tab/>
        <w:t>"model": "",</w:t>
      </w:r>
    </w:p>
    <w:p w:rsidR="006731F8" w:rsidRDefault="006731F8" w:rsidP="006731F8">
      <w:r>
        <w:rPr>
          <w:rFonts w:hint="eastAsia"/>
        </w:rPr>
        <w:tab/>
        <w:t>"client":"</w:t>
      </w:r>
      <w:r>
        <w:rPr>
          <w:rFonts w:hint="eastAsia"/>
        </w:rPr>
        <w:t>张江</w:t>
      </w:r>
      <w:r>
        <w:rPr>
          <w:rFonts w:hint="eastAsia"/>
        </w:rPr>
        <w:t>xxx",</w:t>
      </w:r>
    </w:p>
    <w:p w:rsidR="006731F8" w:rsidRDefault="006731F8" w:rsidP="006731F8">
      <w:r>
        <w:rPr>
          <w:rFonts w:hint="eastAsia"/>
        </w:rPr>
        <w:tab/>
        <w:t>"cabinet":"</w:t>
      </w:r>
      <w:r>
        <w:rPr>
          <w:rFonts w:hint="eastAsia"/>
        </w:rPr>
        <w:t>进线柜</w:t>
      </w:r>
      <w:r>
        <w:rPr>
          <w:rFonts w:hint="eastAsia"/>
        </w:rPr>
        <w:t>",</w:t>
      </w:r>
    </w:p>
    <w:p w:rsidR="006731F8" w:rsidRDefault="006731F8" w:rsidP="006731F8">
      <w:r>
        <w:rPr>
          <w:rFonts w:hint="eastAsia"/>
        </w:rPr>
        <w:tab/>
        <w:t>"status" :"</w:t>
      </w:r>
      <w:r>
        <w:rPr>
          <w:rFonts w:hint="eastAsia"/>
        </w:rPr>
        <w:t>正常</w:t>
      </w:r>
      <w:r>
        <w:rPr>
          <w:rFonts w:hint="eastAsia"/>
        </w:rPr>
        <w:t>",</w:t>
      </w:r>
    </w:p>
    <w:p w:rsidR="006731F8" w:rsidRDefault="006731F8" w:rsidP="006731F8">
      <w:r>
        <w:rPr>
          <w:rFonts w:hint="eastAsia"/>
        </w:rPr>
        <w:tab/>
        <w:t>"maxSwitching":"32",#</w:t>
      </w:r>
      <w:r>
        <w:rPr>
          <w:rFonts w:hint="eastAsia"/>
        </w:rPr>
        <w:t>最大开关电流</w:t>
      </w:r>
    </w:p>
    <w:p w:rsidR="006731F8" w:rsidRDefault="006731F8" w:rsidP="006731F8">
      <w:r>
        <w:rPr>
          <w:rFonts w:hint="eastAsia"/>
        </w:rPr>
        <w:tab/>
        <w:t>"eqpPower":32,#</w:t>
      </w:r>
      <w:r>
        <w:rPr>
          <w:rFonts w:hint="eastAsia"/>
        </w:rPr>
        <w:t>设备功率</w:t>
      </w:r>
    </w:p>
    <w:p w:rsidR="006731F8" w:rsidRDefault="006731F8" w:rsidP="006731F8">
      <w:r>
        <w:rPr>
          <w:rFonts w:hint="eastAsia"/>
        </w:rPr>
        <w:tab/>
        <w:t>"estateType":"</w:t>
      </w:r>
      <w:r>
        <w:rPr>
          <w:rFonts w:hint="eastAsia"/>
        </w:rPr>
        <w:t>进线</w:t>
      </w:r>
      <w:r>
        <w:rPr>
          <w:rFonts w:hint="eastAsia"/>
        </w:rPr>
        <w:t>"</w:t>
      </w:r>
    </w:p>
    <w:p w:rsidR="006731F8" w:rsidRDefault="006731F8" w:rsidP="006731F8">
      <w:r>
        <w:t>}</w:t>
      </w:r>
    </w:p>
    <w:p w:rsidR="006731F8" w:rsidRDefault="006731F8" w:rsidP="006731F8"/>
    <w:p w:rsidR="006731F8" w:rsidRDefault="006731F8" w:rsidP="006731F8">
      <w:r>
        <w:t>"kwatt_wire_detail": {</w:t>
      </w:r>
    </w:p>
    <w:p w:rsidR="006731F8" w:rsidRDefault="006731F8" w:rsidP="006731F8">
      <w:r>
        <w:tab/>
        <w:t>"version":1,</w:t>
      </w:r>
    </w:p>
    <w:p w:rsidR="006731F8" w:rsidRDefault="006731F8" w:rsidP="006731F8">
      <w:r>
        <w:rPr>
          <w:rFonts w:hint="eastAsia"/>
        </w:rPr>
        <w:tab/>
        <w:t>"id":12, //obj_estate.id(</w:t>
      </w:r>
      <w:r>
        <w:rPr>
          <w:rFonts w:hint="eastAsia"/>
        </w:rPr>
        <w:t>线路）</w:t>
      </w:r>
    </w:p>
    <w:p w:rsidR="006731F8" w:rsidRDefault="006731F8" w:rsidP="006731F8">
      <w:r>
        <w:tab/>
        <w:t>"sn":"",</w:t>
      </w:r>
    </w:p>
    <w:p w:rsidR="006731F8" w:rsidRDefault="006731F8" w:rsidP="006731F8">
      <w:r>
        <w:tab/>
        <w:t>"model": "",</w:t>
      </w:r>
    </w:p>
    <w:p w:rsidR="006731F8" w:rsidRDefault="006731F8" w:rsidP="006731F8">
      <w:r>
        <w:tab/>
        <w:t>"dtu":{</w:t>
      </w:r>
    </w:p>
    <w:p w:rsidR="006731F8" w:rsidRDefault="006731F8" w:rsidP="006731F8">
      <w:r>
        <w:tab/>
      </w:r>
      <w:r>
        <w:tab/>
        <w:t>"id":1,#obj_dtu.id</w:t>
      </w:r>
    </w:p>
    <w:p w:rsidR="006731F8" w:rsidRDefault="006731F8" w:rsidP="006731F8">
      <w:r>
        <w:tab/>
      </w:r>
      <w:r>
        <w:tab/>
        <w:t>"assoId":2, #asso_estate_dtu.id</w:t>
      </w:r>
    </w:p>
    <w:p w:rsidR="006731F8" w:rsidRDefault="006731F8" w:rsidP="006731F8">
      <w:r>
        <w:tab/>
      </w:r>
      <w:r>
        <w:tab/>
        <w:t>"sim":"adfda",</w:t>
      </w:r>
    </w:p>
    <w:p w:rsidR="006731F8" w:rsidRDefault="006731F8" w:rsidP="006731F8">
      <w:r>
        <w:tab/>
      </w:r>
      <w:r>
        <w:tab/>
        <w:t>"status":{</w:t>
      </w:r>
    </w:p>
    <w:p w:rsidR="006731F8" w:rsidRDefault="006731F8" w:rsidP="006731F8">
      <w:r>
        <w:tab/>
      </w:r>
      <w:r>
        <w:tab/>
      </w:r>
      <w:r>
        <w:tab/>
        <w:t>"id":1,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正常</w:t>
      </w:r>
      <w:r>
        <w:rPr>
          <w:rFonts w:hint="eastAsia"/>
        </w:rPr>
        <w:t>",</w:t>
      </w:r>
    </w:p>
    <w:p w:rsidR="006731F8" w:rsidRDefault="006731F8" w:rsidP="006731F8">
      <w:r>
        <w:tab/>
      </w:r>
      <w:r>
        <w:tab/>
        <w:t>}</w:t>
      </w:r>
    </w:p>
    <w:p w:rsidR="006731F8" w:rsidRDefault="006731F8" w:rsidP="006731F8">
      <w:r>
        <w:tab/>
      </w:r>
      <w:r>
        <w:tab/>
        <w:t>"ammeter":{</w:t>
      </w:r>
    </w:p>
    <w:p w:rsidR="006731F8" w:rsidRDefault="006731F8" w:rsidP="006731F8">
      <w:r>
        <w:tab/>
      </w:r>
      <w:r>
        <w:tab/>
      </w:r>
      <w:r>
        <w:tab/>
        <w:t>"id":23,</w:t>
      </w:r>
    </w:p>
    <w:p w:rsidR="006731F8" w:rsidRDefault="006731F8" w:rsidP="006731F8">
      <w:r>
        <w:tab/>
      </w:r>
      <w:r>
        <w:tab/>
      </w:r>
      <w:r>
        <w:tab/>
        <w:t>"name":"HC33B",</w:t>
      </w:r>
    </w:p>
    <w:p w:rsidR="006731F8" w:rsidRDefault="006731F8" w:rsidP="006731F8">
      <w:r>
        <w:tab/>
      </w:r>
      <w:r>
        <w:tab/>
        <w:t>}</w:t>
      </w:r>
    </w:p>
    <w:p w:rsidR="006731F8" w:rsidRDefault="006731F8" w:rsidP="006731F8">
      <w:r>
        <w:tab/>
        <w:t>},</w:t>
      </w:r>
    </w:p>
    <w:p w:rsidR="006731F8" w:rsidRDefault="006731F8" w:rsidP="006731F8">
      <w:r>
        <w:tab/>
        <w:t>"cabinet":{</w:t>
      </w:r>
    </w:p>
    <w:p w:rsidR="006731F8" w:rsidRDefault="006731F8" w:rsidP="006731F8">
      <w:r>
        <w:tab/>
      </w:r>
      <w:r>
        <w:tab/>
        <w:t>"id":1,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进线柜</w:t>
      </w:r>
      <w:r>
        <w:rPr>
          <w:rFonts w:hint="eastAsia"/>
        </w:rPr>
        <w:t>",</w:t>
      </w:r>
    </w:p>
    <w:p w:rsidR="006731F8" w:rsidRDefault="006731F8" w:rsidP="006731F8">
      <w:r>
        <w:tab/>
        <w:t>},</w:t>
      </w:r>
    </w:p>
    <w:p w:rsidR="006731F8" w:rsidRDefault="006731F8" w:rsidP="006731F8">
      <w:r>
        <w:rPr>
          <w:rFonts w:hint="eastAsia"/>
        </w:rPr>
        <w:tab/>
        <w:t>"er":1,#</w:t>
      </w:r>
      <w:r>
        <w:rPr>
          <w:rFonts w:hint="eastAsia"/>
        </w:rPr>
        <w:t>流变</w:t>
      </w:r>
    </w:p>
    <w:p w:rsidR="006731F8" w:rsidRDefault="006731F8" w:rsidP="006731F8">
      <w:r>
        <w:rPr>
          <w:rFonts w:hint="eastAsia"/>
        </w:rPr>
        <w:tab/>
        <w:t>"pt":1,#</w:t>
      </w:r>
      <w:r>
        <w:rPr>
          <w:rFonts w:hint="eastAsia"/>
        </w:rPr>
        <w:t>压变</w:t>
      </w:r>
    </w:p>
    <w:p w:rsidR="006731F8" w:rsidRDefault="006731F8" w:rsidP="006731F8">
      <w:r>
        <w:rPr>
          <w:rFonts w:hint="eastAsia"/>
        </w:rPr>
        <w:tab/>
        <w:t>"maxSwitching":"32",#</w:t>
      </w:r>
      <w:r>
        <w:rPr>
          <w:rFonts w:hint="eastAsia"/>
        </w:rPr>
        <w:t>最大开关电流</w:t>
      </w:r>
    </w:p>
    <w:p w:rsidR="006731F8" w:rsidRDefault="006731F8" w:rsidP="006731F8">
      <w:r>
        <w:tab/>
        <w:t>"transformer":{</w:t>
      </w:r>
    </w:p>
    <w:p w:rsidR="006731F8" w:rsidRDefault="006731F8" w:rsidP="006731F8">
      <w:r>
        <w:tab/>
      </w:r>
      <w:r>
        <w:tab/>
        <w:t>"id":1,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变压器</w:t>
      </w:r>
      <w:r>
        <w:rPr>
          <w:rFonts w:hint="eastAsia"/>
        </w:rPr>
        <w:t>1"</w:t>
      </w:r>
    </w:p>
    <w:p w:rsidR="006731F8" w:rsidRDefault="006731F8" w:rsidP="006731F8">
      <w:r>
        <w:tab/>
        <w:t>},</w:t>
      </w:r>
    </w:p>
    <w:p w:rsidR="006731F8" w:rsidRDefault="006731F8" w:rsidP="006731F8">
      <w:r>
        <w:rPr>
          <w:rFonts w:hint="eastAsia"/>
        </w:rPr>
        <w:tab/>
        <w:t>"eqpPower":32,#</w:t>
      </w:r>
      <w:r>
        <w:rPr>
          <w:rFonts w:hint="eastAsia"/>
        </w:rPr>
        <w:t>设备功率</w:t>
      </w:r>
    </w:p>
    <w:p w:rsidR="006731F8" w:rsidRDefault="006731F8" w:rsidP="006731F8">
      <w:r>
        <w:rPr>
          <w:rFonts w:hint="eastAsia"/>
        </w:rPr>
        <w:tab/>
        <w:t>"pf":{#</w:t>
      </w:r>
      <w:r>
        <w:rPr>
          <w:rFonts w:hint="eastAsia"/>
        </w:rPr>
        <w:t>功率因数</w:t>
      </w:r>
    </w:p>
    <w:p w:rsidR="006731F8" w:rsidRDefault="006731F8" w:rsidP="006731F8">
      <w:r>
        <w:lastRenderedPageBreak/>
        <w:tab/>
      </w:r>
      <w:r>
        <w:tab/>
        <w:t>"id":1,</w:t>
      </w:r>
    </w:p>
    <w:p w:rsidR="006731F8" w:rsidRDefault="006731F8" w:rsidP="006731F8">
      <w:r>
        <w:tab/>
      </w:r>
      <w:r>
        <w:tab/>
        <w:t>"name":0.9</w:t>
      </w:r>
    </w:p>
    <w:p w:rsidR="006731F8" w:rsidRDefault="006731F8" w:rsidP="006731F8">
      <w:r>
        <w:tab/>
        <w:t>}</w:t>
      </w:r>
    </w:p>
    <w:p w:rsidR="006731F8" w:rsidRDefault="006731F8" w:rsidP="006731F8">
      <w:r>
        <w:t>}</w:t>
      </w:r>
    </w:p>
    <w:p w:rsidR="006731F8" w:rsidRDefault="006731F8" w:rsidP="006731F8"/>
    <w:p w:rsidR="006731F8" w:rsidRDefault="006731F8" w:rsidP="006731F8">
      <w:r>
        <w:t>"kwatt_wire_out_detail": {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>待定，保存按钮变灰</w:t>
      </w:r>
    </w:p>
    <w:p w:rsidR="006731F8" w:rsidRDefault="006731F8" w:rsidP="006731F8">
      <w:r>
        <w:t>}</w:t>
      </w:r>
    </w:p>
    <w:p w:rsidR="006731F8" w:rsidRDefault="006731F8" w:rsidP="006731F8"/>
    <w:p w:rsidR="006731F8" w:rsidRDefault="006731F8" w:rsidP="006731F8">
      <w:r>
        <w:rPr>
          <w:rFonts w:hint="eastAsia"/>
        </w:rPr>
        <w:t>"kwatt_station_equipment":{##</w:t>
      </w:r>
      <w:r>
        <w:rPr>
          <w:rFonts w:hint="eastAsia"/>
        </w:rPr>
        <w:t>编辑按钮处适当调整</w:t>
      </w:r>
      <w:r>
        <w:rPr>
          <w:rFonts w:hint="eastAsia"/>
        </w:rPr>
        <w:t>label</w:t>
      </w:r>
      <w:r>
        <w:rPr>
          <w:rFonts w:hint="eastAsia"/>
        </w:rPr>
        <w:t>宽度</w:t>
      </w:r>
    </w:p>
    <w:p w:rsidR="006731F8" w:rsidRDefault="006731F8" w:rsidP="006731F8">
      <w:r>
        <w:t xml:space="preserve">    "version":1,</w:t>
      </w:r>
    </w:p>
    <w:p w:rsidR="006731F8" w:rsidRDefault="006731F8" w:rsidP="006731F8">
      <w:r>
        <w:rPr>
          <w:rFonts w:hint="eastAsia"/>
        </w:rPr>
        <w:tab/>
        <w:t>"id":12, //obj_estate.id(</w:t>
      </w:r>
      <w:r>
        <w:rPr>
          <w:rFonts w:hint="eastAsia"/>
        </w:rPr>
        <w:t>电路）</w:t>
      </w:r>
    </w:p>
    <w:p w:rsidR="006731F8" w:rsidRDefault="006731F8" w:rsidP="006731F8">
      <w:r>
        <w:rPr>
          <w:rFonts w:hint="eastAsia"/>
        </w:rPr>
        <w:tab/>
        <w:t>"client":"</w:t>
      </w:r>
      <w:r>
        <w:rPr>
          <w:rFonts w:hint="eastAsia"/>
        </w:rPr>
        <w:t>上海辉胜塑胶制品有限公司</w:t>
      </w:r>
      <w:r>
        <w:rPr>
          <w:rFonts w:hint="eastAsia"/>
        </w:rPr>
        <w:t>",</w:t>
      </w:r>
    </w:p>
    <w:p w:rsidR="006731F8" w:rsidRDefault="006731F8" w:rsidP="006731F8">
      <w:r>
        <w:tab/>
        <w:t>"sn":"agb",</w:t>
      </w:r>
    </w:p>
    <w:p w:rsidR="006731F8" w:rsidRDefault="006731F8" w:rsidP="006731F8">
      <w:r>
        <w:rPr>
          <w:rFonts w:hint="eastAsia"/>
        </w:rPr>
        <w:tab/>
        <w:t>"model":"</w:t>
      </w:r>
      <w:r>
        <w:rPr>
          <w:rFonts w:hint="eastAsia"/>
        </w:rPr>
        <w:t>电站</w:t>
      </w:r>
      <w:r>
        <w:rPr>
          <w:rFonts w:hint="eastAsia"/>
        </w:rPr>
        <w:t>A",</w:t>
      </w:r>
    </w:p>
    <w:p w:rsidR="006731F8" w:rsidRDefault="006731F8" w:rsidP="006731F8">
      <w:r>
        <w:tab/>
      </w:r>
    </w:p>
    <w:p w:rsidR="006731F8" w:rsidRDefault="006731F8" w:rsidP="006731F8">
      <w:r>
        <w:tab/>
        <w:t>"equipment":{</w:t>
      </w:r>
    </w:p>
    <w:p w:rsidR="006731F8" w:rsidRDefault="006731F8" w:rsidP="006731F8">
      <w:r>
        <w:tab/>
      </w:r>
      <w:r>
        <w:tab/>
        <w:t>"cabinet":{</w:t>
      </w:r>
    </w:p>
    <w:p w:rsidR="006731F8" w:rsidRDefault="006731F8" w:rsidP="006731F8">
      <w:r>
        <w:tab/>
      </w:r>
      <w:r>
        <w:tab/>
      </w:r>
      <w:r>
        <w:tab/>
        <w:t>"id":1,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进线柜</w:t>
      </w:r>
      <w:r>
        <w:rPr>
          <w:rFonts w:hint="eastAsia"/>
        </w:rPr>
        <w:t>"</w:t>
      </w:r>
    </w:p>
    <w:p w:rsidR="006731F8" w:rsidRDefault="006731F8" w:rsidP="006731F8">
      <w:r>
        <w:tab/>
      </w:r>
      <w:r>
        <w:tab/>
        <w:t>},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  <w:t>"name":"fda",#</w:t>
      </w:r>
      <w:r>
        <w:rPr>
          <w:rFonts w:hint="eastAsia"/>
        </w:rPr>
        <w:t>名称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  <w:t>"type":"abc",#</w:t>
      </w:r>
      <w:r>
        <w:rPr>
          <w:rFonts w:hint="eastAsia"/>
        </w:rPr>
        <w:t>型号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  <w:t>"standard":"</w:t>
      </w:r>
      <w:r>
        <w:rPr>
          <w:rFonts w:hint="eastAsia"/>
        </w:rPr>
        <w:t>个是</w:t>
      </w:r>
      <w:r>
        <w:rPr>
          <w:rFonts w:hint="eastAsia"/>
        </w:rPr>
        <w:t>",#</w:t>
      </w:r>
      <w:r>
        <w:rPr>
          <w:rFonts w:hint="eastAsia"/>
        </w:rPr>
        <w:t>规格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  <w:t>"manufacturer":"China",#</w:t>
      </w:r>
      <w:r>
        <w:rPr>
          <w:rFonts w:hint="eastAsia"/>
        </w:rPr>
        <w:t>厂家</w:t>
      </w:r>
    </w:p>
    <w:p w:rsidR="006731F8" w:rsidRDefault="006731F8" w:rsidP="006731F8">
      <w:r>
        <w:tab/>
      </w:r>
      <w:r>
        <w:tab/>
        <w:t>"productionDate":"2016.04.19"#</w:t>
      </w:r>
    </w:p>
    <w:p w:rsidR="006731F8" w:rsidRDefault="006731F8" w:rsidP="006731F8">
      <w:r>
        <w:rPr>
          <w:rFonts w:hint="eastAsia"/>
        </w:rPr>
        <w:tab/>
      </w:r>
      <w:r>
        <w:rPr>
          <w:rFonts w:hint="eastAsia"/>
        </w:rPr>
        <w:tab/>
        <w:t>"count":10,#</w:t>
      </w:r>
      <w:r>
        <w:rPr>
          <w:rFonts w:hint="eastAsia"/>
        </w:rPr>
        <w:t>数量</w:t>
      </w:r>
    </w:p>
    <w:p w:rsidR="006731F8" w:rsidRDefault="006731F8" w:rsidP="006731F8">
      <w:r>
        <w:tab/>
        <w:t>}</w:t>
      </w:r>
    </w:p>
    <w:p w:rsidR="006731F8" w:rsidRDefault="006731F8" w:rsidP="006731F8">
      <w:pPr>
        <w:rPr>
          <w:ins w:id="28" w:author="boris feng" w:date="2016-07-07T18:13:00Z"/>
        </w:rPr>
      </w:pPr>
      <w:r>
        <w:t>}</w:t>
      </w:r>
    </w:p>
    <w:p w:rsidR="00F41FB4" w:rsidRDefault="00F41FB4" w:rsidP="00F41FB4">
      <w:pPr>
        <w:rPr>
          <w:ins w:id="29" w:author="boris feng" w:date="2016-07-07T18:13:00Z"/>
        </w:rPr>
      </w:pPr>
      <w:ins w:id="30" w:author="boris feng" w:date="2016-07-07T18:13:00Z">
        <w:r>
          <w:t>“</w:t>
        </w:r>
        <w:r w:rsidRPr="00F41FB4">
          <w:t>template-kwatt-charts-view</w:t>
        </w:r>
        <w:r>
          <w:t>”</w:t>
        </w:r>
        <w:r>
          <w:rPr>
            <w:rFonts w:hint="eastAsia"/>
          </w:rPr>
          <w:t xml:space="preserve">: </w:t>
        </w:r>
        <w:r>
          <w:t>{</w:t>
        </w:r>
      </w:ins>
    </w:p>
    <w:p w:rsidR="00F41FB4" w:rsidRDefault="00F41FB4" w:rsidP="00F41FB4">
      <w:pPr>
        <w:rPr>
          <w:ins w:id="31" w:author="boris feng" w:date="2016-07-07T18:13:00Z"/>
        </w:rPr>
      </w:pPr>
      <w:ins w:id="32" w:author="boris feng" w:date="2016-07-07T18:13:00Z">
        <w:r>
          <w:tab/>
          <w:t>"container": {</w:t>
        </w:r>
      </w:ins>
    </w:p>
    <w:p w:rsidR="00F41FB4" w:rsidRDefault="00F41FB4" w:rsidP="00F41FB4">
      <w:pPr>
        <w:rPr>
          <w:ins w:id="33" w:author="boris feng" w:date="2016-07-07T18:13:00Z"/>
        </w:rPr>
      </w:pPr>
      <w:ins w:id="34" w:author="boris feng" w:date="2016-07-07T18:13:00Z">
        <w:r>
          <w:tab/>
        </w:r>
        <w:r>
          <w:tab/>
          <w:t>"MD": {</w:t>
        </w:r>
      </w:ins>
    </w:p>
    <w:p w:rsidR="00F41FB4" w:rsidRDefault="00F41FB4" w:rsidP="00F41FB4">
      <w:pPr>
        <w:rPr>
          <w:ins w:id="35" w:author="boris feng" w:date="2016-07-07T18:13:00Z"/>
        </w:rPr>
      </w:pPr>
      <w:ins w:id="36" w:author="boris feng" w:date="2016-07-07T18:13:00Z">
        <w:r>
          <w:tab/>
        </w:r>
        <w:r>
          <w:tab/>
        </w:r>
        <w:r>
          <w:tab/>
          <w:t>"name": "MD",</w:t>
        </w:r>
      </w:ins>
    </w:p>
    <w:p w:rsidR="00F41FB4" w:rsidRDefault="00F41FB4" w:rsidP="00F41FB4">
      <w:pPr>
        <w:rPr>
          <w:ins w:id="37" w:author="boris feng" w:date="2016-07-07T18:13:00Z"/>
        </w:rPr>
      </w:pPr>
      <w:ins w:id="38" w:author="boris feng" w:date="2016-07-07T18:13:00Z">
        <w:r>
          <w:tab/>
        </w:r>
        <w:r>
          <w:tab/>
        </w:r>
        <w:r>
          <w:tab/>
          <w:t>"enabled": true,</w:t>
        </w:r>
      </w:ins>
    </w:p>
    <w:p w:rsidR="00F41FB4" w:rsidRDefault="00F41FB4" w:rsidP="00F41FB4">
      <w:pPr>
        <w:rPr>
          <w:ins w:id="39" w:author="boris feng" w:date="2016-07-07T18:13:00Z"/>
        </w:rPr>
      </w:pPr>
      <w:ins w:id="40" w:author="boris feng" w:date="2016-07-07T18:13:00Z">
        <w:r>
          <w:tab/>
        </w:r>
        <w:r>
          <w:tab/>
        </w:r>
        <w:r>
          <w:tab/>
          <w:t>"showTags": ["TG_watt_Px"],</w:t>
        </w:r>
      </w:ins>
    </w:p>
    <w:p w:rsidR="00F41FB4" w:rsidRDefault="00F41FB4" w:rsidP="00F41FB4">
      <w:pPr>
        <w:rPr>
          <w:ins w:id="41" w:author="boris feng" w:date="2016-07-07T18:13:00Z"/>
        </w:rPr>
      </w:pPr>
      <w:ins w:id="42" w:author="boris feng" w:date="2016-07-07T18:13:00Z">
        <w:r>
          <w:tab/>
        </w:r>
        <w:r>
          <w:tab/>
        </w:r>
        <w:r>
          <w:tab/>
          <w:t>"timeSpan": "120",</w:t>
        </w:r>
      </w:ins>
    </w:p>
    <w:p w:rsidR="00F41FB4" w:rsidRDefault="00F41FB4" w:rsidP="00F41FB4">
      <w:pPr>
        <w:rPr>
          <w:ins w:id="43" w:author="boris feng" w:date="2016-07-07T18:13:00Z"/>
        </w:rPr>
      </w:pPr>
      <w:ins w:id="44" w:author="boris feng" w:date="2016-07-07T18:13:00Z">
        <w:r>
          <w:tab/>
        </w:r>
        <w:r>
          <w:tab/>
        </w:r>
        <w:r>
          <w:tab/>
          <w:t>"viewType": null,</w:t>
        </w:r>
      </w:ins>
    </w:p>
    <w:p w:rsidR="00F41FB4" w:rsidRDefault="00F41FB4" w:rsidP="00F41FB4">
      <w:pPr>
        <w:rPr>
          <w:ins w:id="45" w:author="boris feng" w:date="2016-07-07T18:13:00Z"/>
        </w:rPr>
      </w:pPr>
      <w:ins w:id="46" w:author="boris feng" w:date="2016-07-07T18:13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  <w:t>"description": "MD</w:t>
        </w:r>
        <w:r>
          <w:rPr>
            <w:rFonts w:hint="eastAsia"/>
          </w:rPr>
          <w:t>趋势</w:t>
        </w:r>
        <w:r>
          <w:rPr>
            <w:rFonts w:hint="eastAsia"/>
          </w:rPr>
          <w:t>"</w:t>
        </w:r>
      </w:ins>
    </w:p>
    <w:p w:rsidR="00F41FB4" w:rsidRDefault="00F41FB4" w:rsidP="00F41FB4">
      <w:pPr>
        <w:rPr>
          <w:ins w:id="47" w:author="boris feng" w:date="2016-07-07T18:13:00Z"/>
        </w:rPr>
      </w:pPr>
      <w:ins w:id="48" w:author="boris feng" w:date="2016-07-07T18:13:00Z">
        <w:r>
          <w:tab/>
        </w:r>
        <w:r>
          <w:tab/>
          <w:t>},</w:t>
        </w:r>
      </w:ins>
    </w:p>
    <w:p w:rsidR="00F41FB4" w:rsidRDefault="00F41FB4" w:rsidP="00F41FB4">
      <w:pPr>
        <w:rPr>
          <w:ins w:id="49" w:author="boris feng" w:date="2016-07-07T18:13:00Z"/>
        </w:rPr>
      </w:pPr>
      <w:ins w:id="50" w:author="boris feng" w:date="2016-07-07T18:13:00Z">
        <w:r>
          <w:rPr>
            <w:rFonts w:hint="eastAsia"/>
          </w:rPr>
          <w:tab/>
        </w:r>
        <w:r>
          <w:rPr>
            <w:rFonts w:hint="eastAsia"/>
          </w:rPr>
          <w:tab/>
          <w:t>"</w:t>
        </w:r>
        <w:r>
          <w:rPr>
            <w:rFonts w:hint="eastAsia"/>
          </w:rPr>
          <w:t>电压</w:t>
        </w:r>
        <w:r>
          <w:rPr>
            <w:rFonts w:hint="eastAsia"/>
          </w:rPr>
          <w:t>": {</w:t>
        </w:r>
      </w:ins>
    </w:p>
    <w:p w:rsidR="00F41FB4" w:rsidRDefault="00F41FB4" w:rsidP="00F41FB4">
      <w:pPr>
        <w:rPr>
          <w:ins w:id="51" w:author="boris feng" w:date="2016-07-07T18:13:00Z"/>
        </w:rPr>
      </w:pPr>
      <w:ins w:id="52" w:author="boris feng" w:date="2016-07-07T18:13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  <w:t>"name": "</w:t>
        </w:r>
        <w:r>
          <w:rPr>
            <w:rFonts w:hint="eastAsia"/>
          </w:rPr>
          <w:t>电压</w:t>
        </w:r>
        <w:r>
          <w:rPr>
            <w:rFonts w:hint="eastAsia"/>
          </w:rPr>
          <w:t>",</w:t>
        </w:r>
      </w:ins>
    </w:p>
    <w:p w:rsidR="00F41FB4" w:rsidRDefault="00F41FB4" w:rsidP="00F41FB4">
      <w:pPr>
        <w:rPr>
          <w:ins w:id="53" w:author="boris feng" w:date="2016-07-07T18:13:00Z"/>
        </w:rPr>
      </w:pPr>
      <w:ins w:id="54" w:author="boris feng" w:date="2016-07-07T18:13:00Z">
        <w:r>
          <w:tab/>
        </w:r>
        <w:r>
          <w:tab/>
        </w:r>
        <w:r>
          <w:tab/>
          <w:t>"enabled": true,</w:t>
        </w:r>
      </w:ins>
    </w:p>
    <w:p w:rsidR="00F41FB4" w:rsidRDefault="00F41FB4" w:rsidP="00F41FB4">
      <w:pPr>
        <w:rPr>
          <w:ins w:id="55" w:author="boris feng" w:date="2016-07-07T18:13:00Z"/>
        </w:rPr>
      </w:pPr>
      <w:ins w:id="56" w:author="boris feng" w:date="2016-07-07T18:13:00Z">
        <w:r>
          <w:tab/>
        </w:r>
        <w:r>
          <w:tab/>
        </w:r>
        <w:r>
          <w:tab/>
          <w:t>"showTags": ["TG_watt_Ua",</w:t>
        </w:r>
      </w:ins>
    </w:p>
    <w:p w:rsidR="00F41FB4" w:rsidRDefault="00F41FB4" w:rsidP="00F41FB4">
      <w:pPr>
        <w:rPr>
          <w:ins w:id="57" w:author="boris feng" w:date="2016-07-07T18:13:00Z"/>
        </w:rPr>
      </w:pPr>
      <w:ins w:id="58" w:author="boris feng" w:date="2016-07-07T18:13:00Z">
        <w:r>
          <w:tab/>
        </w:r>
        <w:r>
          <w:tab/>
        </w:r>
        <w:r>
          <w:tab/>
          <w:t>"TG_watt_Ub",</w:t>
        </w:r>
      </w:ins>
    </w:p>
    <w:p w:rsidR="00F41FB4" w:rsidRDefault="00F41FB4" w:rsidP="00F41FB4">
      <w:pPr>
        <w:rPr>
          <w:ins w:id="59" w:author="boris feng" w:date="2016-07-07T18:13:00Z"/>
        </w:rPr>
      </w:pPr>
      <w:ins w:id="60" w:author="boris feng" w:date="2016-07-07T18:13:00Z">
        <w:r>
          <w:lastRenderedPageBreak/>
          <w:tab/>
        </w:r>
        <w:r>
          <w:tab/>
        </w:r>
        <w:r>
          <w:tab/>
          <w:t>"TG_watt_Uc"],</w:t>
        </w:r>
      </w:ins>
    </w:p>
    <w:p w:rsidR="00F41FB4" w:rsidRDefault="00F41FB4" w:rsidP="00F41FB4">
      <w:pPr>
        <w:rPr>
          <w:ins w:id="61" w:author="boris feng" w:date="2016-07-07T18:13:00Z"/>
        </w:rPr>
      </w:pPr>
      <w:ins w:id="62" w:author="boris feng" w:date="2016-07-07T18:13:00Z">
        <w:r>
          <w:tab/>
        </w:r>
        <w:r>
          <w:tab/>
        </w:r>
        <w:r>
          <w:tab/>
          <w:t>"timeSpan": "120",</w:t>
        </w:r>
      </w:ins>
    </w:p>
    <w:p w:rsidR="00F41FB4" w:rsidRDefault="00F41FB4" w:rsidP="00F41FB4">
      <w:pPr>
        <w:rPr>
          <w:ins w:id="63" w:author="boris feng" w:date="2016-07-07T18:13:00Z"/>
        </w:rPr>
      </w:pPr>
      <w:ins w:id="64" w:author="boris feng" w:date="2016-07-07T18:13:00Z">
        <w:r>
          <w:tab/>
        </w:r>
        <w:r>
          <w:tab/>
        </w:r>
        <w:r>
          <w:tab/>
          <w:t>"viewType": null,</w:t>
        </w:r>
      </w:ins>
    </w:p>
    <w:p w:rsidR="00F41FB4" w:rsidRDefault="00F41FB4" w:rsidP="00F41FB4">
      <w:pPr>
        <w:rPr>
          <w:ins w:id="65" w:author="boris feng" w:date="2016-07-07T18:13:00Z"/>
        </w:rPr>
      </w:pPr>
      <w:ins w:id="66" w:author="boris feng" w:date="2016-07-07T18:13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  <w:t>"description": "</w:t>
        </w:r>
        <w:r>
          <w:rPr>
            <w:rFonts w:hint="eastAsia"/>
          </w:rPr>
          <w:t>电压趋势</w:t>
        </w:r>
        <w:r>
          <w:rPr>
            <w:rFonts w:hint="eastAsia"/>
          </w:rPr>
          <w:t>"</w:t>
        </w:r>
      </w:ins>
    </w:p>
    <w:p w:rsidR="00F41FB4" w:rsidRDefault="00F41FB4" w:rsidP="00F41FB4">
      <w:pPr>
        <w:rPr>
          <w:ins w:id="67" w:author="boris feng" w:date="2016-07-07T18:13:00Z"/>
        </w:rPr>
      </w:pPr>
      <w:ins w:id="68" w:author="boris feng" w:date="2016-07-07T18:13:00Z">
        <w:r>
          <w:tab/>
        </w:r>
        <w:r>
          <w:tab/>
          <w:t>},</w:t>
        </w:r>
      </w:ins>
    </w:p>
    <w:p w:rsidR="00F41FB4" w:rsidRDefault="00F41FB4" w:rsidP="00F41FB4">
      <w:pPr>
        <w:rPr>
          <w:ins w:id="69" w:author="boris feng" w:date="2016-07-07T18:13:00Z"/>
        </w:rPr>
      </w:pPr>
      <w:ins w:id="70" w:author="boris feng" w:date="2016-07-07T18:13:00Z">
        <w:r>
          <w:rPr>
            <w:rFonts w:hint="eastAsia"/>
          </w:rPr>
          <w:tab/>
        </w:r>
        <w:r>
          <w:rPr>
            <w:rFonts w:hint="eastAsia"/>
          </w:rPr>
          <w:tab/>
          <w:t>"</w:t>
        </w:r>
        <w:r>
          <w:rPr>
            <w:rFonts w:hint="eastAsia"/>
          </w:rPr>
          <w:t>电流</w:t>
        </w:r>
        <w:r>
          <w:rPr>
            <w:rFonts w:hint="eastAsia"/>
          </w:rPr>
          <w:t>": {</w:t>
        </w:r>
      </w:ins>
    </w:p>
    <w:p w:rsidR="00F41FB4" w:rsidRDefault="00F41FB4" w:rsidP="00F41FB4">
      <w:pPr>
        <w:rPr>
          <w:ins w:id="71" w:author="boris feng" w:date="2016-07-07T18:13:00Z"/>
        </w:rPr>
      </w:pPr>
      <w:ins w:id="72" w:author="boris feng" w:date="2016-07-07T18:13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  <w:t>"name": "</w:t>
        </w:r>
        <w:r>
          <w:rPr>
            <w:rFonts w:hint="eastAsia"/>
          </w:rPr>
          <w:t>电流</w:t>
        </w:r>
        <w:r>
          <w:rPr>
            <w:rFonts w:hint="eastAsia"/>
          </w:rPr>
          <w:t>",</w:t>
        </w:r>
      </w:ins>
    </w:p>
    <w:p w:rsidR="00F41FB4" w:rsidRDefault="00F41FB4" w:rsidP="00F41FB4">
      <w:pPr>
        <w:rPr>
          <w:ins w:id="73" w:author="boris feng" w:date="2016-07-07T18:13:00Z"/>
        </w:rPr>
      </w:pPr>
      <w:ins w:id="74" w:author="boris feng" w:date="2016-07-07T18:13:00Z">
        <w:r>
          <w:tab/>
        </w:r>
        <w:r>
          <w:tab/>
        </w:r>
        <w:r>
          <w:tab/>
          <w:t>"enabled": true,</w:t>
        </w:r>
      </w:ins>
    </w:p>
    <w:p w:rsidR="00F41FB4" w:rsidRDefault="00F41FB4" w:rsidP="00F41FB4">
      <w:pPr>
        <w:rPr>
          <w:ins w:id="75" w:author="boris feng" w:date="2016-07-07T18:13:00Z"/>
        </w:rPr>
      </w:pPr>
      <w:ins w:id="76" w:author="boris feng" w:date="2016-07-07T18:13:00Z">
        <w:r>
          <w:tab/>
        </w:r>
        <w:r>
          <w:tab/>
        </w:r>
        <w:r>
          <w:tab/>
          <w:t>"showTags": ["TG_watt_Ia",</w:t>
        </w:r>
      </w:ins>
    </w:p>
    <w:p w:rsidR="00F41FB4" w:rsidRDefault="00F41FB4" w:rsidP="00F41FB4">
      <w:pPr>
        <w:rPr>
          <w:ins w:id="77" w:author="boris feng" w:date="2016-07-07T18:13:00Z"/>
        </w:rPr>
      </w:pPr>
      <w:ins w:id="78" w:author="boris feng" w:date="2016-07-07T18:13:00Z">
        <w:r>
          <w:tab/>
        </w:r>
        <w:r>
          <w:tab/>
        </w:r>
        <w:r>
          <w:tab/>
          <w:t>"TG_watt_Ic",</w:t>
        </w:r>
      </w:ins>
    </w:p>
    <w:p w:rsidR="00F41FB4" w:rsidRDefault="00F41FB4" w:rsidP="00F41FB4">
      <w:pPr>
        <w:rPr>
          <w:ins w:id="79" w:author="boris feng" w:date="2016-07-07T18:13:00Z"/>
        </w:rPr>
      </w:pPr>
      <w:ins w:id="80" w:author="boris feng" w:date="2016-07-07T18:13:00Z">
        <w:r>
          <w:tab/>
        </w:r>
        <w:r>
          <w:tab/>
        </w:r>
        <w:r>
          <w:tab/>
          <w:t>"TG_watt_Ib"],</w:t>
        </w:r>
      </w:ins>
    </w:p>
    <w:p w:rsidR="00F41FB4" w:rsidRDefault="00F41FB4" w:rsidP="00F41FB4">
      <w:pPr>
        <w:rPr>
          <w:ins w:id="81" w:author="boris feng" w:date="2016-07-07T18:13:00Z"/>
        </w:rPr>
      </w:pPr>
      <w:ins w:id="82" w:author="boris feng" w:date="2016-07-07T18:13:00Z">
        <w:r>
          <w:tab/>
        </w:r>
        <w:r>
          <w:tab/>
        </w:r>
        <w:r>
          <w:tab/>
          <w:t>"timeSpan": "120",</w:t>
        </w:r>
      </w:ins>
    </w:p>
    <w:p w:rsidR="00F41FB4" w:rsidRDefault="00F41FB4" w:rsidP="00F41FB4">
      <w:pPr>
        <w:rPr>
          <w:ins w:id="83" w:author="boris feng" w:date="2016-07-07T18:13:00Z"/>
        </w:rPr>
      </w:pPr>
      <w:ins w:id="84" w:author="boris feng" w:date="2016-07-07T18:13:00Z">
        <w:r>
          <w:tab/>
        </w:r>
        <w:r>
          <w:tab/>
        </w:r>
        <w:r>
          <w:tab/>
          <w:t>"viewType": null,</w:t>
        </w:r>
      </w:ins>
    </w:p>
    <w:p w:rsidR="00F41FB4" w:rsidRDefault="00F41FB4" w:rsidP="00F41FB4">
      <w:pPr>
        <w:rPr>
          <w:ins w:id="85" w:author="boris feng" w:date="2016-07-07T18:13:00Z"/>
        </w:rPr>
      </w:pPr>
      <w:ins w:id="86" w:author="boris feng" w:date="2016-07-07T18:13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  <w:t>"description": "</w:t>
        </w:r>
        <w:r>
          <w:rPr>
            <w:rFonts w:hint="eastAsia"/>
          </w:rPr>
          <w:t>电流趋势</w:t>
        </w:r>
        <w:r>
          <w:rPr>
            <w:rFonts w:hint="eastAsia"/>
          </w:rPr>
          <w:t>"</w:t>
        </w:r>
      </w:ins>
    </w:p>
    <w:p w:rsidR="00F41FB4" w:rsidRDefault="00F41FB4" w:rsidP="00F41FB4">
      <w:pPr>
        <w:rPr>
          <w:ins w:id="87" w:author="boris feng" w:date="2016-07-07T18:13:00Z"/>
        </w:rPr>
      </w:pPr>
      <w:ins w:id="88" w:author="boris feng" w:date="2016-07-07T18:13:00Z">
        <w:r>
          <w:tab/>
        </w:r>
        <w:r>
          <w:tab/>
          <w:t>},</w:t>
        </w:r>
      </w:ins>
    </w:p>
    <w:p w:rsidR="00F41FB4" w:rsidRDefault="00F41FB4" w:rsidP="00F41FB4">
      <w:pPr>
        <w:rPr>
          <w:ins w:id="89" w:author="boris feng" w:date="2016-07-07T18:13:00Z"/>
        </w:rPr>
      </w:pPr>
      <w:ins w:id="90" w:author="boris feng" w:date="2016-07-07T18:13:00Z">
        <w:r>
          <w:rPr>
            <w:rFonts w:hint="eastAsia"/>
          </w:rPr>
          <w:tab/>
        </w:r>
        <w:r>
          <w:rPr>
            <w:rFonts w:hint="eastAsia"/>
          </w:rPr>
          <w:tab/>
          <w:t>"</w:t>
        </w:r>
        <w:r>
          <w:rPr>
            <w:rFonts w:hint="eastAsia"/>
          </w:rPr>
          <w:t>耗电量</w:t>
        </w:r>
        <w:r>
          <w:rPr>
            <w:rFonts w:hint="eastAsia"/>
          </w:rPr>
          <w:t>": {</w:t>
        </w:r>
      </w:ins>
    </w:p>
    <w:p w:rsidR="00F41FB4" w:rsidRDefault="00F41FB4" w:rsidP="00F41FB4">
      <w:pPr>
        <w:rPr>
          <w:ins w:id="91" w:author="boris feng" w:date="2016-07-07T18:13:00Z"/>
        </w:rPr>
      </w:pPr>
      <w:ins w:id="92" w:author="boris feng" w:date="2016-07-07T18:13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  <w:t>"name": "</w:t>
        </w:r>
        <w:r>
          <w:rPr>
            <w:rFonts w:hint="eastAsia"/>
          </w:rPr>
          <w:t>耗电量</w:t>
        </w:r>
        <w:r>
          <w:rPr>
            <w:rFonts w:hint="eastAsia"/>
          </w:rPr>
          <w:t>",</w:t>
        </w:r>
      </w:ins>
    </w:p>
    <w:p w:rsidR="00F41FB4" w:rsidRDefault="00F41FB4" w:rsidP="00F41FB4">
      <w:pPr>
        <w:rPr>
          <w:ins w:id="93" w:author="boris feng" w:date="2016-07-07T18:13:00Z"/>
        </w:rPr>
      </w:pPr>
      <w:ins w:id="94" w:author="boris feng" w:date="2016-07-07T18:13:00Z">
        <w:r>
          <w:tab/>
        </w:r>
        <w:r>
          <w:tab/>
        </w:r>
        <w:r>
          <w:tab/>
          <w:t>"enabled": true,</w:t>
        </w:r>
      </w:ins>
    </w:p>
    <w:p w:rsidR="00F41FB4" w:rsidRDefault="00F41FB4" w:rsidP="00F41FB4">
      <w:pPr>
        <w:rPr>
          <w:ins w:id="95" w:author="boris feng" w:date="2016-07-07T18:13:00Z"/>
        </w:rPr>
      </w:pPr>
      <w:ins w:id="96" w:author="boris feng" w:date="2016-07-07T18:13:00Z">
        <w:r>
          <w:tab/>
        </w:r>
        <w:r>
          <w:tab/>
        </w:r>
        <w:r>
          <w:tab/>
          <w:t>"showTags": ["TG_watt_kwh_Eq_induct",</w:t>
        </w:r>
      </w:ins>
    </w:p>
    <w:p w:rsidR="00F41FB4" w:rsidRDefault="00F41FB4" w:rsidP="00F41FB4">
      <w:pPr>
        <w:rPr>
          <w:ins w:id="97" w:author="boris feng" w:date="2016-07-07T18:13:00Z"/>
        </w:rPr>
      </w:pPr>
      <w:ins w:id="98" w:author="boris feng" w:date="2016-07-07T18:13:00Z">
        <w:r>
          <w:tab/>
        </w:r>
        <w:r>
          <w:tab/>
        </w:r>
        <w:r>
          <w:tab/>
          <w:t>"TG_watt_kwh_Eq_capacit",</w:t>
        </w:r>
      </w:ins>
    </w:p>
    <w:p w:rsidR="00F41FB4" w:rsidRDefault="00F41FB4" w:rsidP="00F41FB4">
      <w:pPr>
        <w:rPr>
          <w:ins w:id="99" w:author="boris feng" w:date="2016-07-07T18:13:00Z"/>
        </w:rPr>
      </w:pPr>
      <w:ins w:id="100" w:author="boris feng" w:date="2016-07-07T18:13:00Z">
        <w:r>
          <w:tab/>
        </w:r>
        <w:r>
          <w:tab/>
        </w:r>
        <w:r>
          <w:tab/>
          <w:t>"TG_watt_kwh_Ep"],</w:t>
        </w:r>
      </w:ins>
    </w:p>
    <w:p w:rsidR="00F41FB4" w:rsidRDefault="00F41FB4" w:rsidP="00F41FB4">
      <w:pPr>
        <w:rPr>
          <w:ins w:id="101" w:author="boris feng" w:date="2016-07-07T18:13:00Z"/>
        </w:rPr>
      </w:pPr>
      <w:ins w:id="102" w:author="boris feng" w:date="2016-07-07T18:13:00Z">
        <w:r>
          <w:tab/>
        </w:r>
        <w:r>
          <w:tab/>
        </w:r>
        <w:r>
          <w:tab/>
          <w:t>"timeSpan": "120",</w:t>
        </w:r>
      </w:ins>
    </w:p>
    <w:p w:rsidR="00F41FB4" w:rsidRDefault="00F41FB4" w:rsidP="00F41FB4">
      <w:pPr>
        <w:rPr>
          <w:ins w:id="103" w:author="boris feng" w:date="2016-07-07T18:13:00Z"/>
        </w:rPr>
      </w:pPr>
      <w:ins w:id="104" w:author="boris feng" w:date="2016-07-07T18:13:00Z">
        <w:r>
          <w:tab/>
        </w:r>
        <w:r>
          <w:tab/>
        </w:r>
        <w:r>
          <w:tab/>
          <w:t>"viewType": null,</w:t>
        </w:r>
      </w:ins>
    </w:p>
    <w:p w:rsidR="00F41FB4" w:rsidRDefault="00F41FB4" w:rsidP="00F41FB4">
      <w:pPr>
        <w:rPr>
          <w:ins w:id="105" w:author="boris feng" w:date="2016-07-07T18:13:00Z"/>
        </w:rPr>
      </w:pPr>
      <w:ins w:id="106" w:author="boris feng" w:date="2016-07-07T18:13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  <w:t>"description": "</w:t>
        </w:r>
        <w:r>
          <w:rPr>
            <w:rFonts w:hint="eastAsia"/>
          </w:rPr>
          <w:t>耗电量</w:t>
        </w:r>
        <w:r>
          <w:rPr>
            <w:rFonts w:hint="eastAsia"/>
          </w:rPr>
          <w:t>"</w:t>
        </w:r>
      </w:ins>
    </w:p>
    <w:p w:rsidR="00F41FB4" w:rsidRDefault="00F41FB4" w:rsidP="00F41FB4">
      <w:pPr>
        <w:rPr>
          <w:ins w:id="107" w:author="boris feng" w:date="2016-07-07T18:13:00Z"/>
        </w:rPr>
      </w:pPr>
      <w:ins w:id="108" w:author="boris feng" w:date="2016-07-07T18:13:00Z">
        <w:r>
          <w:tab/>
        </w:r>
        <w:r>
          <w:tab/>
          <w:t>},</w:t>
        </w:r>
      </w:ins>
    </w:p>
    <w:p w:rsidR="00F41FB4" w:rsidRDefault="00F41FB4" w:rsidP="00F41FB4">
      <w:pPr>
        <w:rPr>
          <w:ins w:id="109" w:author="boris feng" w:date="2016-07-07T18:13:00Z"/>
        </w:rPr>
      </w:pPr>
      <w:ins w:id="110" w:author="boris feng" w:date="2016-07-07T18:13:00Z">
        <w:r>
          <w:rPr>
            <w:rFonts w:hint="eastAsia"/>
          </w:rPr>
          <w:tab/>
        </w:r>
        <w:r>
          <w:rPr>
            <w:rFonts w:hint="eastAsia"/>
          </w:rPr>
          <w:tab/>
          <w:t>"</w:t>
        </w:r>
        <w:r>
          <w:rPr>
            <w:rFonts w:hint="eastAsia"/>
          </w:rPr>
          <w:t>功率因数</w:t>
        </w:r>
        <w:r>
          <w:rPr>
            <w:rFonts w:hint="eastAsia"/>
          </w:rPr>
          <w:t>": {</w:t>
        </w:r>
      </w:ins>
    </w:p>
    <w:p w:rsidR="00F41FB4" w:rsidRDefault="00F41FB4" w:rsidP="00F41FB4">
      <w:pPr>
        <w:rPr>
          <w:ins w:id="111" w:author="boris feng" w:date="2016-07-07T18:13:00Z"/>
        </w:rPr>
      </w:pPr>
      <w:ins w:id="112" w:author="boris feng" w:date="2016-07-07T18:13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  <w:t>"name": "</w:t>
        </w:r>
        <w:r>
          <w:rPr>
            <w:rFonts w:hint="eastAsia"/>
          </w:rPr>
          <w:t>功率因数</w:t>
        </w:r>
        <w:r>
          <w:rPr>
            <w:rFonts w:hint="eastAsia"/>
          </w:rPr>
          <w:t>",</w:t>
        </w:r>
      </w:ins>
    </w:p>
    <w:p w:rsidR="00F41FB4" w:rsidRDefault="00F41FB4" w:rsidP="00F41FB4">
      <w:pPr>
        <w:rPr>
          <w:ins w:id="113" w:author="boris feng" w:date="2016-07-07T18:13:00Z"/>
        </w:rPr>
      </w:pPr>
      <w:ins w:id="114" w:author="boris feng" w:date="2016-07-07T18:13:00Z">
        <w:r>
          <w:tab/>
        </w:r>
        <w:r>
          <w:tab/>
        </w:r>
        <w:r>
          <w:tab/>
          <w:t>"enabled": true,</w:t>
        </w:r>
      </w:ins>
    </w:p>
    <w:p w:rsidR="00F41FB4" w:rsidRDefault="00F41FB4" w:rsidP="00F41FB4">
      <w:pPr>
        <w:rPr>
          <w:ins w:id="115" w:author="boris feng" w:date="2016-07-07T18:13:00Z"/>
        </w:rPr>
      </w:pPr>
      <w:ins w:id="116" w:author="boris feng" w:date="2016-07-07T18:13:00Z">
        <w:r>
          <w:tab/>
        </w:r>
        <w:r>
          <w:tab/>
        </w:r>
        <w:r>
          <w:tab/>
          <w:t>"showTags": ["TG_watt_PFa",</w:t>
        </w:r>
      </w:ins>
    </w:p>
    <w:p w:rsidR="00F41FB4" w:rsidRDefault="00F41FB4" w:rsidP="00F41FB4">
      <w:pPr>
        <w:rPr>
          <w:ins w:id="117" w:author="boris feng" w:date="2016-07-07T18:13:00Z"/>
        </w:rPr>
      </w:pPr>
      <w:ins w:id="118" w:author="boris feng" w:date="2016-07-07T18:13:00Z">
        <w:r>
          <w:tab/>
        </w:r>
        <w:r>
          <w:tab/>
        </w:r>
        <w:r>
          <w:tab/>
          <w:t>"TG_watt_PFb",</w:t>
        </w:r>
      </w:ins>
    </w:p>
    <w:p w:rsidR="00F41FB4" w:rsidRDefault="00F41FB4" w:rsidP="00F41FB4">
      <w:pPr>
        <w:rPr>
          <w:ins w:id="119" w:author="boris feng" w:date="2016-07-07T18:13:00Z"/>
        </w:rPr>
      </w:pPr>
      <w:ins w:id="120" w:author="boris feng" w:date="2016-07-07T18:13:00Z">
        <w:r>
          <w:tab/>
        </w:r>
        <w:r>
          <w:tab/>
        </w:r>
        <w:r>
          <w:tab/>
          <w:t>"TG_watt_PFc",</w:t>
        </w:r>
      </w:ins>
    </w:p>
    <w:p w:rsidR="00F41FB4" w:rsidRDefault="00F41FB4" w:rsidP="00F41FB4">
      <w:pPr>
        <w:rPr>
          <w:ins w:id="121" w:author="boris feng" w:date="2016-07-07T18:13:00Z"/>
        </w:rPr>
      </w:pPr>
      <w:ins w:id="122" w:author="boris feng" w:date="2016-07-07T18:13:00Z">
        <w:r>
          <w:tab/>
        </w:r>
        <w:r>
          <w:tab/>
        </w:r>
        <w:r>
          <w:tab/>
          <w:t>"TG_watt_PF"],</w:t>
        </w:r>
      </w:ins>
    </w:p>
    <w:p w:rsidR="00F41FB4" w:rsidRDefault="00F41FB4" w:rsidP="00F41FB4">
      <w:pPr>
        <w:rPr>
          <w:ins w:id="123" w:author="boris feng" w:date="2016-07-07T18:13:00Z"/>
        </w:rPr>
      </w:pPr>
      <w:ins w:id="124" w:author="boris feng" w:date="2016-07-07T18:13:00Z">
        <w:r>
          <w:tab/>
        </w:r>
        <w:r>
          <w:tab/>
        </w:r>
        <w:r>
          <w:tab/>
          <w:t>"timeSpan": "120",</w:t>
        </w:r>
      </w:ins>
    </w:p>
    <w:p w:rsidR="00F41FB4" w:rsidRDefault="00F41FB4" w:rsidP="00F41FB4">
      <w:pPr>
        <w:rPr>
          <w:ins w:id="125" w:author="boris feng" w:date="2016-07-07T18:13:00Z"/>
        </w:rPr>
      </w:pPr>
      <w:ins w:id="126" w:author="boris feng" w:date="2016-07-07T18:13:00Z">
        <w:r>
          <w:tab/>
        </w:r>
        <w:r>
          <w:tab/>
        </w:r>
        <w:r>
          <w:tab/>
          <w:t>"viewType": null,</w:t>
        </w:r>
      </w:ins>
    </w:p>
    <w:p w:rsidR="00F41FB4" w:rsidRDefault="00F41FB4" w:rsidP="00F41FB4">
      <w:pPr>
        <w:rPr>
          <w:ins w:id="127" w:author="boris feng" w:date="2016-07-07T18:13:00Z"/>
        </w:rPr>
      </w:pPr>
      <w:ins w:id="128" w:author="boris feng" w:date="2016-07-07T18:13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  <w:t>"description": "</w:t>
        </w:r>
        <w:r>
          <w:rPr>
            <w:rFonts w:hint="eastAsia"/>
          </w:rPr>
          <w:t>实时功率因数</w:t>
        </w:r>
        <w:r>
          <w:rPr>
            <w:rFonts w:hint="eastAsia"/>
          </w:rPr>
          <w:t>"</w:t>
        </w:r>
      </w:ins>
    </w:p>
    <w:p w:rsidR="00F41FB4" w:rsidRDefault="00F41FB4" w:rsidP="00F41FB4">
      <w:pPr>
        <w:rPr>
          <w:ins w:id="129" w:author="boris feng" w:date="2016-07-07T18:13:00Z"/>
        </w:rPr>
      </w:pPr>
      <w:ins w:id="130" w:author="boris feng" w:date="2016-07-07T18:13:00Z">
        <w:r>
          <w:tab/>
        </w:r>
        <w:r>
          <w:tab/>
          <w:t>}</w:t>
        </w:r>
      </w:ins>
    </w:p>
    <w:p w:rsidR="00F41FB4" w:rsidRDefault="00F41FB4" w:rsidP="00F41FB4">
      <w:pPr>
        <w:rPr>
          <w:ins w:id="131" w:author="boris feng" w:date="2016-07-07T18:13:00Z"/>
        </w:rPr>
      </w:pPr>
      <w:ins w:id="132" w:author="boris feng" w:date="2016-07-07T18:13:00Z">
        <w:r>
          <w:tab/>
          <w:t>}</w:t>
        </w:r>
      </w:ins>
    </w:p>
    <w:p w:rsidR="00F41FB4" w:rsidRDefault="00F41FB4" w:rsidP="00F41FB4">
      <w:pPr>
        <w:rPr>
          <w:ins w:id="133" w:author="boris feng" w:date="2016-07-06T11:53:00Z"/>
        </w:rPr>
      </w:pPr>
      <w:ins w:id="134" w:author="boris feng" w:date="2016-07-07T18:13:00Z">
        <w:r>
          <w:t>}</w:t>
        </w:r>
      </w:ins>
    </w:p>
    <w:p w:rsidR="00266E57" w:rsidRDefault="00266E57" w:rsidP="00266E57">
      <w:pPr>
        <w:rPr>
          <w:ins w:id="135" w:author="boris feng" w:date="2016-07-06T11:58:00Z"/>
        </w:rPr>
      </w:pPr>
      <w:ins w:id="136" w:author="boris feng" w:date="2016-07-06T11:58:00Z">
        <w:r>
          <w:t>“</w:t>
        </w:r>
        <w:r w:rsidRPr="00266E57">
          <w:t>kwatt_charts_page</w:t>
        </w:r>
        <w:r>
          <w:t>”:{</w:t>
        </w:r>
      </w:ins>
    </w:p>
    <w:p w:rsidR="00266E57" w:rsidRDefault="00266E57" w:rsidP="00266E57">
      <w:pPr>
        <w:rPr>
          <w:ins w:id="137" w:author="boris feng" w:date="2016-07-06T11:58:00Z"/>
        </w:rPr>
      </w:pPr>
      <w:ins w:id="138" w:author="boris feng" w:date="2016-07-06T11:58:00Z">
        <w:r>
          <w:rPr>
            <w:rFonts w:hint="eastAsia"/>
          </w:rPr>
          <w:tab/>
          <w:t>"name":"</w:t>
        </w:r>
        <w:r>
          <w:rPr>
            <w:rFonts w:hint="eastAsia"/>
          </w:rPr>
          <w:t>相电流</w:t>
        </w:r>
        <w:r>
          <w:rPr>
            <w:rFonts w:hint="eastAsia"/>
          </w:rPr>
          <w:t>",</w:t>
        </w:r>
      </w:ins>
    </w:p>
    <w:p w:rsidR="00266E57" w:rsidRDefault="00266E57" w:rsidP="00266E57">
      <w:pPr>
        <w:rPr>
          <w:ins w:id="139" w:author="boris feng" w:date="2016-07-06T11:58:00Z"/>
        </w:rPr>
      </w:pPr>
      <w:ins w:id="140" w:author="boris feng" w:date="2016-07-06T11:58:00Z">
        <w:r>
          <w:tab/>
          <w:t>"description":"xxx"</w:t>
        </w:r>
      </w:ins>
    </w:p>
    <w:p w:rsidR="00266E57" w:rsidRDefault="00D46070" w:rsidP="00266E57">
      <w:pPr>
        <w:rPr>
          <w:ins w:id="141" w:author="boris feng" w:date="2016-07-06T11:58:00Z"/>
        </w:rPr>
      </w:pPr>
      <w:ins w:id="142" w:author="boris feng" w:date="2016-07-06T11:58:00Z">
        <w:r>
          <w:tab/>
          <w:t>"showTags":</w:t>
        </w:r>
      </w:ins>
      <w:ins w:id="143" w:author="boris feng" w:date="2016-07-06T11:59:00Z">
        <w:r w:rsidR="00E35EBE">
          <w:t>[</w:t>
        </w:r>
      </w:ins>
      <w:ins w:id="144" w:author="boris feng" w:date="2016-07-07T18:14:00Z">
        <w:r>
          <w:t>“</w:t>
        </w:r>
      </w:ins>
      <w:ins w:id="145" w:author="boris feng" w:date="2016-07-06T11:58:00Z">
        <w:r w:rsidR="00266E57">
          <w:t>TG_watt_Ic</w:t>
        </w:r>
      </w:ins>
      <w:ins w:id="146" w:author="boris feng" w:date="2016-07-07T18:14:00Z">
        <w:r>
          <w:t>”</w:t>
        </w:r>
      </w:ins>
      <w:ins w:id="147" w:author="boris feng" w:date="2016-07-06T11:58:00Z">
        <w:r w:rsidR="00266E57">
          <w:t>,</w:t>
        </w:r>
      </w:ins>
      <w:ins w:id="148" w:author="boris feng" w:date="2016-07-07T18:14:00Z">
        <w:r>
          <w:t>”</w:t>
        </w:r>
      </w:ins>
      <w:ins w:id="149" w:author="boris feng" w:date="2016-07-06T11:58:00Z">
        <w:r w:rsidR="00266E57">
          <w:t>TG_watt_Ib</w:t>
        </w:r>
      </w:ins>
      <w:ins w:id="150" w:author="boris feng" w:date="2016-07-07T18:14:00Z">
        <w:r>
          <w:t>”</w:t>
        </w:r>
      </w:ins>
      <w:ins w:id="151" w:author="boris feng" w:date="2016-07-06T11:58:00Z">
        <w:r w:rsidR="00266E57">
          <w:t>,</w:t>
        </w:r>
      </w:ins>
      <w:ins w:id="152" w:author="boris feng" w:date="2016-07-07T18:14:00Z">
        <w:r>
          <w:t>”</w:t>
        </w:r>
      </w:ins>
      <w:ins w:id="153" w:author="boris feng" w:date="2016-07-06T11:58:00Z">
        <w:r w:rsidR="00266E57">
          <w:t>TG_watt_Ia</w:t>
        </w:r>
      </w:ins>
      <w:ins w:id="154" w:author="boris feng" w:date="2016-07-07T18:14:00Z">
        <w:r>
          <w:t>”</w:t>
        </w:r>
      </w:ins>
      <w:ins w:id="155" w:author="boris feng" w:date="2016-07-06T11:59:00Z">
        <w:r w:rsidR="00E35EBE">
          <w:t>]</w:t>
        </w:r>
      </w:ins>
      <w:ins w:id="156" w:author="boris feng" w:date="2016-07-06T11:58:00Z">
        <w:r w:rsidR="00266E57">
          <w:t>,</w:t>
        </w:r>
      </w:ins>
    </w:p>
    <w:p w:rsidR="00266E57" w:rsidRDefault="00266E57" w:rsidP="00266E57">
      <w:pPr>
        <w:rPr>
          <w:ins w:id="157" w:author="boris feng" w:date="2016-07-06T11:58:00Z"/>
        </w:rPr>
      </w:pPr>
      <w:ins w:id="158" w:author="boris feng" w:date="2016-07-06T11:58:00Z">
        <w:r>
          <w:tab/>
          <w:t>"time</w:t>
        </w:r>
      </w:ins>
      <w:ins w:id="159" w:author="boris feng" w:date="2016-07-06T12:04:00Z">
        <w:r w:rsidR="00E50AC7" w:rsidRPr="00E50AC7">
          <w:t xml:space="preserve">Span </w:t>
        </w:r>
      </w:ins>
      <w:ins w:id="160" w:author="boris feng" w:date="2016-07-06T11:58:00Z">
        <w:r>
          <w:t>": 120</w:t>
        </w:r>
      </w:ins>
    </w:p>
    <w:p w:rsidR="00266E57" w:rsidRDefault="00266E57" w:rsidP="00266E57">
      <w:pPr>
        <w:rPr>
          <w:ins w:id="161" w:author="boris feng" w:date="2016-07-06T12:04:00Z"/>
        </w:rPr>
      </w:pPr>
      <w:ins w:id="162" w:author="boris feng" w:date="2016-07-06T11:58:00Z">
        <w:r>
          <w:tab/>
          <w:t>"enabled":true,</w:t>
        </w:r>
      </w:ins>
    </w:p>
    <w:p w:rsidR="00413E97" w:rsidRDefault="00E50AC7" w:rsidP="00413E97">
      <w:pPr>
        <w:ind w:firstLine="420"/>
        <w:rPr>
          <w:ins w:id="163" w:author="boris feng" w:date="2016-07-06T12:04:00Z"/>
        </w:rPr>
        <w:pPrChange w:id="164" w:author="boris feng" w:date="2016-07-06T12:04:00Z">
          <w:pPr/>
        </w:pPrChange>
      </w:pPr>
      <w:ins w:id="165" w:author="boris feng" w:date="2016-07-06T12:04:00Z">
        <w:r>
          <w:lastRenderedPageBreak/>
          <w:t>“view</w:t>
        </w:r>
        <w:r>
          <w:rPr>
            <w:rFonts w:hint="eastAsia"/>
          </w:rPr>
          <w:t>T</w:t>
        </w:r>
        <w:r w:rsidRPr="00E50AC7">
          <w:t>ype</w:t>
        </w:r>
        <w:r>
          <w:t>”</w:t>
        </w:r>
        <w:r>
          <w:rPr>
            <w:rFonts w:hint="eastAsia"/>
          </w:rPr>
          <w:t>:null,</w:t>
        </w:r>
      </w:ins>
    </w:p>
    <w:p w:rsidR="00266E57" w:rsidRDefault="00266E57" w:rsidP="00266E57">
      <w:pPr>
        <w:rPr>
          <w:ins w:id="166" w:author="boris feng" w:date="2016-07-08T17:55:00Z"/>
        </w:rPr>
      </w:pPr>
      <w:ins w:id="167" w:author="boris feng" w:date="2016-07-06T11:58:00Z">
        <w:r>
          <w:t>}</w:t>
        </w:r>
      </w:ins>
    </w:p>
    <w:p w:rsidR="00102265" w:rsidRDefault="00102265" w:rsidP="00266E57">
      <w:pPr>
        <w:rPr>
          <w:ins w:id="168" w:author="boris feng" w:date="2016-07-08T17:55:00Z"/>
        </w:rPr>
      </w:pPr>
    </w:p>
    <w:p w:rsidR="00102265" w:rsidRDefault="00102265" w:rsidP="00102265">
      <w:pPr>
        <w:rPr>
          <w:ins w:id="169" w:author="boris feng" w:date="2016-07-08T17:55:00Z"/>
        </w:rPr>
      </w:pPr>
      <w:ins w:id="170" w:author="boris feng" w:date="2016-07-08T17:55:00Z">
        <w:r>
          <w:t>"</w:t>
        </w:r>
      </w:ins>
      <w:ins w:id="171" w:author="boris feng" w:date="2016-07-08T17:56:00Z">
        <w:r w:rsidRPr="00102265">
          <w:t>kwatt_alarm_tag_mapping</w:t>
        </w:r>
      </w:ins>
      <w:ins w:id="172" w:author="boris feng" w:date="2016-07-08T17:55:00Z">
        <w:r>
          <w:t>": {</w:t>
        </w:r>
      </w:ins>
    </w:p>
    <w:p w:rsidR="00102265" w:rsidRDefault="00102265" w:rsidP="00102265">
      <w:pPr>
        <w:rPr>
          <w:ins w:id="173" w:author="boris feng" w:date="2016-07-08T17:55:00Z"/>
        </w:rPr>
      </w:pPr>
      <w:ins w:id="174" w:author="boris feng" w:date="2016-07-08T17:55:00Z">
        <w:r>
          <w:tab/>
          <w:t xml:space="preserve">    "client":"xxx",</w:t>
        </w:r>
      </w:ins>
    </w:p>
    <w:p w:rsidR="00102265" w:rsidRDefault="00102265" w:rsidP="00102265">
      <w:pPr>
        <w:rPr>
          <w:ins w:id="175" w:author="boris feng" w:date="2016-07-08T17:55:00Z"/>
        </w:rPr>
      </w:pPr>
      <w:ins w:id="176" w:author="boris feng" w:date="2016-07-08T17:55:00Z">
        <w:r>
          <w:tab/>
        </w:r>
        <w:r>
          <w:tab/>
          <w:t>"model":"yyy",</w:t>
        </w:r>
      </w:ins>
    </w:p>
    <w:p w:rsidR="00102265" w:rsidRDefault="00102265" w:rsidP="00102265">
      <w:pPr>
        <w:rPr>
          <w:ins w:id="177" w:author="boris feng" w:date="2016-07-08T17:55:00Z"/>
        </w:rPr>
      </w:pPr>
      <w:ins w:id="178" w:author="boris feng" w:date="2016-07-08T17:55:00Z">
        <w:r>
          <w:tab/>
        </w:r>
        <w:r>
          <w:tab/>
          <w:t>"uLower": 204,</w:t>
        </w:r>
      </w:ins>
    </w:p>
    <w:p w:rsidR="00102265" w:rsidRDefault="00102265" w:rsidP="00102265">
      <w:pPr>
        <w:rPr>
          <w:ins w:id="179" w:author="boris feng" w:date="2016-07-08T17:55:00Z"/>
        </w:rPr>
      </w:pPr>
      <w:ins w:id="180" w:author="boris feng" w:date="2016-07-08T17:55:00Z">
        <w:r>
          <w:tab/>
        </w:r>
        <w:r>
          <w:tab/>
          <w:t>"iHigher": 600,</w:t>
        </w:r>
      </w:ins>
    </w:p>
    <w:p w:rsidR="00102265" w:rsidRDefault="00102265" w:rsidP="00102265">
      <w:pPr>
        <w:rPr>
          <w:ins w:id="181" w:author="boris feng" w:date="2016-07-08T17:55:00Z"/>
        </w:rPr>
      </w:pPr>
      <w:ins w:id="182" w:author="boris feng" w:date="2016-07-08T17:55:00Z">
        <w:r>
          <w:tab/>
        </w:r>
        <w:r>
          <w:tab/>
          <w:t>"uHigher": 243,</w:t>
        </w:r>
      </w:ins>
    </w:p>
    <w:p w:rsidR="00102265" w:rsidRDefault="00102265" w:rsidP="00102265">
      <w:pPr>
        <w:rPr>
          <w:ins w:id="183" w:author="boris feng" w:date="2016-07-08T17:55:00Z"/>
        </w:rPr>
      </w:pPr>
      <w:ins w:id="184" w:author="boris feng" w:date="2016-07-08T17:55:00Z">
        <w:r>
          <w:tab/>
        </w:r>
        <w:r>
          <w:tab/>
          <w:t>"uLowest": 198,</w:t>
        </w:r>
      </w:ins>
    </w:p>
    <w:p w:rsidR="00102265" w:rsidRDefault="00102265" w:rsidP="00102265">
      <w:pPr>
        <w:rPr>
          <w:ins w:id="185" w:author="boris feng" w:date="2016-07-08T17:55:00Z"/>
        </w:rPr>
      </w:pPr>
      <w:ins w:id="186" w:author="boris feng" w:date="2016-07-08T17:55:00Z">
        <w:r>
          <w:tab/>
        </w:r>
        <w:r>
          <w:tab/>
          <w:t>"PxHigher": 450,</w:t>
        </w:r>
      </w:ins>
    </w:p>
    <w:p w:rsidR="00102265" w:rsidRDefault="00102265" w:rsidP="00102265">
      <w:pPr>
        <w:rPr>
          <w:ins w:id="187" w:author="boris feng" w:date="2016-07-08T17:55:00Z"/>
        </w:rPr>
      </w:pPr>
      <w:ins w:id="188" w:author="boris feng" w:date="2016-07-08T17:55:00Z">
        <w:r>
          <w:tab/>
        </w:r>
        <w:r>
          <w:tab/>
          <w:t>"iHighest": 720,</w:t>
        </w:r>
      </w:ins>
    </w:p>
    <w:p w:rsidR="00102265" w:rsidRDefault="00102265" w:rsidP="00102265">
      <w:pPr>
        <w:rPr>
          <w:ins w:id="189" w:author="boris feng" w:date="2016-07-08T17:55:00Z"/>
        </w:rPr>
      </w:pPr>
      <w:ins w:id="190" w:author="boris feng" w:date="2016-07-08T17:55:00Z">
        <w:r>
          <w:tab/>
        </w:r>
        <w:r>
          <w:tab/>
          <w:t>"pushUser": "[]",</w:t>
        </w:r>
      </w:ins>
    </w:p>
    <w:p w:rsidR="00102265" w:rsidRDefault="00102265" w:rsidP="00102265">
      <w:pPr>
        <w:rPr>
          <w:ins w:id="191" w:author="boris feng" w:date="2016-07-08T17:55:00Z"/>
        </w:rPr>
      </w:pPr>
      <w:ins w:id="192" w:author="boris feng" w:date="2016-07-08T17:55:00Z">
        <w:r>
          <w:tab/>
        </w:r>
        <w:r>
          <w:tab/>
          <w:t>"uHighest": 248,</w:t>
        </w:r>
      </w:ins>
    </w:p>
    <w:p w:rsidR="00102265" w:rsidRDefault="00102265" w:rsidP="00102265">
      <w:pPr>
        <w:rPr>
          <w:ins w:id="193" w:author="boris feng" w:date="2016-07-08T17:55:00Z"/>
        </w:rPr>
      </w:pPr>
      <w:ins w:id="194" w:author="boris feng" w:date="2016-07-08T17:55:00Z">
        <w:r>
          <w:tab/>
        </w:r>
        <w:r>
          <w:tab/>
          <w:t>"PxHighest": 500,</w:t>
        </w:r>
      </w:ins>
    </w:p>
    <w:p w:rsidR="00102265" w:rsidRDefault="00102265" w:rsidP="00102265">
      <w:pPr>
        <w:rPr>
          <w:ins w:id="195" w:author="boris feng" w:date="2016-07-08T17:55:00Z"/>
        </w:rPr>
      </w:pPr>
      <w:ins w:id="196" w:author="boris feng" w:date="2016-07-08T17:55:00Z">
        <w:r>
          <w:tab/>
        </w:r>
        <w:r>
          <w:tab/>
          <w:t>"PsumHigher": 567,</w:t>
        </w:r>
      </w:ins>
    </w:p>
    <w:p w:rsidR="00102265" w:rsidRDefault="00102265" w:rsidP="00102265">
      <w:pPr>
        <w:rPr>
          <w:ins w:id="197" w:author="boris feng" w:date="2016-07-08T17:55:00Z"/>
        </w:rPr>
      </w:pPr>
      <w:ins w:id="198" w:author="boris feng" w:date="2016-07-08T17:55:00Z">
        <w:r>
          <w:tab/>
        </w:r>
        <w:r>
          <w:tab/>
          <w:t>"PsumHighest": 620,</w:t>
        </w:r>
      </w:ins>
    </w:p>
    <w:p w:rsidR="00102265" w:rsidRDefault="00102265" w:rsidP="00102265">
      <w:pPr>
        <w:rPr>
          <w:ins w:id="199" w:author="boris feng" w:date="2016-07-08T17:55:00Z"/>
        </w:rPr>
      </w:pPr>
      <w:ins w:id="200" w:author="boris feng" w:date="2016-07-08T17:55:00Z">
        <w:r>
          <w:tab/>
        </w:r>
        <w:r>
          <w:tab/>
          <w:t>"uLowPushType": 96,</w:t>
        </w:r>
      </w:ins>
    </w:p>
    <w:p w:rsidR="00102265" w:rsidRDefault="00102265" w:rsidP="00102265">
      <w:pPr>
        <w:rPr>
          <w:ins w:id="201" w:author="boris feng" w:date="2016-07-08T17:55:00Z"/>
        </w:rPr>
      </w:pPr>
      <w:ins w:id="202" w:author="boris feng" w:date="2016-07-08T17:55:00Z">
        <w:r>
          <w:tab/>
        </w:r>
        <w:r>
          <w:tab/>
          <w:t>"PFLowPushType": 96,</w:t>
        </w:r>
      </w:ins>
    </w:p>
    <w:p w:rsidR="00102265" w:rsidRDefault="00102265" w:rsidP="00102265">
      <w:pPr>
        <w:rPr>
          <w:ins w:id="203" w:author="boris feng" w:date="2016-07-08T17:55:00Z"/>
        </w:rPr>
      </w:pPr>
      <w:ins w:id="204" w:author="boris feng" w:date="2016-07-08T17:55:00Z">
        <w:r>
          <w:tab/>
        </w:r>
        <w:r>
          <w:tab/>
          <w:t>"iHighPushType": 96,</w:t>
        </w:r>
      </w:ins>
    </w:p>
    <w:p w:rsidR="00102265" w:rsidRDefault="00102265" w:rsidP="00102265">
      <w:pPr>
        <w:rPr>
          <w:ins w:id="205" w:author="boris feng" w:date="2016-07-08T17:55:00Z"/>
        </w:rPr>
      </w:pPr>
      <w:ins w:id="206" w:author="boris feng" w:date="2016-07-08T17:55:00Z">
        <w:r>
          <w:tab/>
        </w:r>
        <w:r>
          <w:tab/>
          <w:t>"uHighPushType": 96,</w:t>
        </w:r>
      </w:ins>
    </w:p>
    <w:p w:rsidR="00102265" w:rsidRDefault="00102265" w:rsidP="00102265">
      <w:pPr>
        <w:rPr>
          <w:ins w:id="207" w:author="boris feng" w:date="2016-07-08T17:55:00Z"/>
        </w:rPr>
      </w:pPr>
      <w:ins w:id="208" w:author="boris feng" w:date="2016-07-08T17:55:00Z">
        <w:r>
          <w:tab/>
        </w:r>
        <w:r>
          <w:tab/>
          <w:t>"PxHighPushType": 96,</w:t>
        </w:r>
      </w:ins>
    </w:p>
    <w:p w:rsidR="00102265" w:rsidRDefault="00102265" w:rsidP="00102265">
      <w:pPr>
        <w:rPr>
          <w:ins w:id="209" w:author="boris feng" w:date="2016-07-08T17:55:00Z"/>
        </w:rPr>
      </w:pPr>
      <w:ins w:id="210" w:author="boris feng" w:date="2016-07-08T17:55:00Z">
        <w:r>
          <w:tab/>
        </w:r>
        <w:r>
          <w:tab/>
          <w:t>"PsumHighPushType": 96,</w:t>
        </w:r>
      </w:ins>
    </w:p>
    <w:p w:rsidR="00102265" w:rsidRDefault="00102265" w:rsidP="00102265">
      <w:pPr>
        <w:rPr>
          <w:ins w:id="211" w:author="boris feng" w:date="2016-07-08T17:55:00Z"/>
        </w:rPr>
      </w:pPr>
      <w:ins w:id="212" w:author="boris feng" w:date="2016-07-08T17:55:00Z">
        <w:r>
          <w:tab/>
        </w:r>
        <w:r>
          <w:tab/>
          <w:t>"tCabHighPushType": 96,</w:t>
        </w:r>
      </w:ins>
    </w:p>
    <w:p w:rsidR="00102265" w:rsidRDefault="00102265" w:rsidP="00102265">
      <w:pPr>
        <w:rPr>
          <w:ins w:id="213" w:author="boris feng" w:date="2016-07-08T17:55:00Z"/>
        </w:rPr>
      </w:pPr>
      <w:ins w:id="214" w:author="boris feng" w:date="2016-07-08T17:55:00Z">
        <w:r>
          <w:tab/>
        </w:r>
        <w:r>
          <w:tab/>
          <w:t>"hAmbientHighPushType": 96,</w:t>
        </w:r>
      </w:ins>
    </w:p>
    <w:p w:rsidR="00102265" w:rsidRDefault="00102265" w:rsidP="00102265">
      <w:pPr>
        <w:rPr>
          <w:ins w:id="215" w:author="boris feng" w:date="2016-07-08T17:55:00Z"/>
        </w:rPr>
      </w:pPr>
      <w:ins w:id="216" w:author="boris feng" w:date="2016-07-08T17:55:00Z">
        <w:r>
          <w:tab/>
        </w:r>
        <w:r>
          <w:tab/>
          <w:t>"tAmbientHighPushType": 96</w:t>
        </w:r>
      </w:ins>
    </w:p>
    <w:p w:rsidR="00102265" w:rsidRPr="006731F8" w:rsidRDefault="00102265" w:rsidP="00102265">
      <w:ins w:id="217" w:author="boris feng" w:date="2016-07-08T17:55:00Z">
        <w:r>
          <w:tab/>
          <w:t>}</w:t>
        </w:r>
      </w:ins>
    </w:p>
    <w:p w:rsidR="006731F8" w:rsidRDefault="006731F8"/>
    <w:p w:rsidR="00C5105B" w:rsidRPr="00266E57" w:rsidRDefault="00C5105B">
      <w:pPr>
        <w:rPr>
          <w:b/>
        </w:rPr>
      </w:pPr>
      <w:r w:rsidRPr="00266E57">
        <w:rPr>
          <w:rFonts w:hint="eastAsia"/>
          <w:b/>
        </w:rPr>
        <w:t>超级电容项目</w:t>
      </w:r>
    </w:p>
    <w:p w:rsidR="00C5105B" w:rsidRDefault="00C5105B" w:rsidP="00C5105B">
      <w:r>
        <w:t>"cap_client":</w:t>
      </w:r>
      <w:ins w:id="218" w:author="boris feng" w:date="2016-07-14T09:44:00Z">
        <w:r w:rsidR="00E3114A">
          <w:t xml:space="preserve"> </w:t>
        </w:r>
      </w:ins>
      <w:r>
        <w:t>{</w:t>
      </w:r>
    </w:p>
    <w:p w:rsidR="00C5105B" w:rsidRDefault="00C5105B" w:rsidP="00C5105B">
      <w:r>
        <w:tab/>
        <w:t>"version":1,</w:t>
      </w:r>
    </w:p>
    <w:p w:rsidR="00C5105B" w:rsidRDefault="00C5105B" w:rsidP="00C5105B">
      <w:r>
        <w:tab/>
        <w:t>"id":1,#obj_estate.id</w:t>
      </w:r>
    </w:p>
    <w:p w:rsidR="00C5105B" w:rsidRDefault="00C5105B" w:rsidP="00C5105B">
      <w:r>
        <w:tab/>
        <w:t>"sn":"xxx",</w:t>
      </w:r>
    </w:p>
    <w:p w:rsidR="00C5105B" w:rsidRDefault="00C5105B" w:rsidP="00C5105B">
      <w:r>
        <w:tab/>
        <w:t>"model":"ggg",</w:t>
      </w:r>
    </w:p>
    <w:p w:rsidR="00C5105B" w:rsidRDefault="00C5105B" w:rsidP="00C5105B">
      <w:r>
        <w:tab/>
        <w:t>"address": {</w:t>
      </w:r>
    </w:p>
    <w:p w:rsidR="00C5105B" w:rsidRDefault="00C5105B" w:rsidP="00C5105B">
      <w:r>
        <w:rPr>
          <w:rFonts w:hint="eastAsia"/>
        </w:rPr>
        <w:tab/>
      </w:r>
      <w:r>
        <w:rPr>
          <w:rFonts w:hint="eastAsia"/>
        </w:rPr>
        <w:tab/>
        <w:t>"city":{#</w:t>
      </w:r>
      <w:r>
        <w:rPr>
          <w:rFonts w:hint="eastAsia"/>
        </w:rPr>
        <w:t>目前支持北上广，成都，南京，配置</w:t>
      </w:r>
      <w:r>
        <w:rPr>
          <w:rFonts w:hint="eastAsia"/>
        </w:rPr>
        <w:t>html</w:t>
      </w:r>
      <w:r>
        <w:rPr>
          <w:rFonts w:hint="eastAsia"/>
        </w:rPr>
        <w:t>中</w:t>
      </w:r>
    </w:p>
    <w:p w:rsidR="00C5105B" w:rsidRDefault="00C5105B" w:rsidP="00C510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"id":21,#</w:t>
      </w:r>
      <w:r>
        <w:rPr>
          <w:rFonts w:hint="eastAsia"/>
        </w:rPr>
        <w:t>区号</w:t>
      </w:r>
    </w:p>
    <w:p w:rsidR="00C5105B" w:rsidRDefault="00C5105B" w:rsidP="00C510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上海</w:t>
      </w:r>
      <w:r>
        <w:rPr>
          <w:rFonts w:hint="eastAsia"/>
        </w:rPr>
        <w:t>",</w:t>
      </w:r>
    </w:p>
    <w:p w:rsidR="00C5105B" w:rsidRDefault="00C5105B" w:rsidP="00C5105B">
      <w:r>
        <w:tab/>
      </w:r>
      <w:r>
        <w:tab/>
        <w:t>},</w:t>
      </w:r>
    </w:p>
    <w:p w:rsidR="00C5105B" w:rsidRDefault="00C5105B" w:rsidP="00C5105B">
      <w:r>
        <w:rPr>
          <w:rFonts w:hint="eastAsia"/>
        </w:rPr>
        <w:tab/>
      </w:r>
      <w:r>
        <w:rPr>
          <w:rFonts w:hint="eastAsia"/>
        </w:rPr>
        <w:tab/>
        <w:t>"detail":"</w:t>
      </w:r>
      <w:r>
        <w:rPr>
          <w:rFonts w:hint="eastAsia"/>
        </w:rPr>
        <w:t>详细地址</w:t>
      </w:r>
      <w:r>
        <w:rPr>
          <w:rFonts w:hint="eastAsia"/>
        </w:rPr>
        <w:t>",</w:t>
      </w:r>
    </w:p>
    <w:p w:rsidR="00C5105B" w:rsidRDefault="00C5105B" w:rsidP="00C5105B">
      <w:r>
        <w:rPr>
          <w:rFonts w:hint="eastAsia"/>
        </w:rPr>
        <w:tab/>
      </w:r>
      <w:r>
        <w:rPr>
          <w:rFonts w:hint="eastAsia"/>
        </w:rPr>
        <w:tab/>
        <w:t>"latitude": 30,#</w:t>
      </w:r>
      <w:r>
        <w:rPr>
          <w:rFonts w:hint="eastAsia"/>
        </w:rPr>
        <w:t>数字</w:t>
      </w:r>
    </w:p>
    <w:p w:rsidR="00C5105B" w:rsidRDefault="00C5105B" w:rsidP="00C5105B">
      <w:r>
        <w:tab/>
      </w:r>
      <w:r>
        <w:tab/>
        <w:t>"longitude": 160,</w:t>
      </w:r>
    </w:p>
    <w:p w:rsidR="00C5105B" w:rsidRDefault="00C5105B" w:rsidP="00C5105B">
      <w:r>
        <w:tab/>
        <w:t>},</w:t>
      </w:r>
    </w:p>
    <w:p w:rsidR="00C5105B" w:rsidRDefault="00C5105B" w:rsidP="00C5105B">
      <w:r>
        <w:rPr>
          <w:rFonts w:hint="eastAsia"/>
        </w:rPr>
        <w:tab/>
        <w:t>"contact": {#</w:t>
      </w:r>
      <w:r>
        <w:rPr>
          <w:rFonts w:hint="eastAsia"/>
        </w:rPr>
        <w:t>没有就空</w:t>
      </w:r>
    </w:p>
    <w:p w:rsidR="00C5105B" w:rsidRDefault="00C5105B" w:rsidP="00C5105B">
      <w:r>
        <w:lastRenderedPageBreak/>
        <w:tab/>
      </w:r>
      <w:r>
        <w:tab/>
        <w:t>"name":"wei peng",</w:t>
      </w:r>
    </w:p>
    <w:p w:rsidR="00C5105B" w:rsidRDefault="00C5105B" w:rsidP="00C5105B">
      <w:r>
        <w:tab/>
      </w:r>
      <w:r>
        <w:tab/>
        <w:t>"mobile":"139",</w:t>
      </w:r>
    </w:p>
    <w:p w:rsidR="00C5105B" w:rsidRDefault="00C5105B" w:rsidP="00C5105B">
      <w:r>
        <w:tab/>
        <w:t>},</w:t>
      </w:r>
    </w:p>
    <w:p w:rsidR="00C5105B" w:rsidRDefault="00C5105B" w:rsidP="00C5105B">
      <w:r>
        <w:tab/>
        <w:t>"onlineDate":"2015-06-01",</w:t>
      </w:r>
    </w:p>
    <w:p w:rsidR="002456D1" w:rsidRPr="002456D1" w:rsidRDefault="002456D1" w:rsidP="002456D1">
      <w:pPr>
        <w:rPr>
          <w:ins w:id="219" w:author="boris feng" w:date="2016-07-06T11:13:00Z"/>
          <w:color w:val="C00000"/>
        </w:rPr>
      </w:pPr>
      <w:ins w:id="220" w:author="boris feng" w:date="2016-07-06T11:13:00Z">
        <w:r>
          <w:tab/>
        </w:r>
        <w:r w:rsidRPr="006731F8">
          <w:rPr>
            <w:color w:val="C00000"/>
          </w:rPr>
          <w:t>"userGroupId": 314, #sys_groups.id</w:t>
        </w:r>
      </w:ins>
    </w:p>
    <w:p w:rsidR="00C5105B" w:rsidRPr="00C5105B" w:rsidDel="002456D1" w:rsidRDefault="00C5105B" w:rsidP="00C5105B">
      <w:pPr>
        <w:rPr>
          <w:del w:id="221" w:author="boris feng" w:date="2016-07-06T11:13:00Z"/>
          <w:color w:val="C00000"/>
        </w:rPr>
      </w:pPr>
      <w:del w:id="222" w:author="boris feng" w:date="2016-07-06T11:13:00Z">
        <w:r w:rsidDel="002456D1">
          <w:tab/>
        </w:r>
        <w:r w:rsidRPr="00C5105B" w:rsidDel="002456D1">
          <w:rPr>
            <w:color w:val="C00000"/>
          </w:rPr>
          <w:delText>"userGroupId": 314, #sys_groups.id</w:delText>
        </w:r>
      </w:del>
    </w:p>
    <w:p w:rsidR="00C5105B" w:rsidRDefault="00C5105B" w:rsidP="00C5105B">
      <w:r>
        <w:t>}</w:t>
      </w:r>
    </w:p>
    <w:p w:rsidR="00C5105B" w:rsidRDefault="00C5105B" w:rsidP="00C5105B">
      <w:pPr>
        <w:rPr>
          <w:ins w:id="223" w:author="boris feng" w:date="2016-07-07T16:07:00Z"/>
        </w:rPr>
      </w:pPr>
    </w:p>
    <w:p w:rsidR="00015CB0" w:rsidRDefault="00015CB0" w:rsidP="00015CB0">
      <w:pPr>
        <w:rPr>
          <w:ins w:id="224" w:author="boris feng" w:date="2016-07-07T16:07:00Z"/>
        </w:rPr>
      </w:pPr>
      <w:ins w:id="225" w:author="boris feng" w:date="2016-07-07T16:07:00Z">
        <w:r>
          <w:t>“</w:t>
        </w:r>
        <w:r w:rsidRPr="00995D57">
          <w:t>cap-tag-charts</w:t>
        </w:r>
        <w:r>
          <w:t>”:</w:t>
        </w:r>
        <w:r w:rsidRPr="00995D57">
          <w:t xml:space="preserve"> </w:t>
        </w:r>
        <w:r>
          <w:t>{</w:t>
        </w:r>
      </w:ins>
    </w:p>
    <w:p w:rsidR="00015CB0" w:rsidRDefault="00015CB0" w:rsidP="00015CB0">
      <w:pPr>
        <w:rPr>
          <w:ins w:id="226" w:author="boris feng" w:date="2016-07-07T16:07:00Z"/>
        </w:rPr>
      </w:pPr>
      <w:ins w:id="227" w:author="boris feng" w:date="2016-07-07T16:07:00Z">
        <w:r>
          <w:tab/>
          <w:t>"showTags": "TG_cap_U1_highest_cell,TG_cap_U_diff,TG_cap_Usum,TG_cap_t_highest",</w:t>
        </w:r>
      </w:ins>
    </w:p>
    <w:p w:rsidR="00015CB0" w:rsidRDefault="00015CB0" w:rsidP="00015CB0">
      <w:pPr>
        <w:rPr>
          <w:ins w:id="228" w:author="boris feng" w:date="2016-07-07T16:07:00Z"/>
        </w:rPr>
      </w:pPr>
      <w:ins w:id="229" w:author="boris feng" w:date="2016-07-07T16:07:00Z">
        <w:r>
          <w:tab/>
          <w:t>"timeWindow": 120</w:t>
        </w:r>
      </w:ins>
    </w:p>
    <w:p w:rsidR="00015CB0" w:rsidRDefault="00015CB0" w:rsidP="00015CB0">
      <w:pPr>
        <w:rPr>
          <w:ins w:id="230" w:author="boris feng" w:date="2016-07-08T11:35:00Z"/>
        </w:rPr>
      </w:pPr>
      <w:ins w:id="231" w:author="boris feng" w:date="2016-07-07T16:07:00Z">
        <w:r>
          <w:t>}</w:t>
        </w:r>
      </w:ins>
    </w:p>
    <w:p w:rsidR="00C85BB1" w:rsidRDefault="00C85BB1" w:rsidP="00015CB0">
      <w:pPr>
        <w:rPr>
          <w:ins w:id="232" w:author="boris feng" w:date="2016-07-08T11:35:00Z"/>
        </w:rPr>
      </w:pPr>
    </w:p>
    <w:p w:rsidR="00C85BB1" w:rsidRDefault="00C85BB1" w:rsidP="00C85BB1">
      <w:pPr>
        <w:rPr>
          <w:ins w:id="233" w:author="boris feng" w:date="2016-07-08T11:37:00Z"/>
        </w:rPr>
      </w:pPr>
      <w:ins w:id="234" w:author="boris feng" w:date="2016-07-08T11:37:00Z">
        <w:r>
          <w:t>"cap_vehicle"</w:t>
        </w:r>
        <w:r w:rsidR="0070203E">
          <w:rPr>
            <w:rFonts w:hint="eastAsia"/>
          </w:rPr>
          <w:t xml:space="preserve">: </w:t>
        </w:r>
        <w:r>
          <w:t>{</w:t>
        </w:r>
      </w:ins>
    </w:p>
    <w:p w:rsidR="00C85BB1" w:rsidRDefault="00C85BB1" w:rsidP="00C85BB1">
      <w:pPr>
        <w:rPr>
          <w:ins w:id="235" w:author="boris feng" w:date="2016-07-08T11:37:00Z"/>
        </w:rPr>
      </w:pPr>
      <w:ins w:id="236" w:author="boris feng" w:date="2016-07-08T11:37:00Z">
        <w:r>
          <w:tab/>
          <w:t>"version": 1,</w:t>
        </w:r>
      </w:ins>
    </w:p>
    <w:p w:rsidR="00C85BB1" w:rsidRDefault="00C85BB1" w:rsidP="00C85BB1">
      <w:pPr>
        <w:rPr>
          <w:ins w:id="237" w:author="boris feng" w:date="2016-07-08T11:37:00Z"/>
        </w:rPr>
      </w:pPr>
      <w:ins w:id="238" w:author="boris feng" w:date="2016-07-08T11:37:00Z">
        <w:r>
          <w:tab/>
          <w:t>"id": 222, #obj_estate.id"sn": "sn-111",</w:t>
        </w:r>
      </w:ins>
    </w:p>
    <w:p w:rsidR="00C85BB1" w:rsidRDefault="00C85BB1" w:rsidP="00C85BB1">
      <w:pPr>
        <w:rPr>
          <w:ins w:id="239" w:author="boris feng" w:date="2016-07-08T11:37:00Z"/>
        </w:rPr>
      </w:pPr>
      <w:ins w:id="240" w:author="boris feng" w:date="2016-07-08T11:37:00Z">
        <w:r>
          <w:rPr>
            <w:rFonts w:hint="eastAsia"/>
          </w:rPr>
          <w:tab/>
          <w:t>"</w:t>
        </w:r>
      </w:ins>
      <w:ins w:id="241" w:author="boris feng" w:date="2016-07-08T17:07:00Z">
        <w:r w:rsidR="00F860A9">
          <w:t>model</w:t>
        </w:r>
      </w:ins>
      <w:ins w:id="242" w:author="boris feng" w:date="2016-07-08T11:37:00Z">
        <w:r>
          <w:rPr>
            <w:rFonts w:hint="eastAsia"/>
          </w:rPr>
          <w:t>": "</w:t>
        </w:r>
        <w:r>
          <w:rPr>
            <w:rFonts w:hint="eastAsia"/>
          </w:rPr>
          <w:t>沪</w:t>
        </w:r>
        <w:r>
          <w:rPr>
            <w:rFonts w:hint="eastAsia"/>
          </w:rPr>
          <w:t>A-123",</w:t>
        </w:r>
      </w:ins>
    </w:p>
    <w:p w:rsidR="00C85BB1" w:rsidRDefault="00C85BB1" w:rsidP="00C85BB1">
      <w:pPr>
        <w:rPr>
          <w:ins w:id="243" w:author="boris feng" w:date="2016-07-08T11:37:00Z"/>
        </w:rPr>
      </w:pPr>
      <w:ins w:id="244" w:author="boris feng" w:date="2016-07-08T11:37:00Z">
        <w:r>
          <w:tab/>
          <w:t>"client": {</w:t>
        </w:r>
      </w:ins>
    </w:p>
    <w:p w:rsidR="00C85BB1" w:rsidRDefault="00C85BB1" w:rsidP="00C85BB1">
      <w:pPr>
        <w:rPr>
          <w:ins w:id="245" w:author="boris feng" w:date="2016-07-08T11:37:00Z"/>
        </w:rPr>
      </w:pPr>
      <w:ins w:id="246" w:author="boris feng" w:date="2016-07-08T11:37:00Z">
        <w:r>
          <w:tab/>
        </w:r>
        <w:r>
          <w:tab/>
          <w:t>"id": 123,</w:t>
        </w:r>
      </w:ins>
      <w:ins w:id="247" w:author="boris feng" w:date="2016-08-05T15:55:00Z">
        <w:r w:rsidR="00CA74D3">
          <w:t xml:space="preserve">  #obj_estate.id</w:t>
        </w:r>
      </w:ins>
    </w:p>
    <w:p w:rsidR="00C85BB1" w:rsidRDefault="00C85BB1" w:rsidP="00C85BB1">
      <w:pPr>
        <w:rPr>
          <w:ins w:id="248" w:author="boris feng" w:date="2016-07-08T11:37:00Z"/>
        </w:rPr>
      </w:pPr>
      <w:ins w:id="249" w:author="boris feng" w:date="2016-07-08T11:37:00Z">
        <w:r>
          <w:tab/>
        </w:r>
        <w:r>
          <w:tab/>
          <w:t>"name": "abc",</w:t>
        </w:r>
      </w:ins>
    </w:p>
    <w:p w:rsidR="00C85BB1" w:rsidRDefault="00C85BB1" w:rsidP="00C85BB1">
      <w:pPr>
        <w:rPr>
          <w:ins w:id="250" w:author="boris feng" w:date="2016-07-08T11:37:00Z"/>
        </w:rPr>
      </w:pPr>
      <w:ins w:id="251" w:author="boris feng" w:date="2016-07-08T11:37:00Z">
        <w:r>
          <w:tab/>
          <w:t>},</w:t>
        </w:r>
      </w:ins>
    </w:p>
    <w:p w:rsidR="00C85BB1" w:rsidRDefault="00C85BB1" w:rsidP="00C85BB1">
      <w:pPr>
        <w:rPr>
          <w:ins w:id="252" w:author="boris feng" w:date="2016-07-08T11:37:00Z"/>
        </w:rPr>
      </w:pPr>
      <w:ins w:id="253" w:author="boris feng" w:date="2016-07-08T11:37:00Z">
        <w:r>
          <w:tab/>
          <w:t>"estateType": {</w:t>
        </w:r>
      </w:ins>
    </w:p>
    <w:p w:rsidR="00C85BB1" w:rsidRDefault="00C85BB1" w:rsidP="00C85BB1">
      <w:pPr>
        <w:rPr>
          <w:ins w:id="254" w:author="boris feng" w:date="2016-07-08T11:37:00Z"/>
        </w:rPr>
      </w:pPr>
      <w:ins w:id="255" w:author="boris feng" w:date="2016-07-08T11:37:00Z">
        <w:r>
          <w:tab/>
        </w:r>
        <w:r>
          <w:tab/>
          <w:t>"id": 3, #ref_estate_type.id</w:t>
        </w:r>
      </w:ins>
    </w:p>
    <w:p w:rsidR="00C85BB1" w:rsidRDefault="00C85BB1" w:rsidP="00C85BB1">
      <w:pPr>
        <w:rPr>
          <w:ins w:id="256" w:author="boris feng" w:date="2016-07-08T11:37:00Z"/>
        </w:rPr>
      </w:pPr>
      <w:ins w:id="257" w:author="boris feng" w:date="2016-07-08T11:37:00Z">
        <w:r>
          <w:rPr>
            <w:rFonts w:hint="eastAsia"/>
          </w:rPr>
          <w:tab/>
        </w:r>
        <w:r>
          <w:rPr>
            <w:rFonts w:hint="eastAsia"/>
          </w:rPr>
          <w:tab/>
          <w:t>"name": "</w:t>
        </w:r>
        <w:r>
          <w:rPr>
            <w:rFonts w:hint="eastAsia"/>
          </w:rPr>
          <w:t>有轨电车</w:t>
        </w:r>
        <w:r>
          <w:rPr>
            <w:rFonts w:hint="eastAsia"/>
          </w:rPr>
          <w:t>"</w:t>
        </w:r>
      </w:ins>
    </w:p>
    <w:p w:rsidR="00C85BB1" w:rsidRDefault="00C85BB1" w:rsidP="00C85BB1">
      <w:pPr>
        <w:rPr>
          <w:ins w:id="258" w:author="boris feng" w:date="2016-07-08T11:37:00Z"/>
        </w:rPr>
      </w:pPr>
      <w:ins w:id="259" w:author="boris feng" w:date="2016-07-08T11:37:00Z">
        <w:r>
          <w:tab/>
          <w:t>},</w:t>
        </w:r>
      </w:ins>
    </w:p>
    <w:p w:rsidR="00C85BB1" w:rsidRDefault="00C85BB1" w:rsidP="00C85BB1">
      <w:pPr>
        <w:rPr>
          <w:ins w:id="260" w:author="boris feng" w:date="2016-07-08T11:37:00Z"/>
        </w:rPr>
      </w:pPr>
      <w:ins w:id="261" w:author="boris feng" w:date="2016-07-08T11:37:00Z">
        <w:r>
          <w:tab/>
          <w:t>"dtu": {</w:t>
        </w:r>
      </w:ins>
    </w:p>
    <w:p w:rsidR="00C85BB1" w:rsidRDefault="00C85BB1" w:rsidP="00C85BB1">
      <w:pPr>
        <w:rPr>
          <w:ins w:id="262" w:author="boris feng" w:date="2016-07-08T11:37:00Z"/>
        </w:rPr>
      </w:pPr>
      <w:ins w:id="263" w:author="boris feng" w:date="2016-07-08T11:37:00Z">
        <w:r>
          <w:tab/>
        </w:r>
        <w:r>
          <w:tab/>
          <w:t>"id": 1, #obj_dtu.id</w:t>
        </w:r>
      </w:ins>
    </w:p>
    <w:p w:rsidR="00C85BB1" w:rsidRDefault="00C85BB1" w:rsidP="00C85BB1">
      <w:pPr>
        <w:rPr>
          <w:ins w:id="264" w:author="boris feng" w:date="2016-07-08T11:37:00Z"/>
        </w:rPr>
      </w:pPr>
      <w:ins w:id="265" w:author="boris feng" w:date="2016-07-08T11:37:00Z">
        <w:r>
          <w:tab/>
        </w:r>
        <w:r>
          <w:tab/>
          <w:t>"assoId": 2, #asso_estate_dtu.id</w:t>
        </w:r>
      </w:ins>
    </w:p>
    <w:p w:rsidR="00C85BB1" w:rsidRDefault="00C85BB1" w:rsidP="00C85BB1">
      <w:pPr>
        <w:rPr>
          <w:ins w:id="266" w:author="boris feng" w:date="2016-07-08T11:37:00Z"/>
        </w:rPr>
      </w:pPr>
      <w:ins w:id="267" w:author="boris feng" w:date="2016-07-08T11:37:00Z">
        <w:r>
          <w:tab/>
        </w:r>
        <w:r>
          <w:tab/>
          <w:t>"sn": "1221",</w:t>
        </w:r>
      </w:ins>
    </w:p>
    <w:p w:rsidR="00C85BB1" w:rsidRDefault="00C85BB1" w:rsidP="00C85BB1">
      <w:pPr>
        <w:rPr>
          <w:ins w:id="268" w:author="boris feng" w:date="2016-07-08T11:37:00Z"/>
        </w:rPr>
      </w:pPr>
      <w:ins w:id="269" w:author="boris feng" w:date="2016-07-08T11:37:00Z">
        <w:r>
          <w:tab/>
        </w:r>
        <w:r>
          <w:tab/>
          <w:t>"mobile": "3243",</w:t>
        </w:r>
      </w:ins>
    </w:p>
    <w:p w:rsidR="00C85BB1" w:rsidRDefault="00C85BB1" w:rsidP="00C85BB1">
      <w:pPr>
        <w:rPr>
          <w:ins w:id="270" w:author="boris feng" w:date="2016-07-08T11:37:00Z"/>
        </w:rPr>
      </w:pPr>
      <w:ins w:id="271" w:author="boris feng" w:date="2016-07-08T11:37:00Z">
        <w:r>
          <w:tab/>
        </w:r>
        <w:r>
          <w:tab/>
          <w:t>"mountTime": "2016-06-16T09:00:30.512Z"</w:t>
        </w:r>
      </w:ins>
    </w:p>
    <w:p w:rsidR="00C85BB1" w:rsidRDefault="00C85BB1" w:rsidP="00C85BB1">
      <w:pPr>
        <w:rPr>
          <w:ins w:id="272" w:author="boris feng" w:date="2016-07-08T11:37:00Z"/>
        </w:rPr>
      </w:pPr>
      <w:ins w:id="273" w:author="boris feng" w:date="2016-07-08T11:37:00Z">
        <w:r>
          <w:tab/>
          <w:t>},</w:t>
        </w:r>
      </w:ins>
    </w:p>
    <w:p w:rsidR="00C85BB1" w:rsidRDefault="00C85BB1" w:rsidP="00C85BB1">
      <w:pPr>
        <w:rPr>
          <w:ins w:id="274" w:author="boris feng" w:date="2016-07-08T11:37:00Z"/>
        </w:rPr>
      </w:pPr>
      <w:ins w:id="275" w:author="boris feng" w:date="2016-07-08T11:37:00Z">
        <w:r>
          <w:tab/>
          <w:t>"userDefined": [{</w:t>
        </w:r>
      </w:ins>
    </w:p>
    <w:p w:rsidR="00C85BB1" w:rsidRDefault="00C85BB1" w:rsidP="00C85BB1">
      <w:pPr>
        <w:rPr>
          <w:ins w:id="276" w:author="boris feng" w:date="2016-07-08T11:37:00Z"/>
        </w:rPr>
      </w:pPr>
      <w:ins w:id="277" w:author="boris feng" w:date="2016-07-08T11:37:00Z">
        <w:r>
          <w:tab/>
        </w:r>
        <w:r>
          <w:tab/>
          <w:t>"key": "label",</w:t>
        </w:r>
      </w:ins>
    </w:p>
    <w:p w:rsidR="00C85BB1" w:rsidRDefault="00C85BB1" w:rsidP="00C85BB1">
      <w:pPr>
        <w:rPr>
          <w:ins w:id="278" w:author="boris feng" w:date="2016-07-08T11:37:00Z"/>
        </w:rPr>
      </w:pPr>
      <w:ins w:id="279" w:author="boris feng" w:date="2016-07-08T11:37:00Z">
        <w:r>
          <w:tab/>
        </w:r>
        <w:r>
          <w:tab/>
          <w:t>"value": "input"</w:t>
        </w:r>
      </w:ins>
    </w:p>
    <w:p w:rsidR="00C85BB1" w:rsidRDefault="00C85BB1" w:rsidP="00C85BB1">
      <w:pPr>
        <w:rPr>
          <w:ins w:id="280" w:author="boris feng" w:date="2016-07-08T11:37:00Z"/>
        </w:rPr>
      </w:pPr>
      <w:ins w:id="281" w:author="boris feng" w:date="2016-07-08T11:37:00Z">
        <w:r>
          <w:tab/>
          <w:t>}]</w:t>
        </w:r>
      </w:ins>
    </w:p>
    <w:p w:rsidR="00C85BB1" w:rsidRDefault="00C85BB1" w:rsidP="00C85BB1">
      <w:pPr>
        <w:rPr>
          <w:ins w:id="282" w:author="boris feng" w:date="2016-07-07T16:07:00Z"/>
        </w:rPr>
      </w:pPr>
      <w:ins w:id="283" w:author="boris feng" w:date="2016-07-08T11:37:00Z">
        <w:r>
          <w:t>}</w:t>
        </w:r>
      </w:ins>
    </w:p>
    <w:p w:rsidR="00015CB0" w:rsidRDefault="00015CB0" w:rsidP="00C5105B">
      <w:pPr>
        <w:rPr>
          <w:ins w:id="284" w:author="boris feng" w:date="2016-07-14T09:57:00Z"/>
        </w:rPr>
      </w:pPr>
    </w:p>
    <w:p w:rsidR="00D957EC" w:rsidRDefault="00D957EC" w:rsidP="00D957EC">
      <w:pPr>
        <w:rPr>
          <w:ins w:id="285" w:author="boris feng" w:date="2016-07-14T09:57:00Z"/>
        </w:rPr>
      </w:pPr>
      <w:ins w:id="286" w:author="boris feng" w:date="2016-07-14T09:57:00Z">
        <w:r>
          <w:t>"cap_gis":{</w:t>
        </w:r>
      </w:ins>
    </w:p>
    <w:p w:rsidR="00D957EC" w:rsidRDefault="00D957EC" w:rsidP="00D957EC">
      <w:pPr>
        <w:rPr>
          <w:ins w:id="287" w:author="boris feng" w:date="2016-07-14T09:57:00Z"/>
        </w:rPr>
      </w:pPr>
      <w:ins w:id="288" w:author="boris feng" w:date="2016-07-14T09:57:00Z">
        <w:r>
          <w:rPr>
            <w:rFonts w:hint="eastAsia"/>
          </w:rPr>
          <w:tab/>
          <w:t>"address":"</w:t>
        </w:r>
        <w:r>
          <w:rPr>
            <w:rFonts w:hint="eastAsia"/>
          </w:rPr>
          <w:t>详细地址</w:t>
        </w:r>
        <w:r>
          <w:rPr>
            <w:rFonts w:hint="eastAsia"/>
          </w:rPr>
          <w:t>",</w:t>
        </w:r>
      </w:ins>
    </w:p>
    <w:p w:rsidR="00D957EC" w:rsidRDefault="00D957EC" w:rsidP="00D957EC">
      <w:pPr>
        <w:rPr>
          <w:ins w:id="289" w:author="boris feng" w:date="2016-07-14T09:57:00Z"/>
        </w:rPr>
      </w:pPr>
      <w:ins w:id="290" w:author="boris feng" w:date="2016-07-14T09:57:00Z">
        <w:r>
          <w:rPr>
            <w:rFonts w:hint="eastAsia"/>
          </w:rPr>
          <w:tab/>
          <w:t>"latitude": 30,</w:t>
        </w:r>
      </w:ins>
    </w:p>
    <w:p w:rsidR="00D957EC" w:rsidRDefault="00D957EC" w:rsidP="00D957EC">
      <w:pPr>
        <w:rPr>
          <w:ins w:id="291" w:author="boris feng" w:date="2016-07-14T09:57:00Z"/>
        </w:rPr>
      </w:pPr>
      <w:ins w:id="292" w:author="boris feng" w:date="2016-07-14T09:57:00Z">
        <w:r>
          <w:tab/>
          <w:t>"longitude": 160,</w:t>
        </w:r>
      </w:ins>
    </w:p>
    <w:p w:rsidR="00D957EC" w:rsidRDefault="00D957EC" w:rsidP="00D957EC">
      <w:pPr>
        <w:rPr>
          <w:ins w:id="293" w:author="boris feng" w:date="2016-07-14T09:57:00Z"/>
        </w:rPr>
      </w:pPr>
      <w:ins w:id="294" w:author="boris feng" w:date="2016-07-14T09:57:00Z">
        <w:r>
          <w:rPr>
            <w:rFonts w:hint="eastAsia"/>
          </w:rPr>
          <w:tab/>
          <w:t>"name":"</w:t>
        </w:r>
        <w:r>
          <w:rPr>
            <w:rFonts w:hint="eastAsia"/>
          </w:rPr>
          <w:t>客户名</w:t>
        </w:r>
        <w:r>
          <w:rPr>
            <w:rFonts w:hint="eastAsia"/>
          </w:rPr>
          <w:t>"</w:t>
        </w:r>
      </w:ins>
    </w:p>
    <w:p w:rsidR="00D957EC" w:rsidRDefault="00D957EC" w:rsidP="00D957EC">
      <w:pPr>
        <w:rPr>
          <w:ins w:id="295" w:author="boris feng" w:date="2016-07-14T09:57:00Z"/>
        </w:rPr>
      </w:pPr>
      <w:ins w:id="296" w:author="boris feng" w:date="2016-07-14T09:57:00Z">
        <w:r>
          <w:t>}</w:t>
        </w:r>
      </w:ins>
    </w:p>
    <w:p w:rsidR="00D957EC" w:rsidRDefault="00D957EC" w:rsidP="00C5105B">
      <w:pPr>
        <w:rPr>
          <w:ins w:id="297" w:author="boris feng" w:date="2016-07-07T16:07:00Z"/>
        </w:rPr>
      </w:pPr>
    </w:p>
    <w:p w:rsidR="00015CB0" w:rsidRPr="00015CB0" w:rsidRDefault="00015CB0" w:rsidP="00C5105B">
      <w:pPr>
        <w:rPr>
          <w:b/>
        </w:rPr>
      </w:pPr>
      <w:ins w:id="298" w:author="boris feng" w:date="2016-07-07T16:07:00Z">
        <w:r>
          <w:rPr>
            <w:rFonts w:hint="eastAsia"/>
            <w:b/>
          </w:rPr>
          <w:lastRenderedPageBreak/>
          <w:t>通用</w:t>
        </w:r>
      </w:ins>
    </w:p>
    <w:p w:rsidR="00C5105B" w:rsidRDefault="00C5105B" w:rsidP="00C5105B">
      <w:pPr>
        <w:rPr>
          <w:ins w:id="299" w:author="boris feng" w:date="2016-07-07T16:06:00Z"/>
        </w:rPr>
      </w:pPr>
      <w:r>
        <w:t>"USER_INFO": {</w:t>
      </w:r>
    </w:p>
    <w:p w:rsidR="0022241B" w:rsidRDefault="000235BF" w:rsidP="0022241B">
      <w:pPr>
        <w:ind w:firstLine="420"/>
      </w:pPr>
      <w:ins w:id="300" w:author="boris feng" w:date="2016-07-11T11:59:00Z">
        <w:r>
          <w:t>“</w:t>
        </w:r>
      </w:ins>
      <w:ins w:id="301" w:author="boris feng" w:date="2016-07-07T16:06:00Z">
        <w:r w:rsidR="0022241B">
          <w:t>version</w:t>
        </w:r>
      </w:ins>
      <w:ins w:id="302" w:author="boris feng" w:date="2016-07-11T11:59:00Z">
        <w:r>
          <w:t>”</w:t>
        </w:r>
      </w:ins>
      <w:ins w:id="303" w:author="boris feng" w:date="2016-07-07T16:06:00Z">
        <w:r w:rsidR="0022241B">
          <w:t>:1,</w:t>
        </w:r>
      </w:ins>
    </w:p>
    <w:p w:rsidR="00C5105B" w:rsidRDefault="00C5105B" w:rsidP="00C5105B">
      <w:r>
        <w:tab/>
        <w:t>"id": 453,</w:t>
      </w:r>
    </w:p>
    <w:p w:rsidR="00C5105B" w:rsidRDefault="00C5105B" w:rsidP="00C5105B">
      <w:r>
        <w:tab/>
        <w:t>"qq": "",</w:t>
      </w:r>
    </w:p>
    <w:p w:rsidR="00C5105B" w:rsidRDefault="00C5105B" w:rsidP="00C5105B">
      <w:r>
        <w:tab/>
        <w:t>"email": "",</w:t>
      </w:r>
    </w:p>
    <w:p w:rsidR="00C5105B" w:rsidRDefault="00C5105B" w:rsidP="00C5105B">
      <w:r>
        <w:rPr>
          <w:rFonts w:hint="eastAsia"/>
        </w:rPr>
        <w:tab/>
        <w:t>"client": {#</w:t>
      </w:r>
      <w:r>
        <w:rPr>
          <w:rFonts w:hint="eastAsia"/>
        </w:rPr>
        <w:t>客户同名用户组的信息</w:t>
      </w:r>
    </w:p>
    <w:p w:rsidR="00C5105B" w:rsidRDefault="00C5105B" w:rsidP="00C5105B">
      <w:r>
        <w:tab/>
      </w:r>
      <w:r>
        <w:tab/>
        <w:t>"id": 540,</w:t>
      </w:r>
    </w:p>
    <w:p w:rsidR="00C5105B" w:rsidRDefault="00C5105B" w:rsidP="00C5105B">
      <w:r>
        <w:tab/>
      </w:r>
      <w:r>
        <w:tab/>
        <w:t>"name": "ddyuan"</w:t>
      </w:r>
    </w:p>
    <w:p w:rsidR="00C5105B" w:rsidRDefault="00C5105B" w:rsidP="00C5105B">
      <w:r>
        <w:tab/>
        <w:t>},</w:t>
      </w:r>
    </w:p>
    <w:p w:rsidR="00C5105B" w:rsidRDefault="00C5105B" w:rsidP="00C5105B">
      <w:r>
        <w:tab/>
        <w:t>"mobile": "",</w:t>
      </w:r>
    </w:p>
    <w:p w:rsidR="00C5105B" w:rsidRDefault="00C5105B" w:rsidP="00C5105B">
      <w:r>
        <w:tab/>
        <w:t>"wechat": "",</w:t>
      </w:r>
    </w:p>
    <w:p w:rsidR="00C5105B" w:rsidRDefault="00C5105B" w:rsidP="00C5105B">
      <w:r>
        <w:tab/>
        <w:t>"enabled": true,</w:t>
      </w:r>
    </w:p>
    <w:p w:rsidR="00C5105B" w:rsidRDefault="00C5105B" w:rsidP="00C5105B">
      <w:r>
        <w:tab/>
        <w:t>"version": "1",</w:t>
      </w:r>
    </w:p>
    <w:p w:rsidR="00C5105B" w:rsidRDefault="00C5105B" w:rsidP="00C5105B">
      <w:r>
        <w:tab/>
        <w:t>"userDesc": "",</w:t>
      </w:r>
    </w:p>
    <w:p w:rsidR="00C5105B" w:rsidRDefault="00C5105B" w:rsidP="00C5105B">
      <w:r>
        <w:tab/>
        <w:t>"userName": "",</w:t>
      </w:r>
    </w:p>
    <w:p w:rsidR="00C5105B" w:rsidRDefault="00C5105B" w:rsidP="00C5105B">
      <w:r>
        <w:tab/>
        <w:t>"userRole": {</w:t>
      </w:r>
    </w:p>
    <w:p w:rsidR="00C5105B" w:rsidRDefault="00C5105B" w:rsidP="00C5105B">
      <w:r>
        <w:tab/>
      </w:r>
      <w:r>
        <w:tab/>
        <w:t>"id": 8,</w:t>
      </w:r>
    </w:p>
    <w:p w:rsidR="00C5105B" w:rsidRDefault="00C5105B" w:rsidP="00C5105B"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普通人员</w:t>
      </w:r>
      <w:r>
        <w:rPr>
          <w:rFonts w:hint="eastAsia"/>
        </w:rPr>
        <w:t>",</w:t>
      </w:r>
    </w:p>
    <w:p w:rsidR="00C5105B" w:rsidRDefault="00C5105B" w:rsidP="00C5105B">
      <w:r>
        <w:tab/>
      </w:r>
      <w:r>
        <w:tab/>
        <w:t>"assoId": 8</w:t>
      </w:r>
    </w:p>
    <w:p w:rsidR="00C5105B" w:rsidRDefault="00C5105B" w:rsidP="00C5105B">
      <w:r>
        <w:tab/>
        <w:t>},</w:t>
      </w:r>
    </w:p>
    <w:p w:rsidR="00C5105B" w:rsidRDefault="00C5105B" w:rsidP="00C5105B">
      <w:r>
        <w:tab/>
        <w:t>"userGroup": {</w:t>
      </w:r>
    </w:p>
    <w:p w:rsidR="00C5105B" w:rsidRDefault="00C5105B" w:rsidP="00C5105B">
      <w:r>
        <w:tab/>
      </w:r>
      <w:r>
        <w:tab/>
        <w:t>"id": 314,</w:t>
      </w:r>
    </w:p>
    <w:p w:rsidR="00C5105B" w:rsidRDefault="00C5105B" w:rsidP="00C5105B">
      <w:r>
        <w:tab/>
      </w:r>
      <w:r>
        <w:tab/>
        <w:t>"name": "",</w:t>
      </w:r>
    </w:p>
    <w:p w:rsidR="00C5105B" w:rsidRDefault="00C5105B" w:rsidP="00C5105B">
      <w:r>
        <w:tab/>
      </w:r>
      <w:r>
        <w:tab/>
        <w:t>"assoId": 189</w:t>
      </w:r>
    </w:p>
    <w:p w:rsidR="00C5105B" w:rsidRDefault="00C5105B" w:rsidP="00C5105B">
      <w:r>
        <w:tab/>
        <w:t>},</w:t>
      </w:r>
    </w:p>
    <w:p w:rsidR="00C5105B" w:rsidRDefault="00C5105B" w:rsidP="00C5105B">
      <w:r>
        <w:tab/>
        <w:t>"userAccount": "nanh",</w:t>
      </w:r>
    </w:p>
    <w:p w:rsidR="00C5105B" w:rsidRDefault="00C5105B" w:rsidP="00C5105B">
      <w:r>
        <w:tab/>
        <w:t>"logRecord": [{</w:t>
      </w:r>
    </w:p>
    <w:p w:rsidR="00C5105B" w:rsidRDefault="00C5105B" w:rsidP="00C5105B">
      <w:r>
        <w:tab/>
      </w:r>
      <w:r>
        <w:tab/>
        <w:t>"ip": "0:0:0:0:0:0:0:1",</w:t>
      </w:r>
    </w:p>
    <w:p w:rsidR="00C5105B" w:rsidRDefault="00C5105B" w:rsidP="00C5105B">
      <w:r>
        <w:tab/>
      </w:r>
      <w:r>
        <w:tab/>
        <w:t>"loginTime": "2016-06-30T05:13:15.679Z",</w:t>
      </w:r>
    </w:p>
    <w:p w:rsidR="00C5105B" w:rsidRDefault="00C5105B" w:rsidP="00C5105B">
      <w:r>
        <w:tab/>
      </w:r>
      <w:r>
        <w:tab/>
        <w:t>"sessionId": "2A2074B1D64D7E61D9DBCBEF54594F62"</w:t>
      </w:r>
    </w:p>
    <w:p w:rsidR="00C5105B" w:rsidRDefault="00C5105B" w:rsidP="00C5105B">
      <w:r>
        <w:tab/>
        <w:t>}],</w:t>
      </w:r>
    </w:p>
    <w:p w:rsidR="00C5105B" w:rsidRDefault="00C5105B" w:rsidP="00C5105B">
      <w:pPr>
        <w:rPr>
          <w:ins w:id="304" w:author="boris feng" w:date="2016-07-06T11:52:00Z"/>
        </w:rPr>
      </w:pPr>
      <w:r>
        <w:t>}</w:t>
      </w:r>
    </w:p>
    <w:p w:rsidR="00995D57" w:rsidRDefault="00995D57" w:rsidP="00015CB0"/>
    <w:sectPr w:rsidR="00995D57" w:rsidSect="005A0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08FD" w:rsidRDefault="00CE08FD" w:rsidP="00995D57">
      <w:r>
        <w:separator/>
      </w:r>
    </w:p>
  </w:endnote>
  <w:endnote w:type="continuationSeparator" w:id="0">
    <w:p w:rsidR="00CE08FD" w:rsidRDefault="00CE08FD" w:rsidP="00995D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08FD" w:rsidRDefault="00CE08FD" w:rsidP="00995D57">
      <w:r>
        <w:separator/>
      </w:r>
    </w:p>
  </w:footnote>
  <w:footnote w:type="continuationSeparator" w:id="0">
    <w:p w:rsidR="00CE08FD" w:rsidRDefault="00CE08FD" w:rsidP="00995D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31F8"/>
    <w:rsid w:val="00015CB0"/>
    <w:rsid w:val="000235BF"/>
    <w:rsid w:val="00102265"/>
    <w:rsid w:val="0022241B"/>
    <w:rsid w:val="002456D1"/>
    <w:rsid w:val="00266E57"/>
    <w:rsid w:val="00283024"/>
    <w:rsid w:val="003016BD"/>
    <w:rsid w:val="00306AAF"/>
    <w:rsid w:val="00377CAF"/>
    <w:rsid w:val="00395A45"/>
    <w:rsid w:val="003B7D76"/>
    <w:rsid w:val="003E5836"/>
    <w:rsid w:val="00413E97"/>
    <w:rsid w:val="00460E99"/>
    <w:rsid w:val="005A047E"/>
    <w:rsid w:val="005B23CD"/>
    <w:rsid w:val="0066172C"/>
    <w:rsid w:val="006731F8"/>
    <w:rsid w:val="0068275A"/>
    <w:rsid w:val="0069546C"/>
    <w:rsid w:val="006E4618"/>
    <w:rsid w:val="006E46B5"/>
    <w:rsid w:val="0070203E"/>
    <w:rsid w:val="0079496C"/>
    <w:rsid w:val="00995D57"/>
    <w:rsid w:val="009B277B"/>
    <w:rsid w:val="00A369BB"/>
    <w:rsid w:val="00AC5254"/>
    <w:rsid w:val="00BD6C3D"/>
    <w:rsid w:val="00C3137A"/>
    <w:rsid w:val="00C5105B"/>
    <w:rsid w:val="00C85BB1"/>
    <w:rsid w:val="00CA1910"/>
    <w:rsid w:val="00CA74D3"/>
    <w:rsid w:val="00CE08FD"/>
    <w:rsid w:val="00D46070"/>
    <w:rsid w:val="00D66ED9"/>
    <w:rsid w:val="00D957EC"/>
    <w:rsid w:val="00DA29B6"/>
    <w:rsid w:val="00DD06E5"/>
    <w:rsid w:val="00DD1092"/>
    <w:rsid w:val="00E3114A"/>
    <w:rsid w:val="00E35EBE"/>
    <w:rsid w:val="00E50AC7"/>
    <w:rsid w:val="00E80333"/>
    <w:rsid w:val="00F34270"/>
    <w:rsid w:val="00F41FB4"/>
    <w:rsid w:val="00F86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4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31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2456D1"/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456D1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995D57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5"/>
    <w:uiPriority w:val="99"/>
    <w:semiHidden/>
    <w:rsid w:val="00995D57"/>
  </w:style>
  <w:style w:type="paragraph" w:styleId="a6">
    <w:name w:val="footer"/>
    <w:basedOn w:val="a"/>
    <w:link w:val="Char1"/>
    <w:uiPriority w:val="99"/>
    <w:semiHidden/>
    <w:unhideWhenUsed/>
    <w:rsid w:val="00995D57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6"/>
    <w:uiPriority w:val="99"/>
    <w:semiHidden/>
    <w:rsid w:val="00995D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1053</Words>
  <Characters>6008</Characters>
  <Application>Microsoft Office Word</Application>
  <DocSecurity>0</DocSecurity>
  <Lines>50</Lines>
  <Paragraphs>14</Paragraphs>
  <ScaleCrop>false</ScaleCrop>
  <Company>avp</Company>
  <LinksUpToDate>false</LinksUpToDate>
  <CharactersWithSpaces>7047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 feng</dc:creator>
  <cp:lastModifiedBy>boris feng</cp:lastModifiedBy>
  <cp:revision>29</cp:revision>
  <dcterms:created xsi:type="dcterms:W3CDTF">2016-07-06T03:02:00Z</dcterms:created>
  <dcterms:modified xsi:type="dcterms:W3CDTF">2016-08-05T07:55:00Z</dcterms:modified>
</cp:coreProperties>
</file>