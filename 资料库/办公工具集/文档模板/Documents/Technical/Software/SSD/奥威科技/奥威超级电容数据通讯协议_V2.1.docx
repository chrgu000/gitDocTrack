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93" w:rsidRDefault="00A93093" w:rsidP="00A93093">
      <w:pPr>
        <w:pStyle w:val="a7"/>
        <w:jc w:val="center"/>
      </w:pPr>
      <w:r>
        <w:rPr>
          <w:rFonts w:hint="eastAsia"/>
        </w:rPr>
        <w:t>奥威超级电容数据通讯协议</w:t>
      </w:r>
    </w:p>
    <w:tbl>
      <w:tblPr>
        <w:tblStyle w:val="a6"/>
        <w:tblW w:w="0" w:type="auto"/>
        <w:tblLook w:val="04A0"/>
      </w:tblPr>
      <w:tblGrid>
        <w:gridCol w:w="2130"/>
        <w:gridCol w:w="2748"/>
        <w:gridCol w:w="1513"/>
        <w:gridCol w:w="2131"/>
      </w:tblGrid>
      <w:tr w:rsidR="00A93093" w:rsidTr="008B21B5">
        <w:tc>
          <w:tcPr>
            <w:tcW w:w="2130" w:type="dxa"/>
          </w:tcPr>
          <w:p w:rsidR="00A93093" w:rsidRDefault="00A93093">
            <w:r>
              <w:rPr>
                <w:rFonts w:hint="eastAsia"/>
              </w:rPr>
              <w:t>版本</w:t>
            </w:r>
          </w:p>
        </w:tc>
        <w:tc>
          <w:tcPr>
            <w:tcW w:w="2748" w:type="dxa"/>
          </w:tcPr>
          <w:p w:rsidR="00A93093" w:rsidRDefault="00A93093">
            <w:r>
              <w:rPr>
                <w:rFonts w:hint="eastAsia"/>
              </w:rPr>
              <w:t>功能描述</w:t>
            </w:r>
          </w:p>
        </w:tc>
        <w:tc>
          <w:tcPr>
            <w:tcW w:w="1513" w:type="dxa"/>
          </w:tcPr>
          <w:p w:rsidR="00A93093" w:rsidRDefault="00A93093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A93093" w:rsidRDefault="00A93093">
            <w:r>
              <w:rPr>
                <w:rFonts w:hint="eastAsia"/>
              </w:rPr>
              <w:t>撰写人</w:t>
            </w:r>
          </w:p>
        </w:tc>
      </w:tr>
      <w:tr w:rsidR="008B21B5" w:rsidTr="008B21B5">
        <w:tc>
          <w:tcPr>
            <w:tcW w:w="2130" w:type="dxa"/>
          </w:tcPr>
          <w:p w:rsidR="008B21B5" w:rsidRDefault="008B21B5" w:rsidP="00AA1F21">
            <w:r>
              <w:rPr>
                <w:rFonts w:hint="eastAsia"/>
              </w:rPr>
              <w:t>V2.0</w:t>
            </w:r>
          </w:p>
        </w:tc>
        <w:tc>
          <w:tcPr>
            <w:tcW w:w="2748" w:type="dxa"/>
          </w:tcPr>
          <w:p w:rsidR="008B21B5" w:rsidRDefault="008B21B5" w:rsidP="00AA1F21">
            <w:r>
              <w:rPr>
                <w:rFonts w:hint="eastAsia"/>
              </w:rPr>
              <w:t>初创</w:t>
            </w:r>
          </w:p>
        </w:tc>
        <w:tc>
          <w:tcPr>
            <w:tcW w:w="1513" w:type="dxa"/>
          </w:tcPr>
          <w:p w:rsidR="008B21B5" w:rsidRDefault="008B21B5" w:rsidP="00AA1F21">
            <w:r>
              <w:t>2015/11/24</w:t>
            </w:r>
          </w:p>
        </w:tc>
        <w:tc>
          <w:tcPr>
            <w:tcW w:w="2131" w:type="dxa"/>
          </w:tcPr>
          <w:p w:rsidR="008B21B5" w:rsidRDefault="008B21B5" w:rsidP="00AA1F21">
            <w:proofErr w:type="spellStart"/>
            <w:r>
              <w:rPr>
                <w:rFonts w:hint="eastAsia"/>
              </w:rPr>
              <w:t>B.Feng</w:t>
            </w:r>
            <w:proofErr w:type="spellEnd"/>
          </w:p>
        </w:tc>
      </w:tr>
      <w:tr w:rsidR="008B21B5" w:rsidTr="00AA1F21">
        <w:trPr>
          <w:ins w:id="0" w:author="boris feng" w:date="2015-11-24T20:09:00Z"/>
        </w:trPr>
        <w:tc>
          <w:tcPr>
            <w:tcW w:w="2130" w:type="dxa"/>
          </w:tcPr>
          <w:p w:rsidR="008B21B5" w:rsidRDefault="008B21B5" w:rsidP="00AA1F21">
            <w:pPr>
              <w:rPr>
                <w:ins w:id="1" w:author="boris feng" w:date="2015-11-24T20:09:00Z"/>
              </w:rPr>
            </w:pPr>
            <w:ins w:id="2" w:author="boris feng" w:date="2015-11-24T20:09:00Z">
              <w:r>
                <w:rPr>
                  <w:rFonts w:hint="eastAsia"/>
                </w:rPr>
                <w:t>V2.</w:t>
              </w:r>
              <w:r>
                <w:t>1</w:t>
              </w:r>
            </w:ins>
          </w:p>
        </w:tc>
        <w:tc>
          <w:tcPr>
            <w:tcW w:w="2748" w:type="dxa"/>
          </w:tcPr>
          <w:p w:rsidR="008B21B5" w:rsidRDefault="008B21B5" w:rsidP="00AA1F21">
            <w:pPr>
              <w:rPr>
                <w:ins w:id="3" w:author="boris feng" w:date="2015-11-24T20:09:00Z"/>
              </w:rPr>
            </w:pPr>
            <w:ins w:id="4" w:author="boris feng" w:date="2015-11-24T20:09:00Z">
              <w:r>
                <w:rPr>
                  <w:rFonts w:hint="eastAsia"/>
                </w:rPr>
                <w:t>取消温度乘</w:t>
              </w:r>
              <w:r>
                <w:rPr>
                  <w:rFonts w:hint="eastAsia"/>
                </w:rPr>
                <w:t>10</w:t>
              </w:r>
            </w:ins>
          </w:p>
        </w:tc>
        <w:tc>
          <w:tcPr>
            <w:tcW w:w="1513" w:type="dxa"/>
          </w:tcPr>
          <w:p w:rsidR="008B21B5" w:rsidRDefault="008B21B5" w:rsidP="00AA1F21">
            <w:pPr>
              <w:rPr>
                <w:ins w:id="5" w:author="boris feng" w:date="2015-11-24T20:09:00Z"/>
              </w:rPr>
            </w:pPr>
            <w:ins w:id="6" w:author="boris feng" w:date="2015-11-24T20:09:00Z">
              <w:r>
                <w:t>2015/11/24</w:t>
              </w:r>
            </w:ins>
          </w:p>
        </w:tc>
        <w:tc>
          <w:tcPr>
            <w:tcW w:w="2131" w:type="dxa"/>
          </w:tcPr>
          <w:p w:rsidR="008B21B5" w:rsidRDefault="008B21B5" w:rsidP="00AA1F21">
            <w:pPr>
              <w:rPr>
                <w:ins w:id="7" w:author="boris feng" w:date="2015-11-24T20:09:00Z"/>
              </w:rPr>
            </w:pPr>
            <w:proofErr w:type="spellStart"/>
            <w:ins w:id="8" w:author="boris feng" w:date="2015-11-24T20:09:00Z">
              <w:r>
                <w:rPr>
                  <w:rFonts w:hint="eastAsia"/>
                </w:rPr>
                <w:t>B.Feng</w:t>
              </w:r>
              <w:proofErr w:type="spellEnd"/>
            </w:ins>
          </w:p>
        </w:tc>
      </w:tr>
      <w:tr w:rsidR="00A93093" w:rsidTr="008B21B5">
        <w:tc>
          <w:tcPr>
            <w:tcW w:w="2130" w:type="dxa"/>
          </w:tcPr>
          <w:p w:rsidR="00A93093" w:rsidRDefault="00A93093"/>
        </w:tc>
        <w:tc>
          <w:tcPr>
            <w:tcW w:w="2748" w:type="dxa"/>
          </w:tcPr>
          <w:p w:rsidR="00A93093" w:rsidRDefault="00A93093"/>
        </w:tc>
        <w:tc>
          <w:tcPr>
            <w:tcW w:w="1513" w:type="dxa"/>
          </w:tcPr>
          <w:p w:rsidR="00A93093" w:rsidRDefault="00A93093"/>
        </w:tc>
        <w:tc>
          <w:tcPr>
            <w:tcW w:w="2131" w:type="dxa"/>
          </w:tcPr>
          <w:p w:rsidR="00A93093" w:rsidRDefault="00A93093"/>
        </w:tc>
      </w:tr>
    </w:tbl>
    <w:p w:rsidR="00A93093" w:rsidRPr="00A93093" w:rsidRDefault="00A93093"/>
    <w:p w:rsidR="007673C0" w:rsidRDefault="00923465" w:rsidP="00075848">
      <w:pPr>
        <w:pStyle w:val="1"/>
      </w:pPr>
      <w:r>
        <w:t>TLV</w:t>
      </w:r>
      <w:r>
        <w:rPr>
          <w:rFonts w:hint="eastAsia"/>
        </w:rPr>
        <w:t>数据结构之</w:t>
      </w:r>
      <w:r>
        <w:rPr>
          <w:rFonts w:hint="eastAsia"/>
        </w:rPr>
        <w:t>TAG</w:t>
      </w:r>
      <w:r>
        <w:rPr>
          <w:rFonts w:hint="eastAsia"/>
        </w:rPr>
        <w:t>定义：</w:t>
      </w:r>
    </w:p>
    <w:p w:rsidR="00923465" w:rsidRDefault="00923465">
      <w:r>
        <w:rPr>
          <w:noProof/>
        </w:rPr>
        <w:drawing>
          <wp:inline distT="0" distB="0" distL="0" distR="0">
            <wp:extent cx="5274310" cy="2402425"/>
            <wp:effectExtent l="19050" t="0" r="2540" b="0"/>
            <wp:docPr id="1" name="图片 1" descr="http://images.cnblogs.com/cnblogs_com/liping13599168/201106/201106151300143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liping13599168/201106/2011061513001438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465" w:rsidRDefault="00923465" w:rsidP="00075848">
      <w:pPr>
        <w:pStyle w:val="1"/>
      </w:pPr>
      <w:r>
        <w:rPr>
          <w:rFonts w:hint="eastAsia"/>
        </w:rPr>
        <w:t>TLV</w:t>
      </w:r>
      <w:r w:rsidR="006A2573">
        <w:rPr>
          <w:rFonts w:hint="eastAsia"/>
        </w:rPr>
        <w:t>数据结构之</w:t>
      </w:r>
      <w:r>
        <w:rPr>
          <w:rFonts w:hint="eastAsia"/>
        </w:rPr>
        <w:t>Length</w:t>
      </w:r>
      <w:r>
        <w:rPr>
          <w:rFonts w:hint="eastAsia"/>
        </w:rPr>
        <w:t>定义：</w:t>
      </w:r>
    </w:p>
    <w:p w:rsidR="00923465" w:rsidRDefault="00923465">
      <w:r>
        <w:rPr>
          <w:noProof/>
        </w:rPr>
        <w:drawing>
          <wp:inline distT="0" distB="0" distL="0" distR="0">
            <wp:extent cx="4546600" cy="1168400"/>
            <wp:effectExtent l="19050" t="0" r="6350" b="0"/>
            <wp:docPr id="4" name="图片 4" descr="http://images.cnblogs.com/cnblogs_com/liping13599168/201106/201106151329048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liping13599168/201106/2011061513290486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93" w:rsidRDefault="00075848" w:rsidP="00075848">
      <w:pPr>
        <w:pStyle w:val="1"/>
      </w:pPr>
      <w:r>
        <w:rPr>
          <w:rFonts w:hint="eastAsia"/>
        </w:rPr>
        <w:t>通讯数据</w:t>
      </w:r>
      <w:r>
        <w:rPr>
          <w:rFonts w:hint="eastAsia"/>
        </w:rPr>
        <w:t>TLV</w:t>
      </w:r>
      <w:r>
        <w:rPr>
          <w:rFonts w:hint="eastAsia"/>
        </w:rPr>
        <w:t>定义</w:t>
      </w:r>
    </w:p>
    <w:p w:rsidR="00277F0B" w:rsidRPr="00277F0B" w:rsidRDefault="00277F0B" w:rsidP="00277F0B">
      <w:r>
        <w:rPr>
          <w:rFonts w:hint="eastAsia"/>
        </w:rPr>
        <w:t>多字节数据采用</w:t>
      </w:r>
      <w:r w:rsidRPr="00277F0B">
        <w:rPr>
          <w:rFonts w:hint="eastAsia"/>
          <w:b/>
        </w:rPr>
        <w:t>网络字节流顺序</w:t>
      </w:r>
      <w:r>
        <w:rPr>
          <w:rFonts w:hint="eastAsia"/>
        </w:rPr>
        <w:t>（从高到低的顺序），避免兼容性问题，如</w:t>
      </w:r>
      <w:r w:rsidR="00F1684F">
        <w:rPr>
          <w:rFonts w:hint="eastAsia"/>
        </w:rPr>
        <w:t>发送端的</w:t>
      </w:r>
      <w:r>
        <w:rPr>
          <w:rFonts w:hint="eastAsia"/>
        </w:rPr>
        <w:t>C/C++</w:t>
      </w:r>
      <w:r w:rsidR="007F1BE1">
        <w:rPr>
          <w:rFonts w:hint="eastAsia"/>
        </w:rPr>
        <w:t>中</w:t>
      </w:r>
      <w:r>
        <w:rPr>
          <w:rFonts w:hint="eastAsia"/>
        </w:rPr>
        <w:t>可使用函数</w:t>
      </w:r>
      <w:proofErr w:type="spellStart"/>
      <w:r w:rsidRPr="00277F0B">
        <w:rPr>
          <w:rFonts w:hint="eastAsia"/>
          <w:b/>
        </w:rPr>
        <w:t>htons,htonl</w:t>
      </w:r>
      <w:proofErr w:type="spellEnd"/>
      <w:r>
        <w:rPr>
          <w:rFonts w:hint="eastAsia"/>
        </w:rPr>
        <w:t>对多字节数据转换。</w:t>
      </w:r>
    </w:p>
    <w:p w:rsidR="00075848" w:rsidRDefault="00075848" w:rsidP="00075848">
      <w:pPr>
        <w:pStyle w:val="2"/>
      </w:pPr>
      <w:r>
        <w:rPr>
          <w:rFonts w:hint="eastAsia"/>
        </w:rPr>
        <w:lastRenderedPageBreak/>
        <w:t>BG1</w:t>
      </w:r>
      <w:r>
        <w:rPr>
          <w:rFonts w:hint="eastAsia"/>
        </w:rPr>
        <w:t>电容概要</w:t>
      </w:r>
    </w:p>
    <w:tbl>
      <w:tblPr>
        <w:tblStyle w:val="a6"/>
        <w:tblW w:w="0" w:type="auto"/>
        <w:tblLook w:val="04A0"/>
      </w:tblPr>
      <w:tblGrid>
        <w:gridCol w:w="2215"/>
        <w:gridCol w:w="2663"/>
        <w:gridCol w:w="1480"/>
        <w:gridCol w:w="2164"/>
      </w:tblGrid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定义</w:t>
            </w:r>
          </w:p>
        </w:tc>
        <w:tc>
          <w:tcPr>
            <w:tcW w:w="2663" w:type="dxa"/>
          </w:tcPr>
          <w:p w:rsidR="00FD3B5B" w:rsidRDefault="00FD3B5B">
            <w:r>
              <w:rPr>
                <w:rFonts w:hint="eastAsia"/>
              </w:rPr>
              <w:t>数据库定义</w:t>
            </w:r>
          </w:p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字节长度</w:t>
            </w:r>
          </w:p>
        </w:tc>
        <w:tc>
          <w:tcPr>
            <w:tcW w:w="2164" w:type="dxa"/>
          </w:tcPr>
          <w:p w:rsidR="00FD3B5B" w:rsidRDefault="00FD3B5B">
            <w:r>
              <w:rPr>
                <w:rFonts w:hint="eastAsia"/>
              </w:rPr>
              <w:t>备注</w:t>
            </w:r>
          </w:p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TAG</w:t>
            </w:r>
          </w:p>
        </w:tc>
        <w:tc>
          <w:tcPr>
            <w:tcW w:w="2663" w:type="dxa"/>
          </w:tcPr>
          <w:p w:rsidR="00FD3B5B" w:rsidRDefault="00FD3B5B"/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B1046B">
            <w:r>
              <w:rPr>
                <w:rFonts w:hint="eastAsia"/>
              </w:rPr>
              <w:t>取值</w:t>
            </w:r>
            <w:r w:rsidR="00FD3B5B">
              <w:rPr>
                <w:rFonts w:hint="eastAsia"/>
              </w:rPr>
              <w:t>0x01</w:t>
            </w:r>
          </w:p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Length</w:t>
            </w:r>
          </w:p>
        </w:tc>
        <w:tc>
          <w:tcPr>
            <w:tcW w:w="2663" w:type="dxa"/>
          </w:tcPr>
          <w:p w:rsidR="00FD3B5B" w:rsidRDefault="00FD3B5B"/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3F2432" w:rsidP="003F2432">
            <w:r>
              <w:rPr>
                <w:rFonts w:hint="eastAsia"/>
              </w:rPr>
              <w:t>数据</w:t>
            </w:r>
            <w:r w:rsidR="00FD3B5B">
              <w:rPr>
                <w:rFonts w:hint="eastAsia"/>
              </w:rPr>
              <w:t>总长</w:t>
            </w:r>
            <w:r w:rsidR="00FD3B5B">
              <w:rPr>
                <w:rFonts w:hint="eastAsia"/>
              </w:rPr>
              <w:t>16</w:t>
            </w:r>
            <w:r w:rsidR="006A3430">
              <w:rPr>
                <w:rFonts w:hint="eastAsia"/>
              </w:rPr>
              <w:t>(0x1</w:t>
            </w:r>
            <w:ins w:id="9" w:author="boris feng" w:date="2015-11-24T21:08:00Z">
              <w:r w:rsidR="00C87CE3">
                <w:t>0</w:t>
              </w:r>
            </w:ins>
            <w:del w:id="10" w:author="boris feng" w:date="2015-11-24T21:07:00Z">
              <w:r w:rsidR="006A3430" w:rsidDel="00C87CE3">
                <w:rPr>
                  <w:rFonts w:hint="eastAsia"/>
                </w:rPr>
                <w:delText>F</w:delText>
              </w:r>
            </w:del>
            <w:r w:rsidR="006A3430">
              <w:rPr>
                <w:rFonts w:hint="eastAsia"/>
              </w:rPr>
              <w:t>)</w:t>
            </w:r>
          </w:p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663" w:type="dxa"/>
          </w:tcPr>
          <w:p w:rsidR="00FD3B5B" w:rsidRDefault="00FD3B5B" w:rsidP="00FD3B5B">
            <w:proofErr w:type="spellStart"/>
            <w:r>
              <w:rPr>
                <w:rFonts w:hint="eastAsia"/>
              </w:rPr>
              <w:t>upload_time</w:t>
            </w:r>
            <w:proofErr w:type="spellEnd"/>
          </w:p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4</w:t>
            </w:r>
          </w:p>
        </w:tc>
        <w:tc>
          <w:tcPr>
            <w:tcW w:w="2164" w:type="dxa"/>
          </w:tcPr>
          <w:p w:rsidR="00FD3B5B" w:rsidRDefault="00FD3B5B"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时间戳</w:t>
            </w:r>
          </w:p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总电压</w:t>
            </w:r>
          </w:p>
        </w:tc>
        <w:tc>
          <w:tcPr>
            <w:tcW w:w="2663" w:type="dxa"/>
          </w:tcPr>
          <w:p w:rsidR="00FD3B5B" w:rsidRDefault="00FD3B5B">
            <w:proofErr w:type="spellStart"/>
            <w:r w:rsidRPr="00FD3B5B">
              <w:t>total_volt</w:t>
            </w:r>
            <w:proofErr w:type="spellEnd"/>
          </w:p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FD3B5B" w:rsidRDefault="00FD3B5B"/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总电流</w:t>
            </w:r>
          </w:p>
        </w:tc>
        <w:tc>
          <w:tcPr>
            <w:tcW w:w="2663" w:type="dxa"/>
          </w:tcPr>
          <w:p w:rsidR="00FD3B5B" w:rsidRDefault="00FD3B5B">
            <w:proofErr w:type="spellStart"/>
            <w:r w:rsidRPr="00FD3B5B">
              <w:t>total_currenton</w:t>
            </w:r>
            <w:proofErr w:type="spellEnd"/>
          </w:p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FD3B5B" w:rsidRDefault="00FD3B5B"/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错误代码</w:t>
            </w:r>
          </w:p>
        </w:tc>
        <w:tc>
          <w:tcPr>
            <w:tcW w:w="2663" w:type="dxa"/>
          </w:tcPr>
          <w:p w:rsidR="00FD3B5B" w:rsidRDefault="00FD3B5B">
            <w:proofErr w:type="spellStart"/>
            <w:r w:rsidRPr="00FD3B5B">
              <w:t>error_code</w:t>
            </w:r>
            <w:proofErr w:type="spellEnd"/>
          </w:p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/>
        </w:tc>
      </w:tr>
      <w:tr w:rsidR="00FD3B5B" w:rsidTr="00FD3B5B">
        <w:tc>
          <w:tcPr>
            <w:tcW w:w="2215" w:type="dxa"/>
          </w:tcPr>
          <w:p w:rsidR="00FD3B5B" w:rsidRDefault="00FD3B5B">
            <w:r>
              <w:rPr>
                <w:rFonts w:hint="eastAsia"/>
              </w:rPr>
              <w:t>SOC</w:t>
            </w:r>
          </w:p>
        </w:tc>
        <w:tc>
          <w:tcPr>
            <w:tcW w:w="2663" w:type="dxa"/>
          </w:tcPr>
          <w:p w:rsidR="00FD3B5B" w:rsidRDefault="00B1046B">
            <w:r w:rsidRPr="00FD3B5B">
              <w:t>S</w:t>
            </w:r>
            <w:r w:rsidR="00FD3B5B" w:rsidRPr="00FD3B5B">
              <w:t>oc</w:t>
            </w:r>
          </w:p>
        </w:tc>
        <w:tc>
          <w:tcPr>
            <w:tcW w:w="1480" w:type="dxa"/>
          </w:tcPr>
          <w:p w:rsidR="00FD3B5B" w:rsidRDefault="00FD3B5B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/>
        </w:tc>
      </w:tr>
      <w:tr w:rsidR="00FD3B5B" w:rsidTr="00FD3B5B">
        <w:tc>
          <w:tcPr>
            <w:tcW w:w="2215" w:type="dxa"/>
          </w:tcPr>
          <w:p w:rsidR="00FD3B5B" w:rsidRDefault="00FD3B5B" w:rsidP="00DE742E">
            <w:r>
              <w:rPr>
                <w:rFonts w:hint="eastAsia"/>
              </w:rPr>
              <w:t>最高温度</w:t>
            </w:r>
          </w:p>
        </w:tc>
        <w:tc>
          <w:tcPr>
            <w:tcW w:w="2663" w:type="dxa"/>
          </w:tcPr>
          <w:p w:rsidR="00FD3B5B" w:rsidRDefault="00FD3B5B" w:rsidP="00DE742E">
            <w:proofErr w:type="spellStart"/>
            <w:r w:rsidRPr="00FD3B5B">
              <w:t>highest_temperature</w:t>
            </w:r>
            <w:proofErr w:type="spellEnd"/>
          </w:p>
        </w:tc>
        <w:tc>
          <w:tcPr>
            <w:tcW w:w="1480" w:type="dxa"/>
          </w:tcPr>
          <w:p w:rsidR="00FD3B5B" w:rsidRDefault="00FD3B5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 w:rsidP="008B21B5">
            <w:del w:id="11" w:author="boris feng" w:date="2015-11-24T20:09:00Z">
              <w:r w:rsidDel="008B21B5">
                <w:rPr>
                  <w:rFonts w:hint="eastAsia"/>
                </w:rPr>
                <w:delText>数据默认乘</w:delText>
              </w:r>
              <w:r w:rsidDel="008B21B5">
                <w:rPr>
                  <w:rFonts w:hint="eastAsia"/>
                </w:rPr>
                <w:delText>10</w:delText>
              </w:r>
            </w:del>
          </w:p>
        </w:tc>
      </w:tr>
      <w:tr w:rsidR="00FD3B5B" w:rsidTr="00FD3B5B">
        <w:tc>
          <w:tcPr>
            <w:tcW w:w="2215" w:type="dxa"/>
          </w:tcPr>
          <w:p w:rsidR="00FD3B5B" w:rsidRDefault="00FD3B5B" w:rsidP="00DE742E">
            <w:r>
              <w:rPr>
                <w:rFonts w:hint="eastAsia"/>
              </w:rPr>
              <w:t>最高温度电容箱号</w:t>
            </w:r>
          </w:p>
        </w:tc>
        <w:tc>
          <w:tcPr>
            <w:tcW w:w="2663" w:type="dxa"/>
          </w:tcPr>
          <w:p w:rsidR="00FD3B5B" w:rsidRDefault="00FD3B5B" w:rsidP="00DE742E">
            <w:proofErr w:type="spellStart"/>
            <w:r w:rsidRPr="00FD3B5B">
              <w:t>highest_temperature_box</w:t>
            </w:r>
            <w:proofErr w:type="spellEnd"/>
          </w:p>
        </w:tc>
        <w:tc>
          <w:tcPr>
            <w:tcW w:w="1480" w:type="dxa"/>
          </w:tcPr>
          <w:p w:rsidR="00FD3B5B" w:rsidRDefault="00FD3B5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 w:rsidP="00DE742E"/>
        </w:tc>
      </w:tr>
      <w:tr w:rsidR="00FD3B5B" w:rsidTr="00FD3B5B">
        <w:tc>
          <w:tcPr>
            <w:tcW w:w="2215" w:type="dxa"/>
          </w:tcPr>
          <w:p w:rsidR="00FD3B5B" w:rsidRDefault="00FD3B5B" w:rsidP="00DE742E">
            <w:r>
              <w:rPr>
                <w:rFonts w:hint="eastAsia"/>
              </w:rPr>
              <w:t>最低温度</w:t>
            </w:r>
          </w:p>
        </w:tc>
        <w:tc>
          <w:tcPr>
            <w:tcW w:w="2663" w:type="dxa"/>
          </w:tcPr>
          <w:p w:rsidR="00FD3B5B" w:rsidRDefault="00FD3B5B" w:rsidP="00DE742E">
            <w:proofErr w:type="spellStart"/>
            <w:r w:rsidRPr="00FD3B5B">
              <w:t>lowest_temperature</w:t>
            </w:r>
            <w:proofErr w:type="spellEnd"/>
          </w:p>
        </w:tc>
        <w:tc>
          <w:tcPr>
            <w:tcW w:w="1480" w:type="dxa"/>
          </w:tcPr>
          <w:p w:rsidR="00FD3B5B" w:rsidRDefault="00FD3B5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 w:rsidP="00DE742E">
            <w:del w:id="12" w:author="boris feng" w:date="2015-11-24T20:09:00Z">
              <w:r w:rsidDel="008B21B5">
                <w:rPr>
                  <w:rFonts w:hint="eastAsia"/>
                </w:rPr>
                <w:delText>数据默认乘</w:delText>
              </w:r>
              <w:r w:rsidDel="008B21B5">
                <w:rPr>
                  <w:rFonts w:hint="eastAsia"/>
                </w:rPr>
                <w:delText>10</w:delText>
              </w:r>
            </w:del>
          </w:p>
        </w:tc>
      </w:tr>
      <w:tr w:rsidR="00FD3B5B" w:rsidTr="00FD3B5B">
        <w:tc>
          <w:tcPr>
            <w:tcW w:w="2215" w:type="dxa"/>
          </w:tcPr>
          <w:p w:rsidR="00FD3B5B" w:rsidRDefault="00FD3B5B" w:rsidP="00DE742E">
            <w:r>
              <w:rPr>
                <w:rFonts w:hint="eastAsia"/>
              </w:rPr>
              <w:t>最低温度电容箱号</w:t>
            </w:r>
          </w:p>
        </w:tc>
        <w:tc>
          <w:tcPr>
            <w:tcW w:w="2663" w:type="dxa"/>
          </w:tcPr>
          <w:p w:rsidR="00FD3B5B" w:rsidRDefault="00FD3B5B" w:rsidP="00DE742E">
            <w:proofErr w:type="spellStart"/>
            <w:r w:rsidRPr="00FD3B5B">
              <w:t>lowest_temperature_box</w:t>
            </w:r>
            <w:proofErr w:type="spellEnd"/>
          </w:p>
        </w:tc>
        <w:tc>
          <w:tcPr>
            <w:tcW w:w="1480" w:type="dxa"/>
          </w:tcPr>
          <w:p w:rsidR="00FD3B5B" w:rsidRDefault="00FD3B5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 w:rsidP="00DE742E"/>
        </w:tc>
      </w:tr>
      <w:tr w:rsidR="00FD3B5B" w:rsidTr="00FD3B5B">
        <w:tc>
          <w:tcPr>
            <w:tcW w:w="2215" w:type="dxa"/>
          </w:tcPr>
          <w:p w:rsidR="00FD3B5B" w:rsidRDefault="00FD3B5B" w:rsidP="00DE742E"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2663" w:type="dxa"/>
          </w:tcPr>
          <w:p w:rsidR="00FD3B5B" w:rsidRDefault="00FD3B5B" w:rsidP="00DE742E">
            <w:r w:rsidRPr="00FD3B5B">
              <w:t>reserved1</w:t>
            </w:r>
          </w:p>
        </w:tc>
        <w:tc>
          <w:tcPr>
            <w:tcW w:w="1480" w:type="dxa"/>
          </w:tcPr>
          <w:p w:rsidR="00FD3B5B" w:rsidRDefault="00FD3B5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 w:rsidP="00DE742E"/>
        </w:tc>
      </w:tr>
      <w:tr w:rsidR="00FD3B5B" w:rsidTr="00FD3B5B">
        <w:tc>
          <w:tcPr>
            <w:tcW w:w="2215" w:type="dxa"/>
          </w:tcPr>
          <w:p w:rsidR="00FD3B5B" w:rsidRDefault="00FD3B5B" w:rsidP="00DE742E"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2</w:t>
            </w:r>
          </w:p>
        </w:tc>
        <w:tc>
          <w:tcPr>
            <w:tcW w:w="2663" w:type="dxa"/>
          </w:tcPr>
          <w:p w:rsidR="00FD3B5B" w:rsidRDefault="00FD3B5B" w:rsidP="00DE742E">
            <w:r w:rsidRPr="00FD3B5B">
              <w:t>reserved2</w:t>
            </w:r>
          </w:p>
        </w:tc>
        <w:tc>
          <w:tcPr>
            <w:tcW w:w="1480" w:type="dxa"/>
          </w:tcPr>
          <w:p w:rsidR="00FD3B5B" w:rsidRDefault="00FD3B5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FD3B5B" w:rsidRDefault="00FD3B5B" w:rsidP="00DE742E"/>
        </w:tc>
      </w:tr>
    </w:tbl>
    <w:p w:rsidR="00277F0B" w:rsidRDefault="00277F0B" w:rsidP="00277F0B">
      <w:pPr>
        <w:pStyle w:val="2"/>
      </w:pPr>
      <w:r>
        <w:rPr>
          <w:rFonts w:hint="eastAsia"/>
        </w:rPr>
        <w:t>BG2</w:t>
      </w:r>
      <w:r w:rsidR="00AE3EDF">
        <w:rPr>
          <w:rFonts w:hint="eastAsia"/>
        </w:rPr>
        <w:t>最高单体电压</w:t>
      </w:r>
    </w:p>
    <w:tbl>
      <w:tblPr>
        <w:tblStyle w:val="a6"/>
        <w:tblW w:w="0" w:type="auto"/>
        <w:tblLook w:val="04A0"/>
      </w:tblPr>
      <w:tblGrid>
        <w:gridCol w:w="2215"/>
        <w:gridCol w:w="2663"/>
        <w:gridCol w:w="1480"/>
        <w:gridCol w:w="2164"/>
      </w:tblGrid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定义</w:t>
            </w:r>
          </w:p>
        </w:tc>
        <w:tc>
          <w:tcPr>
            <w:tcW w:w="2663" w:type="dxa"/>
          </w:tcPr>
          <w:p w:rsidR="003F2432" w:rsidRDefault="003F2432" w:rsidP="00DE742E">
            <w:r>
              <w:rPr>
                <w:rFonts w:hint="eastAsia"/>
              </w:rPr>
              <w:t>数据库定义</w:t>
            </w:r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字节长度</w:t>
            </w:r>
          </w:p>
        </w:tc>
        <w:tc>
          <w:tcPr>
            <w:tcW w:w="2164" w:type="dxa"/>
          </w:tcPr>
          <w:p w:rsidR="003F2432" w:rsidRDefault="003F2432" w:rsidP="00DE742E">
            <w:r>
              <w:rPr>
                <w:rFonts w:hint="eastAsia"/>
              </w:rPr>
              <w:t>备注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TAG</w:t>
            </w:r>
          </w:p>
        </w:tc>
        <w:tc>
          <w:tcPr>
            <w:tcW w:w="2663" w:type="dxa"/>
          </w:tcPr>
          <w:p w:rsidR="003F2432" w:rsidRDefault="003F2432" w:rsidP="00DE742E"/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3F2432" w:rsidRDefault="00B1046B" w:rsidP="00DE742E">
            <w:r>
              <w:rPr>
                <w:rFonts w:hint="eastAsia"/>
              </w:rPr>
              <w:t>取值</w:t>
            </w:r>
            <w:r w:rsidR="003F2432">
              <w:rPr>
                <w:rFonts w:hint="eastAsia"/>
              </w:rPr>
              <w:t>0x02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Length</w:t>
            </w:r>
          </w:p>
        </w:tc>
        <w:tc>
          <w:tcPr>
            <w:tcW w:w="2663" w:type="dxa"/>
          </w:tcPr>
          <w:p w:rsidR="003F2432" w:rsidRDefault="003F2432" w:rsidP="00DE742E"/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3F2432" w:rsidRDefault="003F2432" w:rsidP="005B5837">
            <w:r>
              <w:rPr>
                <w:rFonts w:hint="eastAsia"/>
              </w:rPr>
              <w:t>数据总长</w:t>
            </w:r>
            <w:r>
              <w:rPr>
                <w:rFonts w:hint="eastAsia"/>
              </w:rPr>
              <w:t>12</w:t>
            </w:r>
            <w:r w:rsidR="006A3430">
              <w:rPr>
                <w:rFonts w:hint="eastAsia"/>
              </w:rPr>
              <w:t>(0x0C)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第一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first_high_volt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3F2432" w:rsidRDefault="003F2432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第一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单体电压箱号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first_high_box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3F2432" w:rsidRDefault="003F2432" w:rsidP="00DE742E"/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第二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second_high_volt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3F2432" w:rsidRDefault="003F2432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第二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单体电压箱号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second_high_box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3F2432" w:rsidRDefault="003F2432" w:rsidP="00DE742E"/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第三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third_high_volt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3F2432" w:rsidRDefault="003F2432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第三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单体电压箱号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third_high_box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3F2432" w:rsidRDefault="003F2432" w:rsidP="00DE742E"/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第四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fourth_high_volt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3F2432" w:rsidRDefault="003F2432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3F2432" w:rsidTr="00E12306">
        <w:tc>
          <w:tcPr>
            <w:tcW w:w="2215" w:type="dxa"/>
          </w:tcPr>
          <w:p w:rsidR="003F2432" w:rsidRDefault="003F2432" w:rsidP="00DE742E">
            <w:r>
              <w:rPr>
                <w:rFonts w:hint="eastAsia"/>
              </w:rPr>
              <w:t>第四</w:t>
            </w:r>
            <w:r w:rsidRPr="00DD298F">
              <w:rPr>
                <w:rFonts w:hint="eastAsia"/>
              </w:rPr>
              <w:t>高</w:t>
            </w:r>
            <w:r>
              <w:rPr>
                <w:rFonts w:hint="eastAsia"/>
              </w:rPr>
              <w:t>单体电压箱号</w:t>
            </w:r>
          </w:p>
        </w:tc>
        <w:tc>
          <w:tcPr>
            <w:tcW w:w="2663" w:type="dxa"/>
          </w:tcPr>
          <w:p w:rsidR="003F2432" w:rsidRDefault="00E12306" w:rsidP="00DE742E">
            <w:proofErr w:type="spellStart"/>
            <w:r w:rsidRPr="00E12306">
              <w:t>fourth_high_box</w:t>
            </w:r>
            <w:proofErr w:type="spellEnd"/>
          </w:p>
        </w:tc>
        <w:tc>
          <w:tcPr>
            <w:tcW w:w="1480" w:type="dxa"/>
          </w:tcPr>
          <w:p w:rsidR="003F2432" w:rsidRDefault="003F2432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3F2432" w:rsidRDefault="003F2432" w:rsidP="00DE742E"/>
        </w:tc>
      </w:tr>
    </w:tbl>
    <w:p w:rsidR="005B5837" w:rsidRDefault="005B5837" w:rsidP="005B5837">
      <w:pPr>
        <w:pStyle w:val="2"/>
      </w:pPr>
      <w:r>
        <w:rPr>
          <w:rFonts w:hint="eastAsia"/>
        </w:rPr>
        <w:t>BG3</w:t>
      </w:r>
      <w:r>
        <w:rPr>
          <w:rFonts w:hint="eastAsia"/>
        </w:rPr>
        <w:t>最低单体电压</w:t>
      </w:r>
    </w:p>
    <w:tbl>
      <w:tblPr>
        <w:tblStyle w:val="a6"/>
        <w:tblW w:w="0" w:type="auto"/>
        <w:tblLook w:val="04A0"/>
      </w:tblPr>
      <w:tblGrid>
        <w:gridCol w:w="2215"/>
        <w:gridCol w:w="2663"/>
        <w:gridCol w:w="1480"/>
        <w:gridCol w:w="2164"/>
      </w:tblGrid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定义</w:t>
            </w:r>
          </w:p>
        </w:tc>
        <w:tc>
          <w:tcPr>
            <w:tcW w:w="2663" w:type="dxa"/>
          </w:tcPr>
          <w:p w:rsidR="00E12306" w:rsidRDefault="00E12306" w:rsidP="00DE742E">
            <w:r>
              <w:rPr>
                <w:rFonts w:hint="eastAsia"/>
              </w:rPr>
              <w:t>数据库定义</w:t>
            </w:r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字节长度</w:t>
            </w:r>
          </w:p>
        </w:tc>
        <w:tc>
          <w:tcPr>
            <w:tcW w:w="2164" w:type="dxa"/>
          </w:tcPr>
          <w:p w:rsidR="00E12306" w:rsidRDefault="00E12306" w:rsidP="00DE742E">
            <w:r>
              <w:rPr>
                <w:rFonts w:hint="eastAsia"/>
              </w:rPr>
              <w:t>备注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TAG</w:t>
            </w:r>
          </w:p>
        </w:tc>
        <w:tc>
          <w:tcPr>
            <w:tcW w:w="2663" w:type="dxa"/>
          </w:tcPr>
          <w:p w:rsidR="00E12306" w:rsidRDefault="00E12306" w:rsidP="00DE742E"/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E12306" w:rsidRDefault="00B1046B" w:rsidP="005B5837">
            <w:r>
              <w:rPr>
                <w:rFonts w:hint="eastAsia"/>
              </w:rPr>
              <w:t>取值</w:t>
            </w:r>
            <w:r w:rsidR="00E12306">
              <w:rPr>
                <w:rFonts w:hint="eastAsia"/>
              </w:rPr>
              <w:t>0x03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Length</w:t>
            </w:r>
          </w:p>
        </w:tc>
        <w:tc>
          <w:tcPr>
            <w:tcW w:w="2663" w:type="dxa"/>
          </w:tcPr>
          <w:p w:rsidR="00E12306" w:rsidRDefault="00E12306" w:rsidP="00DE742E"/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E12306" w:rsidRDefault="00E12306" w:rsidP="00DE742E">
            <w:r>
              <w:rPr>
                <w:rFonts w:hint="eastAsia"/>
              </w:rPr>
              <w:t>数据总长</w:t>
            </w:r>
            <w:r>
              <w:rPr>
                <w:rFonts w:hint="eastAsia"/>
              </w:rPr>
              <w:t>1</w:t>
            </w:r>
            <w:r w:rsidR="00B1046B">
              <w:rPr>
                <w:rFonts w:hint="eastAsia"/>
              </w:rPr>
              <w:t>2</w:t>
            </w:r>
            <w:r w:rsidR="006A3430">
              <w:rPr>
                <w:rFonts w:hint="eastAsia"/>
              </w:rPr>
              <w:t>(0x0C)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5B5837">
            <w:r>
              <w:rPr>
                <w:rFonts w:hint="eastAsia"/>
              </w:rPr>
              <w:t>第一低单体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first_low_volt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E12306" w:rsidRDefault="00E12306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第一低单体电压箱号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first_low_box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E12306" w:rsidRDefault="00E12306" w:rsidP="00DE742E"/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第二低单体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second_low_volt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E12306" w:rsidRDefault="00E12306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第二低单体电压箱号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second_low_box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E12306" w:rsidRDefault="00E12306" w:rsidP="00DE742E"/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第三低单体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third_low_volt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E12306" w:rsidRDefault="00E12306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第三低单体电压箱号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third_low_box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E12306" w:rsidRDefault="00E12306" w:rsidP="00DE742E"/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第四低单体</w:t>
            </w:r>
            <w:r w:rsidRPr="00DD298F">
              <w:rPr>
                <w:rFonts w:hint="eastAsia"/>
              </w:rPr>
              <w:t>电压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fourth_low_volt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E12306" w:rsidRDefault="00E12306" w:rsidP="00DE742E">
            <w:r>
              <w:rPr>
                <w:rFonts w:hint="eastAsia"/>
              </w:rPr>
              <w:t>数据默认乘</w:t>
            </w:r>
            <w:r>
              <w:rPr>
                <w:rFonts w:hint="eastAsia"/>
              </w:rPr>
              <w:t>10</w:t>
            </w:r>
          </w:p>
        </w:tc>
      </w:tr>
      <w:tr w:rsidR="00E12306" w:rsidTr="00E12306">
        <w:tc>
          <w:tcPr>
            <w:tcW w:w="2215" w:type="dxa"/>
          </w:tcPr>
          <w:p w:rsidR="00E12306" w:rsidRDefault="00E12306" w:rsidP="00DE742E">
            <w:r>
              <w:rPr>
                <w:rFonts w:hint="eastAsia"/>
              </w:rPr>
              <w:t>第四低单体电压箱号</w:t>
            </w:r>
          </w:p>
        </w:tc>
        <w:tc>
          <w:tcPr>
            <w:tcW w:w="2663" w:type="dxa"/>
          </w:tcPr>
          <w:p w:rsidR="00E12306" w:rsidRDefault="00E12306" w:rsidP="00DE742E">
            <w:proofErr w:type="spellStart"/>
            <w:r w:rsidRPr="00E12306">
              <w:t>fourth_low_box</w:t>
            </w:r>
            <w:proofErr w:type="spellEnd"/>
          </w:p>
        </w:tc>
        <w:tc>
          <w:tcPr>
            <w:tcW w:w="1480" w:type="dxa"/>
          </w:tcPr>
          <w:p w:rsidR="00E12306" w:rsidRDefault="00E12306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E12306" w:rsidRDefault="00E12306" w:rsidP="00DE742E"/>
        </w:tc>
      </w:tr>
    </w:tbl>
    <w:p w:rsidR="00CC2817" w:rsidRDefault="00CC2817" w:rsidP="00CC2817">
      <w:pPr>
        <w:pStyle w:val="2"/>
      </w:pPr>
      <w:r>
        <w:rPr>
          <w:rFonts w:hint="eastAsia"/>
        </w:rPr>
        <w:lastRenderedPageBreak/>
        <w:t>BG4</w:t>
      </w:r>
      <w:r>
        <w:rPr>
          <w:rFonts w:hint="eastAsia"/>
        </w:rPr>
        <w:t>电动机数据</w:t>
      </w:r>
    </w:p>
    <w:tbl>
      <w:tblPr>
        <w:tblStyle w:val="a6"/>
        <w:tblW w:w="0" w:type="auto"/>
        <w:tblLook w:val="04A0"/>
      </w:tblPr>
      <w:tblGrid>
        <w:gridCol w:w="2215"/>
        <w:gridCol w:w="2663"/>
        <w:gridCol w:w="1480"/>
        <w:gridCol w:w="2164"/>
      </w:tblGrid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定义</w:t>
            </w:r>
          </w:p>
        </w:tc>
        <w:tc>
          <w:tcPr>
            <w:tcW w:w="2663" w:type="dxa"/>
          </w:tcPr>
          <w:p w:rsidR="00C37FFB" w:rsidRDefault="00C37FFB" w:rsidP="00DE742E">
            <w:r>
              <w:rPr>
                <w:rFonts w:hint="eastAsia"/>
              </w:rPr>
              <w:t>数据库定义</w:t>
            </w:r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字节长度</w:t>
            </w:r>
          </w:p>
        </w:tc>
        <w:tc>
          <w:tcPr>
            <w:tcW w:w="2164" w:type="dxa"/>
          </w:tcPr>
          <w:p w:rsidR="00C37FFB" w:rsidRDefault="00C37FFB" w:rsidP="00DE742E">
            <w:r>
              <w:rPr>
                <w:rFonts w:hint="eastAsia"/>
              </w:rPr>
              <w:t>备注</w:t>
            </w:r>
          </w:p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TAG</w:t>
            </w:r>
          </w:p>
        </w:tc>
        <w:tc>
          <w:tcPr>
            <w:tcW w:w="2663" w:type="dxa"/>
          </w:tcPr>
          <w:p w:rsidR="00C37FFB" w:rsidRDefault="00C37FFB" w:rsidP="00DE742E"/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C37FFB" w:rsidRDefault="00B1046B" w:rsidP="00DE742E">
            <w:r>
              <w:rPr>
                <w:rFonts w:hint="eastAsia"/>
              </w:rPr>
              <w:t>取值</w:t>
            </w:r>
            <w:r w:rsidR="00C37FFB">
              <w:rPr>
                <w:rFonts w:hint="eastAsia"/>
              </w:rPr>
              <w:t>0x04</w:t>
            </w:r>
          </w:p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Length</w:t>
            </w:r>
          </w:p>
        </w:tc>
        <w:tc>
          <w:tcPr>
            <w:tcW w:w="2663" w:type="dxa"/>
          </w:tcPr>
          <w:p w:rsidR="00C37FFB" w:rsidRDefault="00C37FFB" w:rsidP="00DE742E"/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C37FFB" w:rsidRDefault="00C37FFB" w:rsidP="00DE742E">
            <w:r>
              <w:rPr>
                <w:rFonts w:hint="eastAsia"/>
              </w:rPr>
              <w:t>数据总长</w:t>
            </w:r>
            <w:r>
              <w:rPr>
                <w:rFonts w:hint="eastAsia"/>
              </w:rPr>
              <w:t>10</w:t>
            </w:r>
            <w:r w:rsidR="006A3430">
              <w:rPr>
                <w:rFonts w:hint="eastAsia"/>
              </w:rPr>
              <w:t>(0x0A)</w:t>
            </w:r>
          </w:p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电机转速</w:t>
            </w:r>
          </w:p>
        </w:tc>
        <w:tc>
          <w:tcPr>
            <w:tcW w:w="2663" w:type="dxa"/>
          </w:tcPr>
          <w:p w:rsidR="00C37FFB" w:rsidRDefault="00C37FFB" w:rsidP="00DE742E">
            <w:proofErr w:type="spellStart"/>
            <w:r w:rsidRPr="00C37FFB">
              <w:t>motor_speed</w:t>
            </w:r>
            <w:proofErr w:type="spellEnd"/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C37FFB" w:rsidRDefault="00C37FFB" w:rsidP="00DE742E"/>
        </w:tc>
      </w:tr>
      <w:tr w:rsidR="00C37FFB" w:rsidTr="008B76D7">
        <w:tc>
          <w:tcPr>
            <w:tcW w:w="2215" w:type="dxa"/>
          </w:tcPr>
          <w:p w:rsidR="00C37FFB" w:rsidRDefault="00C37FFB" w:rsidP="00DE742E">
            <w:proofErr w:type="gramStart"/>
            <w:r>
              <w:rPr>
                <w:rFonts w:hint="eastAsia"/>
              </w:rPr>
              <w:t>电机转距</w:t>
            </w:r>
            <w:proofErr w:type="gramEnd"/>
          </w:p>
        </w:tc>
        <w:tc>
          <w:tcPr>
            <w:tcW w:w="2663" w:type="dxa"/>
          </w:tcPr>
          <w:p w:rsidR="00C37FFB" w:rsidRDefault="00C37FFB" w:rsidP="00DE742E">
            <w:proofErr w:type="spellStart"/>
            <w:r w:rsidRPr="00C37FFB">
              <w:t>motor_torque</w:t>
            </w:r>
            <w:proofErr w:type="spellEnd"/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C37FFB" w:rsidRDefault="00C37FFB" w:rsidP="00DE742E"/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电机温度</w:t>
            </w:r>
          </w:p>
        </w:tc>
        <w:tc>
          <w:tcPr>
            <w:tcW w:w="2663" w:type="dxa"/>
          </w:tcPr>
          <w:p w:rsidR="00C37FFB" w:rsidRDefault="00C37FFB" w:rsidP="00DE742E">
            <w:proofErr w:type="spellStart"/>
            <w:r>
              <w:rPr>
                <w:rFonts w:hint="eastAsia"/>
              </w:rPr>
              <w:t>motor_</w:t>
            </w:r>
            <w:r w:rsidRPr="00C37FFB">
              <w:t>temperature</w:t>
            </w:r>
            <w:proofErr w:type="spellEnd"/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1</w:t>
            </w:r>
          </w:p>
        </w:tc>
        <w:tc>
          <w:tcPr>
            <w:tcW w:w="2164" w:type="dxa"/>
          </w:tcPr>
          <w:p w:rsidR="00C37FFB" w:rsidRDefault="00C37FFB" w:rsidP="00DE742E"/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输入电压</w:t>
            </w:r>
          </w:p>
        </w:tc>
        <w:tc>
          <w:tcPr>
            <w:tcW w:w="2663" w:type="dxa"/>
          </w:tcPr>
          <w:p w:rsidR="00C37FFB" w:rsidRDefault="00C37FFB" w:rsidP="00DE742E">
            <w:proofErr w:type="spellStart"/>
            <w:r w:rsidRPr="00C37FFB">
              <w:t>input_volt</w:t>
            </w:r>
            <w:proofErr w:type="spellEnd"/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C37FFB" w:rsidRDefault="00C37FFB" w:rsidP="00DE742E"/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输出功率</w:t>
            </w:r>
          </w:p>
        </w:tc>
        <w:tc>
          <w:tcPr>
            <w:tcW w:w="2663" w:type="dxa"/>
          </w:tcPr>
          <w:p w:rsidR="00C37FFB" w:rsidRDefault="00C37FFB" w:rsidP="00DE742E">
            <w:proofErr w:type="spellStart"/>
            <w:r w:rsidRPr="00C37FFB">
              <w:t>output_power</w:t>
            </w:r>
            <w:proofErr w:type="spellEnd"/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C37FFB" w:rsidRDefault="00C37FFB" w:rsidP="00DE742E"/>
        </w:tc>
      </w:tr>
      <w:tr w:rsidR="00C37FFB" w:rsidTr="008B76D7">
        <w:tc>
          <w:tcPr>
            <w:tcW w:w="2215" w:type="dxa"/>
          </w:tcPr>
          <w:p w:rsidR="00C37FFB" w:rsidRDefault="00C37FFB" w:rsidP="00DE742E">
            <w:r>
              <w:rPr>
                <w:rFonts w:hint="eastAsia"/>
              </w:rPr>
              <w:t>输入电流</w:t>
            </w:r>
          </w:p>
        </w:tc>
        <w:tc>
          <w:tcPr>
            <w:tcW w:w="2663" w:type="dxa"/>
          </w:tcPr>
          <w:p w:rsidR="00C37FFB" w:rsidRDefault="00C37FFB" w:rsidP="00DE742E">
            <w:proofErr w:type="spellStart"/>
            <w:r w:rsidRPr="00C37FFB">
              <w:t>input_currenton</w:t>
            </w:r>
            <w:proofErr w:type="spellEnd"/>
          </w:p>
        </w:tc>
        <w:tc>
          <w:tcPr>
            <w:tcW w:w="1480" w:type="dxa"/>
          </w:tcPr>
          <w:p w:rsidR="00C37FFB" w:rsidRDefault="00C37FFB" w:rsidP="00DE742E">
            <w:r>
              <w:rPr>
                <w:rFonts w:hint="eastAsia"/>
              </w:rPr>
              <w:t>2</w:t>
            </w:r>
          </w:p>
        </w:tc>
        <w:tc>
          <w:tcPr>
            <w:tcW w:w="2164" w:type="dxa"/>
          </w:tcPr>
          <w:p w:rsidR="00C37FFB" w:rsidRDefault="00C37FFB" w:rsidP="00DE742E"/>
        </w:tc>
      </w:tr>
    </w:tbl>
    <w:p w:rsidR="00B1046B" w:rsidRDefault="00B1046B" w:rsidP="00B1046B">
      <w:pPr>
        <w:pStyle w:val="2"/>
      </w:pPr>
      <w:r>
        <w:rPr>
          <w:rFonts w:hint="eastAsia"/>
        </w:rPr>
        <w:t>上传数据整合</w:t>
      </w:r>
    </w:p>
    <w:tbl>
      <w:tblPr>
        <w:tblStyle w:val="a6"/>
        <w:tblW w:w="0" w:type="auto"/>
        <w:tblLook w:val="04A0"/>
      </w:tblPr>
      <w:tblGrid>
        <w:gridCol w:w="2538"/>
        <w:gridCol w:w="1157"/>
        <w:gridCol w:w="4783"/>
      </w:tblGrid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定义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字节长度</w:t>
            </w:r>
          </w:p>
        </w:tc>
        <w:tc>
          <w:tcPr>
            <w:tcW w:w="4783" w:type="dxa"/>
          </w:tcPr>
          <w:p w:rsidR="00B1046B" w:rsidRDefault="00B1046B" w:rsidP="00DE742E">
            <w:r>
              <w:rPr>
                <w:rFonts w:hint="eastAsia"/>
              </w:rPr>
              <w:t>备注</w:t>
            </w:r>
          </w:p>
        </w:tc>
      </w:tr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TAG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1</w:t>
            </w:r>
          </w:p>
        </w:tc>
        <w:tc>
          <w:tcPr>
            <w:tcW w:w="4783" w:type="dxa"/>
          </w:tcPr>
          <w:p w:rsidR="00B1046B" w:rsidRDefault="00B1046B" w:rsidP="00DE742E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0x21</w:t>
            </w:r>
          </w:p>
        </w:tc>
      </w:tr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Length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1</w:t>
            </w:r>
          </w:p>
        </w:tc>
        <w:tc>
          <w:tcPr>
            <w:tcW w:w="4783" w:type="dxa"/>
          </w:tcPr>
          <w:p w:rsidR="00B1046B" w:rsidRDefault="00B1046B" w:rsidP="00DE742E">
            <w:r>
              <w:rPr>
                <w:rFonts w:hint="eastAsia"/>
              </w:rPr>
              <w:t>数据总长</w:t>
            </w:r>
            <w:r>
              <w:rPr>
                <w:rFonts w:hint="eastAsia"/>
              </w:rPr>
              <w:t>58</w:t>
            </w:r>
            <w:r w:rsidR="006A3430">
              <w:rPr>
                <w:rFonts w:hint="eastAsia"/>
              </w:rPr>
              <w:t>(0x3A)</w:t>
            </w:r>
          </w:p>
        </w:tc>
      </w:tr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BG1</w:t>
            </w:r>
            <w:r>
              <w:rPr>
                <w:rFonts w:hint="eastAsia"/>
              </w:rPr>
              <w:t>电容概要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18</w:t>
            </w:r>
          </w:p>
        </w:tc>
        <w:tc>
          <w:tcPr>
            <w:tcW w:w="4783" w:type="dxa"/>
          </w:tcPr>
          <w:p w:rsidR="00B1046B" w:rsidRDefault="00B1046B" w:rsidP="00DE742E"/>
        </w:tc>
      </w:tr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BG2</w:t>
            </w:r>
            <w:r>
              <w:rPr>
                <w:rFonts w:hint="eastAsia"/>
              </w:rPr>
              <w:t>最高单体电压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14</w:t>
            </w:r>
          </w:p>
        </w:tc>
        <w:tc>
          <w:tcPr>
            <w:tcW w:w="4783" w:type="dxa"/>
          </w:tcPr>
          <w:p w:rsidR="00B1046B" w:rsidRDefault="00B1046B" w:rsidP="00DE742E"/>
        </w:tc>
      </w:tr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BG3</w:t>
            </w:r>
            <w:r>
              <w:rPr>
                <w:rFonts w:hint="eastAsia"/>
              </w:rPr>
              <w:t>最低单体电压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14</w:t>
            </w:r>
          </w:p>
        </w:tc>
        <w:tc>
          <w:tcPr>
            <w:tcW w:w="4783" w:type="dxa"/>
          </w:tcPr>
          <w:p w:rsidR="00B1046B" w:rsidRDefault="00B1046B" w:rsidP="00DE742E"/>
        </w:tc>
      </w:tr>
      <w:tr w:rsidR="00B1046B" w:rsidTr="00B1046B">
        <w:tc>
          <w:tcPr>
            <w:tcW w:w="2538" w:type="dxa"/>
          </w:tcPr>
          <w:p w:rsidR="00B1046B" w:rsidRDefault="00B1046B" w:rsidP="00DE742E">
            <w:r>
              <w:rPr>
                <w:rFonts w:hint="eastAsia"/>
              </w:rPr>
              <w:t>BG4</w:t>
            </w:r>
            <w:r>
              <w:rPr>
                <w:rFonts w:hint="eastAsia"/>
              </w:rPr>
              <w:t>电动机数据</w:t>
            </w:r>
          </w:p>
        </w:tc>
        <w:tc>
          <w:tcPr>
            <w:tcW w:w="1157" w:type="dxa"/>
          </w:tcPr>
          <w:p w:rsidR="00B1046B" w:rsidRDefault="00B1046B" w:rsidP="00DE742E">
            <w:r>
              <w:rPr>
                <w:rFonts w:hint="eastAsia"/>
              </w:rPr>
              <w:t>12</w:t>
            </w:r>
          </w:p>
        </w:tc>
        <w:tc>
          <w:tcPr>
            <w:tcW w:w="4783" w:type="dxa"/>
          </w:tcPr>
          <w:p w:rsidR="00B1046B" w:rsidRDefault="00B1046B" w:rsidP="00DE742E"/>
        </w:tc>
      </w:tr>
    </w:tbl>
    <w:p w:rsidR="00FC0FD3" w:rsidRDefault="00FC0FD3" w:rsidP="00FC0FD3">
      <w:pPr>
        <w:pStyle w:val="1"/>
      </w:pPr>
      <w:r>
        <w:rPr>
          <w:rFonts w:hint="eastAsia"/>
        </w:rPr>
        <w:t>总结</w:t>
      </w:r>
    </w:p>
    <w:p w:rsidR="00FC0FD3" w:rsidRPr="00923465" w:rsidRDefault="00FC0FD3" w:rsidP="007F1BE1">
      <w:pPr>
        <w:ind w:firstLine="360"/>
      </w:pPr>
      <w:r>
        <w:rPr>
          <w:rFonts w:hint="eastAsia"/>
        </w:rPr>
        <w:t>TLV</w:t>
      </w:r>
      <w:r>
        <w:rPr>
          <w:rFonts w:hint="eastAsia"/>
        </w:rPr>
        <w:t>数据结构的优势，由于电容工控机安装完成后，无法远程升级，当业务需要横向或者纵向扩展时，已经上线的老版本</w:t>
      </w:r>
      <w:r w:rsidR="007F1BE1">
        <w:rPr>
          <w:rFonts w:hint="eastAsia"/>
        </w:rPr>
        <w:t>在</w:t>
      </w:r>
      <w:r>
        <w:rPr>
          <w:rFonts w:hint="eastAsia"/>
        </w:rPr>
        <w:t>不做任何改动的情况下，新老版本</w:t>
      </w:r>
      <w:r w:rsidR="007F1BE1">
        <w:rPr>
          <w:rFonts w:hint="eastAsia"/>
        </w:rPr>
        <w:t>可以</w:t>
      </w:r>
      <w:r>
        <w:rPr>
          <w:rFonts w:hint="eastAsia"/>
        </w:rPr>
        <w:t>共存</w:t>
      </w:r>
      <w:r w:rsidR="007F1BE1">
        <w:rPr>
          <w:rFonts w:hint="eastAsia"/>
        </w:rPr>
        <w:t>和同时运营</w:t>
      </w:r>
      <w:r>
        <w:rPr>
          <w:rFonts w:hint="eastAsia"/>
        </w:rPr>
        <w:t>。如</w:t>
      </w:r>
      <w:r>
        <w:rPr>
          <w:rFonts w:hint="eastAsia"/>
        </w:rPr>
        <w:t>1</w:t>
      </w:r>
      <w:r>
        <w:rPr>
          <w:rFonts w:hint="eastAsia"/>
        </w:rPr>
        <w:t>，电容概要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0x01</w:t>
      </w:r>
      <w:r>
        <w:rPr>
          <w:rFonts w:hint="eastAsia"/>
        </w:rPr>
        <w:t>，当新业务需要增加电压差值时，只需要使用一个新</w:t>
      </w:r>
      <w:r>
        <w:rPr>
          <w:rFonts w:hint="eastAsia"/>
        </w:rPr>
        <w:t>TAG</w:t>
      </w:r>
      <w:r>
        <w:rPr>
          <w:rFonts w:hint="eastAsia"/>
        </w:rPr>
        <w:t>（</w:t>
      </w:r>
      <w:r>
        <w:rPr>
          <w:rFonts w:hint="eastAsia"/>
        </w:rPr>
        <w:t>0x05</w:t>
      </w:r>
      <w:r>
        <w:rPr>
          <w:rFonts w:hint="eastAsia"/>
        </w:rPr>
        <w:t>），通过</w:t>
      </w:r>
      <w:r>
        <w:rPr>
          <w:rFonts w:hint="eastAsia"/>
        </w:rPr>
        <w:t>TAG</w:t>
      </w:r>
      <w:r>
        <w:rPr>
          <w:rFonts w:hint="eastAsia"/>
        </w:rPr>
        <w:t>就能区分出是新老版本的业务</w:t>
      </w:r>
      <w:r w:rsidR="00385308">
        <w:rPr>
          <w:rFonts w:hint="eastAsia"/>
        </w:rPr>
        <w:t>，并且都能入库</w:t>
      </w:r>
      <w:r>
        <w:rPr>
          <w:rFonts w:hint="eastAsia"/>
        </w:rPr>
        <w:t>。如</w:t>
      </w:r>
      <w:r>
        <w:rPr>
          <w:rFonts w:hint="eastAsia"/>
        </w:rPr>
        <w:t>2</w:t>
      </w:r>
      <w:r>
        <w:rPr>
          <w:rFonts w:hint="eastAsia"/>
        </w:rPr>
        <w:t>，当需要增加</w:t>
      </w:r>
      <w:r>
        <w:rPr>
          <w:rFonts w:hint="eastAsia"/>
        </w:rPr>
        <w:t>BG5</w:t>
      </w:r>
      <w:r>
        <w:rPr>
          <w:rFonts w:hint="eastAsia"/>
        </w:rPr>
        <w:t>业务时，亦可以无缝接入。</w:t>
      </w:r>
    </w:p>
    <w:p w:rsidR="00923465" w:rsidRDefault="00923465"/>
    <w:sectPr w:rsidR="00923465" w:rsidSect="0076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404" w:rsidRDefault="006F3404" w:rsidP="00923465">
      <w:r>
        <w:separator/>
      </w:r>
    </w:p>
  </w:endnote>
  <w:endnote w:type="continuationSeparator" w:id="0">
    <w:p w:rsidR="006F3404" w:rsidRDefault="006F3404" w:rsidP="0092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404" w:rsidRDefault="006F3404" w:rsidP="00923465">
      <w:r>
        <w:separator/>
      </w:r>
    </w:p>
  </w:footnote>
  <w:footnote w:type="continuationSeparator" w:id="0">
    <w:p w:rsidR="006F3404" w:rsidRDefault="006F3404" w:rsidP="00923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7277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465"/>
    <w:rsid w:val="000304E9"/>
    <w:rsid w:val="00075848"/>
    <w:rsid w:val="00277F0B"/>
    <w:rsid w:val="00385308"/>
    <w:rsid w:val="003A297C"/>
    <w:rsid w:val="003F2432"/>
    <w:rsid w:val="00590532"/>
    <w:rsid w:val="005B5837"/>
    <w:rsid w:val="006A2573"/>
    <w:rsid w:val="006A3430"/>
    <w:rsid w:val="006F3404"/>
    <w:rsid w:val="007673C0"/>
    <w:rsid w:val="007F1BE1"/>
    <w:rsid w:val="008B21B5"/>
    <w:rsid w:val="008B76D7"/>
    <w:rsid w:val="00923465"/>
    <w:rsid w:val="00A47D59"/>
    <w:rsid w:val="00A93093"/>
    <w:rsid w:val="00AE3EDF"/>
    <w:rsid w:val="00AE7176"/>
    <w:rsid w:val="00AF30C2"/>
    <w:rsid w:val="00AF65F2"/>
    <w:rsid w:val="00B1046B"/>
    <w:rsid w:val="00B147E7"/>
    <w:rsid w:val="00BA4E76"/>
    <w:rsid w:val="00BD0AA1"/>
    <w:rsid w:val="00C37FFB"/>
    <w:rsid w:val="00C87CE3"/>
    <w:rsid w:val="00CA0315"/>
    <w:rsid w:val="00CC2817"/>
    <w:rsid w:val="00D4214B"/>
    <w:rsid w:val="00DD298F"/>
    <w:rsid w:val="00E05201"/>
    <w:rsid w:val="00E12306"/>
    <w:rsid w:val="00F1684F"/>
    <w:rsid w:val="00FC0FD3"/>
    <w:rsid w:val="00FD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4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4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84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8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8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8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8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8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8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46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923465"/>
  </w:style>
  <w:style w:type="paragraph" w:styleId="a4">
    <w:name w:val="footer"/>
    <w:basedOn w:val="a"/>
    <w:link w:val="Char0"/>
    <w:uiPriority w:val="99"/>
    <w:semiHidden/>
    <w:unhideWhenUsed/>
    <w:rsid w:val="0092346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923465"/>
  </w:style>
  <w:style w:type="paragraph" w:styleId="a5">
    <w:name w:val="Balloon Text"/>
    <w:basedOn w:val="a"/>
    <w:link w:val="Char1"/>
    <w:uiPriority w:val="99"/>
    <w:semiHidden/>
    <w:unhideWhenUsed/>
    <w:rsid w:val="0092346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346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93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A930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930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List Paragraph"/>
    <w:basedOn w:val="a"/>
    <w:uiPriority w:val="34"/>
    <w:qFormat/>
    <w:rsid w:val="006A2573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75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75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758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758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758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758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758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758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758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07584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758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254</Words>
  <Characters>1448</Characters>
  <Application>Microsoft Office Word</Application>
  <DocSecurity>0</DocSecurity>
  <Lines>12</Lines>
  <Paragraphs>3</Paragraphs>
  <ScaleCrop>false</ScaleCrop>
  <Company>avp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33</cp:revision>
  <dcterms:created xsi:type="dcterms:W3CDTF">2015-11-24T10:34:00Z</dcterms:created>
  <dcterms:modified xsi:type="dcterms:W3CDTF">2015-11-24T13:08:00Z</dcterms:modified>
</cp:coreProperties>
</file>