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6B65" w:rsidRDefault="00D96975">
      <w:pPr>
        <w:jc w:val="center"/>
        <w:rPr>
          <w:rFonts w:eastAsia="宋体"/>
          <w:sz w:val="32"/>
          <w:szCs w:val="32"/>
        </w:rPr>
      </w:pPr>
      <w:r>
        <w:rPr>
          <w:rFonts w:eastAsia="宋体" w:hint="eastAsia"/>
          <w:sz w:val="32"/>
          <w:szCs w:val="32"/>
        </w:rPr>
        <w:t>电容手机</w:t>
      </w:r>
      <w:r>
        <w:rPr>
          <w:rFonts w:eastAsia="宋体" w:hint="eastAsia"/>
          <w:sz w:val="32"/>
          <w:szCs w:val="32"/>
        </w:rPr>
        <w:t>app</w:t>
      </w:r>
      <w:r>
        <w:rPr>
          <w:rFonts w:eastAsia="宋体" w:hint="eastAsia"/>
          <w:sz w:val="32"/>
          <w:szCs w:val="32"/>
        </w:rPr>
        <w:t>需求分析文档</w:t>
      </w:r>
    </w:p>
    <w:p w:rsidR="001C6B65" w:rsidRDefault="00D96975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eastAsia="宋体" w:hint="eastAsia"/>
          <w:sz w:val="28"/>
          <w:szCs w:val="28"/>
        </w:rPr>
        <w:t>项目概述</w:t>
      </w:r>
    </w:p>
    <w:p w:rsidR="001C6B65" w:rsidRDefault="00D96975">
      <w:pPr>
        <w:ind w:firstLine="420"/>
        <w:jc w:val="left"/>
        <w:rPr>
          <w:sz w:val="28"/>
          <w:szCs w:val="28"/>
        </w:rPr>
      </w:pPr>
      <w:r>
        <w:rPr>
          <w:rFonts w:eastAsia="宋体" w:hint="eastAsia"/>
          <w:sz w:val="28"/>
          <w:szCs w:val="28"/>
        </w:rPr>
        <w:t>1.</w:t>
      </w:r>
      <w:r>
        <w:rPr>
          <w:rFonts w:eastAsia="宋体" w:hint="eastAsia"/>
          <w:sz w:val="28"/>
          <w:szCs w:val="28"/>
        </w:rPr>
        <w:t>待开发软件描述：</w:t>
      </w:r>
    </w:p>
    <w:p w:rsidR="001C6B65" w:rsidRDefault="00D96975">
      <w:pPr>
        <w:ind w:left="420" w:firstLine="420"/>
        <w:jc w:val="left"/>
        <w:rPr>
          <w:sz w:val="28"/>
          <w:szCs w:val="28"/>
        </w:rPr>
      </w:pPr>
      <w:r>
        <w:rPr>
          <w:rFonts w:eastAsia="宋体" w:hint="eastAsia"/>
          <w:sz w:val="28"/>
          <w:szCs w:val="28"/>
        </w:rPr>
        <w:t>用于为客户提供移动端的车辆监控管理</w:t>
      </w:r>
    </w:p>
    <w:p w:rsidR="001C6B65" w:rsidRDefault="00D96975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eastAsia="宋体" w:hint="eastAsia"/>
          <w:sz w:val="28"/>
          <w:szCs w:val="28"/>
        </w:rPr>
        <w:t>待开发软件页面：</w:t>
      </w:r>
    </w:p>
    <w:p w:rsidR="001C6B65" w:rsidRDefault="00D96975">
      <w:pPr>
        <w:ind w:left="420" w:firstLine="420"/>
        <w:jc w:val="lef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2.1 </w:t>
      </w:r>
      <w:r>
        <w:rPr>
          <w:rFonts w:eastAsia="宋体" w:hint="eastAsia"/>
          <w:sz w:val="28"/>
          <w:szCs w:val="28"/>
        </w:rPr>
        <w:t>登录页面</w:t>
      </w:r>
    </w:p>
    <w:p w:rsidR="001C6B65" w:rsidRDefault="00D96975">
      <w:pPr>
        <w:ind w:left="420" w:firstLine="420"/>
        <w:jc w:val="left"/>
        <w:rPr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2.2 </w:t>
      </w:r>
      <w:r>
        <w:rPr>
          <w:rFonts w:eastAsia="宋体" w:hint="eastAsia"/>
          <w:sz w:val="28"/>
          <w:szCs w:val="28"/>
        </w:rPr>
        <w:t>电容首页</w:t>
      </w:r>
    </w:p>
    <w:p w:rsidR="001C6B65" w:rsidRDefault="00D96975">
      <w:pPr>
        <w:ind w:left="840" w:firstLine="420"/>
        <w:jc w:val="lef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分为上、中、下两部分：</w:t>
      </w:r>
      <w:proofErr w:type="gramStart"/>
      <w:r>
        <w:rPr>
          <w:rFonts w:eastAsia="宋体" w:hint="eastAsia"/>
          <w:sz w:val="28"/>
          <w:szCs w:val="28"/>
        </w:rPr>
        <w:t>上面为</w:t>
      </w:r>
      <w:proofErr w:type="gramEnd"/>
      <w:r>
        <w:rPr>
          <w:rFonts w:eastAsia="宋体" w:hint="eastAsia"/>
          <w:sz w:val="28"/>
          <w:szCs w:val="28"/>
        </w:rPr>
        <w:t>功能页面标题；中间为数据展示区域；下部分为功能图标，默认选中第一个，即车辆信息页面。如图：</w:t>
      </w:r>
      <w:r>
        <w:rPr>
          <w:rFonts w:eastAsia="宋体" w:hint="eastAsia"/>
          <w:sz w:val="28"/>
          <w:szCs w:val="28"/>
        </w:rPr>
        <w:t>2-1</w:t>
      </w:r>
      <w:r>
        <w:rPr>
          <w:rFonts w:eastAsia="宋体" w:hint="eastAsia"/>
          <w:sz w:val="28"/>
          <w:szCs w:val="28"/>
        </w:rPr>
        <w:t>：</w:t>
      </w:r>
    </w:p>
    <w:p w:rsidR="001C6B65" w:rsidRDefault="00D96975">
      <w:pPr>
        <w:rPr>
          <w:rFonts w:eastAsia="宋体"/>
          <w:sz w:val="28"/>
          <w:szCs w:val="28"/>
        </w:rPr>
      </w:pPr>
      <w:r>
        <w:rPr>
          <w:rFonts w:hint="eastAsia"/>
        </w:rPr>
        <w:t xml:space="preserve">                             </w:t>
      </w:r>
      <w:r>
        <w:rPr>
          <w:noProof/>
        </w:rPr>
        <w:drawing>
          <wp:inline distT="0" distB="0" distL="114300" distR="114300">
            <wp:extent cx="2143125" cy="305435"/>
            <wp:effectExtent l="0" t="0" r="9525" b="184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6B65" w:rsidRDefault="001C6B65">
      <w:pPr>
        <w:ind w:left="2940" w:firstLine="420"/>
        <w:jc w:val="left"/>
        <w:rPr>
          <w:rFonts w:eastAsia="宋体"/>
          <w:sz w:val="28"/>
          <w:szCs w:val="28"/>
        </w:rPr>
      </w:pPr>
      <w:r w:rsidRPr="001C6B65">
        <w:pict>
          <v:rect id="_x0000_s1026" style="position:absolute;left:0;text-align:left;margin-left:155.5pt;margin-top:3.05pt;width:165.05pt;height:118.6pt;z-index:251658240;v-text-anchor:middle" o:gfxdata="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T&#10;Bvv22AAAAAkBAAAPAAAAAAAAAAEAIAAAACIAAABkcnMvZG93bnJldi54bWxQSwECFAAUAAAACACH&#10;TuJAw3tMgV0CAACMBAAADgAAAAAAAAABACAAAAAnAQAAZHJzL2Uyb0RvYy54bWxQSwUGAAAAAAYA&#10;BgBZAQAA9gUAAAAA&#10;" filled="f" strokecolor="#c00000" strokeweight="1pt"/>
        </w:pict>
      </w:r>
      <w:r w:rsidRPr="001C6B65">
        <w:pict>
          <v:rect id="_x0000_s1043" style="position:absolute;left:0;text-align:left;margin-left:154.8pt;margin-top:122.45pt;width:165.75pt;height:108pt;z-index:251659264;v-text-anchor:middle" o:gfxdata="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X/jlNkAAAALAQAADwAAAAAAAAABACAAAAAiAAAAZHJzL2Rvd25yZXYueG1sUEsBAhQAFAAAAAgA&#10;h07iQKwnMy5dAgAAjAQAAA4AAAAAAAAAAQAgAAAAKAEAAGRycy9lMm9Eb2MueG1sUEsFBgAAAAAG&#10;AAYAWQEAAPcFAAAAAA==&#10;" filled="f" strokecolor="red" strokeweight="1pt"/>
        </w:pict>
      </w:r>
      <w:r w:rsidRPr="001C6B65"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 227" o:spid="_x0000_s1042" type="#_x0000_t63" style="position:absolute;left:0;text-align:left;margin-left:347.55pt;margin-top:34.35pt;width:126.75pt;height:59.25pt;z-index:251682816;v-text-anchor:middle" o:gfxdata="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07j902QAAAAoBAAAPAAAAAAAAAAEAIAAAACIAAABkcnMvZG93bnJldi54bWxQSwECFAAU&#10;AAAACACHTuJAMGWT0fABAADWAwAADgAAAAAAAAABACAAAAAoAQAAZHJzL2Uyb0RvYy54bWxQSwUG&#10;AAAAAAYABgBZAQAAigUAAAAA&#10;" adj="-18353,12107" filled="f" strokecolor="#c00000" strokeweight="1pt">
            <v:textbox>
              <w:txbxContent>
                <w:p w:rsidR="001C6B65" w:rsidRDefault="00D96975">
                  <w:r>
                    <w:rPr>
                      <w:rFonts w:hint="eastAsia"/>
                    </w:rPr>
                    <w:t>此处绘制在线及离线车辆统计图</w:t>
                  </w:r>
                </w:p>
              </w:txbxContent>
            </v:textbox>
          </v:shape>
        </w:pict>
      </w:r>
      <w:r w:rsidR="00D96975">
        <w:rPr>
          <w:noProof/>
        </w:rPr>
        <w:drawing>
          <wp:inline distT="0" distB="0" distL="114300" distR="114300">
            <wp:extent cx="1959610" cy="1439545"/>
            <wp:effectExtent l="0" t="0" r="254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</w:pPr>
      <w:r>
        <w:rPr>
          <w:noProof/>
        </w:rPr>
        <w:drawing>
          <wp:inline distT="0" distB="0" distL="114300" distR="114300">
            <wp:extent cx="1941195" cy="1253490"/>
            <wp:effectExtent l="0" t="0" r="1905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1C6B65">
        <w:pict>
          <v:shape id="_x0000_s1041" type="#_x0000_t63" style="position:absolute;left:0;text-align:left;margin-left:352.05pt;margin-top:9.75pt;width:126.75pt;height:59.25pt;z-index:251708416;mso-position-horizontal-relative:text;mso-position-vertical-relative:text;v-text-anchor:middle" o:gfxdata="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l9t7x2QAAAAoBAAAPAAAAAAAAAAEAIAAAACIAAABkcnMvZG93bnJldi54bWxQSwECFAAU&#10;AAAACACHTuJAAz63tPABAADWAwAADgAAAAAAAAABACAAAAAoAQAAZHJzL2Uyb0RvYy54bWxQSwUG&#10;AAAAAAYABgBZAQAAigUAAAAA&#10;" adj="-18353,12107" filled="f" strokecolor="#c00000" strokeweight="1pt">
            <v:textbox>
              <w:txbxContent>
                <w:p w:rsidR="001C6B65" w:rsidRDefault="00D96975">
                  <w:r>
                    <w:rPr>
                      <w:rFonts w:hint="eastAsia"/>
                    </w:rPr>
                    <w:t>此处绘制每月报警统计折线图</w:t>
                  </w:r>
                </w:p>
              </w:txbxContent>
            </v:textbox>
          </v:shape>
        </w:pict>
      </w:r>
    </w:p>
    <w:p w:rsidR="001C6B65" w:rsidRDefault="00D96975">
      <w:pPr>
        <w:ind w:left="840"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077085" cy="476250"/>
            <wp:effectExtent l="9525" t="9525" r="2794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476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2-1</w:t>
      </w:r>
    </w:p>
    <w:p w:rsidR="001C6B65" w:rsidRDefault="00D96975">
      <w:pPr>
        <w:ind w:left="42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2.3</w:t>
      </w:r>
      <w:r>
        <w:rPr>
          <w:rFonts w:eastAsia="宋体" w:hint="eastAsia"/>
          <w:sz w:val="28"/>
          <w:szCs w:val="28"/>
        </w:rPr>
        <w:t>报警信息展示页面</w:t>
      </w:r>
    </w:p>
    <w:p w:rsidR="001C6B65" w:rsidRDefault="00D96975">
      <w:pPr>
        <w:tabs>
          <w:tab w:val="left" w:pos="4866"/>
        </w:tabs>
        <w:jc w:val="center"/>
        <w:rPr>
          <w:sz w:val="28"/>
        </w:rPr>
      </w:pPr>
      <w:r>
        <w:rPr>
          <w:rFonts w:hint="eastAsia"/>
          <w:sz w:val="28"/>
        </w:rPr>
        <w:t>可根据时间车牌等参数查询相应的报警信息。如图：</w:t>
      </w:r>
      <w:r>
        <w:rPr>
          <w:rFonts w:hint="eastAsia"/>
          <w:sz w:val="28"/>
        </w:rPr>
        <w:t>2-2</w:t>
      </w:r>
      <w:r>
        <w:rPr>
          <w:rFonts w:hint="eastAsia"/>
          <w:sz w:val="28"/>
        </w:rPr>
        <w:tab/>
        <w:t xml:space="preserve"> </w:t>
      </w:r>
    </w:p>
    <w:p w:rsidR="001C6B65" w:rsidRDefault="00D96975">
      <w:pPr>
        <w:tabs>
          <w:tab w:val="left" w:pos="4866"/>
        </w:tabs>
        <w:jc w:val="center"/>
        <w:rPr>
          <w:rFonts w:eastAsia="宋体"/>
          <w:sz w:val="28"/>
          <w:szCs w:val="28"/>
        </w:rPr>
      </w:pPr>
      <w:r>
        <w:rPr>
          <w:rFonts w:hint="eastAsia"/>
          <w:sz w:val="28"/>
        </w:rPr>
        <w:t xml:space="preserve">         </w:t>
      </w:r>
      <w:r>
        <w:rPr>
          <w:noProof/>
        </w:rPr>
        <w:drawing>
          <wp:inline distT="0" distB="0" distL="114300" distR="114300">
            <wp:extent cx="2065020" cy="381000"/>
            <wp:effectExtent l="0" t="0" r="1143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 xml:space="preserve">                    </w:t>
      </w:r>
      <w:r>
        <w:rPr>
          <w:rFonts w:hint="eastAsia"/>
        </w:rPr>
        <w:t xml:space="preserve">        </w:t>
      </w:r>
    </w:p>
    <w:p w:rsidR="001C6B65" w:rsidRDefault="00D96975">
      <w:pPr>
        <w:ind w:left="840" w:firstLine="420"/>
        <w:jc w:val="center"/>
      </w:pPr>
      <w:r>
        <w:rPr>
          <w:noProof/>
        </w:rPr>
        <w:drawing>
          <wp:inline distT="0" distB="0" distL="114300" distR="114300">
            <wp:extent cx="2052320" cy="2952115"/>
            <wp:effectExtent l="9525" t="9525" r="14605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2952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</w:pPr>
      <w:r>
        <w:rPr>
          <w:noProof/>
        </w:rPr>
        <w:drawing>
          <wp:inline distT="0" distB="0" distL="114300" distR="114300">
            <wp:extent cx="2067560" cy="352425"/>
            <wp:effectExtent l="9525" t="9525" r="18415" b="1905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52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图</w:t>
      </w:r>
      <w:r>
        <w:rPr>
          <w:rFonts w:eastAsia="宋体" w:hint="eastAsia"/>
          <w:sz w:val="28"/>
          <w:szCs w:val="28"/>
        </w:rPr>
        <w:t>2-2</w:t>
      </w:r>
    </w:p>
    <w:p w:rsidR="001C6B65" w:rsidRDefault="00D96975">
      <w:pPr>
        <w:ind w:left="42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2.4 </w:t>
      </w:r>
      <w:proofErr w:type="spellStart"/>
      <w:r>
        <w:rPr>
          <w:rFonts w:eastAsia="宋体" w:hint="eastAsia"/>
          <w:sz w:val="28"/>
          <w:szCs w:val="28"/>
        </w:rPr>
        <w:t>gis</w:t>
      </w:r>
      <w:proofErr w:type="spellEnd"/>
      <w:r>
        <w:rPr>
          <w:rFonts w:eastAsia="宋体" w:hint="eastAsia"/>
          <w:sz w:val="28"/>
          <w:szCs w:val="28"/>
        </w:rPr>
        <w:t>实时跟踪</w:t>
      </w:r>
    </w:p>
    <w:p w:rsidR="001C6B65" w:rsidRDefault="00D96975">
      <w:pPr>
        <w:ind w:left="84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绘制所有在线车辆的地图位置，可点击车辆图标进入车辆信息页面，展示该车辆的具体数据。如图：</w:t>
      </w:r>
      <w:r>
        <w:rPr>
          <w:rFonts w:eastAsia="宋体" w:hint="eastAsia"/>
          <w:sz w:val="28"/>
          <w:szCs w:val="28"/>
        </w:rPr>
        <w:t>2-3</w:t>
      </w:r>
    </w:p>
    <w:p w:rsidR="001C6B65" w:rsidRDefault="001C6B65">
      <w:pPr>
        <w:ind w:left="840" w:firstLine="420"/>
        <w:rPr>
          <w:rFonts w:eastAsia="宋体"/>
          <w:sz w:val="28"/>
          <w:szCs w:val="28"/>
        </w:rPr>
      </w:pPr>
    </w:p>
    <w:p w:rsidR="001C6B65" w:rsidRDefault="001C6B65">
      <w:pPr>
        <w:ind w:left="840" w:firstLine="420"/>
        <w:rPr>
          <w:rFonts w:eastAsia="宋体"/>
          <w:sz w:val="28"/>
          <w:szCs w:val="28"/>
        </w:rPr>
      </w:pPr>
    </w:p>
    <w:p w:rsidR="001C6B65" w:rsidRDefault="001C6B65">
      <w:pPr>
        <w:ind w:left="840" w:firstLine="420"/>
        <w:rPr>
          <w:rFonts w:eastAsia="宋体"/>
          <w:sz w:val="28"/>
          <w:szCs w:val="28"/>
        </w:rPr>
      </w:pPr>
    </w:p>
    <w:p w:rsidR="001C6B65" w:rsidRDefault="001C6B65">
      <w:pPr>
        <w:ind w:left="840" w:firstLine="420"/>
        <w:rPr>
          <w:rFonts w:eastAsia="宋体"/>
          <w:sz w:val="28"/>
          <w:szCs w:val="28"/>
        </w:rPr>
      </w:pPr>
    </w:p>
    <w:p w:rsidR="001C6B65" w:rsidRDefault="001C6B65">
      <w:pPr>
        <w:ind w:left="840" w:firstLine="420"/>
        <w:rPr>
          <w:rFonts w:eastAsia="宋体"/>
          <w:sz w:val="28"/>
          <w:szCs w:val="28"/>
        </w:rPr>
      </w:pPr>
    </w:p>
    <w:p w:rsidR="001C6B65" w:rsidRDefault="001C6B65">
      <w:pPr>
        <w:ind w:left="840" w:firstLine="420"/>
        <w:rPr>
          <w:rFonts w:eastAsia="宋体"/>
          <w:sz w:val="28"/>
          <w:szCs w:val="28"/>
        </w:rPr>
      </w:pPr>
    </w:p>
    <w:p w:rsidR="001C6B65" w:rsidRDefault="001C6B65">
      <w:pPr>
        <w:ind w:left="840" w:firstLine="420"/>
        <w:jc w:val="center"/>
        <w:rPr>
          <w:rFonts w:eastAsia="宋体"/>
          <w:sz w:val="28"/>
          <w:szCs w:val="28"/>
        </w:rPr>
      </w:pPr>
    </w:p>
    <w:p w:rsidR="001C6B65" w:rsidRDefault="001C6B65">
      <w:pPr>
        <w:ind w:left="840" w:firstLine="420"/>
        <w:jc w:val="center"/>
      </w:pPr>
    </w:p>
    <w:p w:rsidR="001C6B65" w:rsidRDefault="00D96975">
      <w:pPr>
        <w:ind w:left="840" w:firstLine="420"/>
        <w:jc w:val="center"/>
      </w:pPr>
      <w:r>
        <w:rPr>
          <w:noProof/>
        </w:rPr>
        <w:drawing>
          <wp:inline distT="0" distB="0" distL="114300" distR="114300">
            <wp:extent cx="2000250" cy="38100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6B65" w:rsidRDefault="001C6B65">
      <w:pPr>
        <w:ind w:left="840" w:firstLine="420"/>
        <w:jc w:val="center"/>
      </w:pPr>
      <w:r>
        <w:pict>
          <v:rect id="_x0000_s1040" style="position:absolute;left:0;text-align:left;margin-left:331.4pt;margin-top:94.2pt;width:101.25pt;height:49.5pt;z-index:251712512;v-text-anchor:middle" o:gfxdata="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3rZjY2QAAAAsBAAAPAAAAAAAAAAEAIAAAACIAAABkcnMvZG93bnJldi54bWxQSwECFAAU&#10;AAAACACHTuJAIEMqbWICAACWBAAADgAAAAAAAAABACAAAAAoAQAAZHJzL2Uyb0RvYy54bWxQSwUG&#10;AAAAAAYABgBZAQAA/AUAAAAA&#10;" filled="f" strokecolor="#c00000" strokeweight="1pt">
            <v:textbox>
              <w:txbxContent>
                <w:p w:rsidR="001C6B65" w:rsidRDefault="00D96975">
                  <w:pPr>
                    <w:jc w:val="center"/>
                  </w:pPr>
                  <w:r>
                    <w:rPr>
                      <w:rFonts w:hint="eastAsia"/>
                    </w:rPr>
                    <w:t>点击车辆图标可以跳转车辆信息页面</w:t>
                  </w:r>
                </w:p>
              </w:txbxContent>
            </v:textbox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96.15pt;margin-top:116.35pt;width:35.25pt;height:.35pt;flip:x y;z-index:251711488" o:gfxdata="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8jNr/2AAAAAsBAAAPAAAA&#10;AAAAAAEAIAAAACIAAABkcnMvZG93bnJldi54bWxQSwECFAAUAAAACACHTuJAq9cyyRUCAADcAwAA&#10;DgAAAAAAAAABACAAAAAnAQAAZHJzL2Uyb0RvYy54bWxQSwUGAAAAAAYABgBZAQAArgUAAAAA&#10;" strokecolor="#c00000" strokeweight=".5pt">
            <v:stroke endarrow="open" joinstyle="miter"/>
          </v:shape>
        </w:pict>
      </w:r>
      <w:r>
        <w:pict>
          <v:rect id="_x0000_s1038" style="position:absolute;left:0;text-align:left;margin-left:257.15pt;margin-top:96.45pt;width:39pt;height:39.75pt;z-index:251710464;v-text-anchor:middle" o:gfxdata="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xHg&#10;F9kAAAALAQAADwAAAAAAAAABACAAAAAiAAAAZHJzL2Rvd25yZXYueG1sUEsBAhQAFAAAAAgAh07i&#10;QM1dk6VaAgAAigQAAA4AAAAAAAAAAQAgAAAAKAEAAGRycy9lMm9Eb2MueG1sUEsFBgAAAAAGAAYA&#10;WQEAAPQFAAAAAA==&#10;" filled="f" strokecolor="#c00000" strokeweight="1pt"/>
        </w:pict>
      </w:r>
      <w:r w:rsidR="00D96975">
        <w:rPr>
          <w:noProof/>
        </w:rPr>
        <w:drawing>
          <wp:inline distT="0" distB="0" distL="114300" distR="114300">
            <wp:extent cx="1973580" cy="2829560"/>
            <wp:effectExtent l="9525" t="9525" r="17145" b="184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829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</w:pPr>
      <w:r>
        <w:rPr>
          <w:noProof/>
        </w:rPr>
        <w:drawing>
          <wp:inline distT="0" distB="0" distL="114300" distR="114300">
            <wp:extent cx="1962150" cy="352425"/>
            <wp:effectExtent l="9525" t="9525" r="9525" b="1905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52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1C6B65">
      <w:pPr>
        <w:ind w:left="840" w:firstLine="420"/>
        <w:jc w:val="center"/>
      </w:pPr>
    </w:p>
    <w:p w:rsidR="001C6B65" w:rsidRDefault="00D96975">
      <w:pPr>
        <w:ind w:left="378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图</w:t>
      </w:r>
      <w:r>
        <w:rPr>
          <w:rFonts w:eastAsia="宋体" w:hint="eastAsia"/>
          <w:sz w:val="28"/>
          <w:szCs w:val="28"/>
        </w:rPr>
        <w:t>2-3</w:t>
      </w:r>
    </w:p>
    <w:p w:rsidR="001C6B65" w:rsidRDefault="00D96975">
      <w:pPr>
        <w:ind w:left="42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lastRenderedPageBreak/>
        <w:t xml:space="preserve">2.5 </w:t>
      </w:r>
      <w:r>
        <w:rPr>
          <w:rFonts w:eastAsia="宋体" w:hint="eastAsia"/>
          <w:sz w:val="28"/>
          <w:szCs w:val="28"/>
        </w:rPr>
        <w:t>电容监控页面</w:t>
      </w:r>
    </w:p>
    <w:p w:rsidR="001C6B65" w:rsidRDefault="00D96975">
      <w:pPr>
        <w:ind w:left="84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</w:t>
      </w:r>
      <w:r>
        <w:rPr>
          <w:rFonts w:eastAsia="宋体" w:hint="eastAsia"/>
          <w:sz w:val="28"/>
          <w:szCs w:val="28"/>
        </w:rPr>
        <w:t>此页面包含四个</w:t>
      </w:r>
      <w:r>
        <w:rPr>
          <w:rFonts w:eastAsia="宋体" w:hint="eastAsia"/>
          <w:sz w:val="28"/>
          <w:szCs w:val="28"/>
        </w:rPr>
        <w:t>tab</w:t>
      </w:r>
      <w:r>
        <w:rPr>
          <w:rFonts w:eastAsia="宋体" w:hint="eastAsia"/>
          <w:sz w:val="28"/>
          <w:szCs w:val="28"/>
        </w:rPr>
        <w:t>，分别展示“实时曲线”、“实时数据”、“历史曲线”、“历史跟踪”等信息</w:t>
      </w:r>
    </w:p>
    <w:p w:rsidR="001C6B65" w:rsidDel="00BE205A" w:rsidRDefault="00D96975">
      <w:pPr>
        <w:ind w:left="840" w:firstLine="420"/>
        <w:rPr>
          <w:del w:id="0" w:author="boris feng" w:date="2016-08-15T10:53:00Z"/>
          <w:rFonts w:eastAsia="宋体"/>
          <w:sz w:val="28"/>
          <w:szCs w:val="28"/>
        </w:rPr>
      </w:pPr>
      <w:del w:id="1" w:author="boris feng" w:date="2016-08-15T10:53:00Z">
        <w:r w:rsidDel="00BE205A">
          <w:rPr>
            <w:rFonts w:eastAsia="宋体" w:hint="eastAsia"/>
            <w:sz w:val="28"/>
            <w:szCs w:val="28"/>
          </w:rPr>
          <w:delText xml:space="preserve">2.5.1 </w:delText>
        </w:r>
        <w:r w:rsidDel="00BE205A">
          <w:rPr>
            <w:rFonts w:eastAsia="宋体" w:hint="eastAsia"/>
            <w:sz w:val="28"/>
            <w:szCs w:val="28"/>
          </w:rPr>
          <w:delText>实时曲线</w:delText>
        </w:r>
      </w:del>
    </w:p>
    <w:p w:rsidR="001C6B65" w:rsidDel="00BE205A" w:rsidRDefault="00D96975">
      <w:pPr>
        <w:ind w:left="1260" w:firstLine="420"/>
        <w:rPr>
          <w:del w:id="2" w:author="boris feng" w:date="2016-08-15T10:53:00Z"/>
          <w:rFonts w:eastAsia="宋体"/>
          <w:sz w:val="28"/>
          <w:szCs w:val="28"/>
        </w:rPr>
      </w:pPr>
      <w:del w:id="3" w:author="boris feng" w:date="2016-08-15T10:53:00Z">
        <w:r w:rsidDel="00BE205A">
          <w:rPr>
            <w:rFonts w:eastAsia="宋体" w:hint="eastAsia"/>
            <w:sz w:val="28"/>
            <w:szCs w:val="28"/>
          </w:rPr>
          <w:delText>绘制所选车辆实时曲线图如图：</w:delText>
        </w:r>
        <w:r w:rsidDel="00BE205A">
          <w:rPr>
            <w:rFonts w:eastAsia="宋体" w:hint="eastAsia"/>
            <w:sz w:val="28"/>
            <w:szCs w:val="28"/>
          </w:rPr>
          <w:delText>2-4-1</w:delText>
        </w:r>
      </w:del>
    </w:p>
    <w:p w:rsidR="001C6B65" w:rsidDel="00BE205A" w:rsidRDefault="00D96975">
      <w:pPr>
        <w:ind w:left="840" w:firstLine="420"/>
        <w:jc w:val="center"/>
        <w:rPr>
          <w:del w:id="4" w:author="boris feng" w:date="2016-08-15T10:53:00Z"/>
          <w:rFonts w:eastAsia="宋体"/>
          <w:sz w:val="28"/>
          <w:szCs w:val="28"/>
        </w:rPr>
      </w:pPr>
      <w:del w:id="5" w:author="boris feng" w:date="2016-08-15T10:53:00Z">
        <w:r w:rsidDel="00BE205A">
          <w:rPr>
            <w:noProof/>
          </w:rPr>
          <w:drawing>
            <wp:inline distT="0" distB="0" distL="114300" distR="114300">
              <wp:extent cx="1986280" cy="2663190"/>
              <wp:effectExtent l="9525" t="9525" r="23495" b="13335"/>
              <wp:docPr id="37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图片 6"/>
                      <pic:cNvPicPr>
                        <a:picLocks noChangeAspect="1"/>
                      </pic:cNvPicPr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6280" cy="2663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:rsidR="001C6B65" w:rsidDel="00BE205A" w:rsidRDefault="00D96975">
      <w:pPr>
        <w:ind w:left="840" w:firstLine="420"/>
        <w:jc w:val="center"/>
        <w:rPr>
          <w:del w:id="6" w:author="boris feng" w:date="2016-08-15T10:53:00Z"/>
          <w:rFonts w:eastAsia="宋体"/>
          <w:sz w:val="28"/>
          <w:szCs w:val="28"/>
        </w:rPr>
      </w:pPr>
      <w:del w:id="7" w:author="boris feng" w:date="2016-08-15T10:53:00Z">
        <w:r w:rsidDel="00BE205A">
          <w:rPr>
            <w:noProof/>
          </w:rPr>
          <w:drawing>
            <wp:inline distT="0" distB="0" distL="114300" distR="114300">
              <wp:extent cx="2010410" cy="332105"/>
              <wp:effectExtent l="9525" t="9525" r="18415" b="20320"/>
              <wp:docPr id="39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图片 8"/>
                      <pic:cNvPicPr>
                        <a:picLocks noChangeAspect="1"/>
                      </pic:cNvPicPr>
                    </pic:nvPicPr>
                    <pic:blipFill>
                      <a:blip r:embed="rId1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0410" cy="3321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:rsidR="001C6B65" w:rsidDel="00BE205A" w:rsidRDefault="00D96975">
      <w:pPr>
        <w:ind w:left="840" w:firstLine="420"/>
        <w:jc w:val="center"/>
        <w:rPr>
          <w:del w:id="8" w:author="boris feng" w:date="2016-08-15T10:53:00Z"/>
          <w:rFonts w:eastAsia="宋体"/>
          <w:sz w:val="28"/>
          <w:szCs w:val="28"/>
        </w:rPr>
      </w:pPr>
      <w:del w:id="9" w:author="boris feng" w:date="2016-08-15T10:53:00Z">
        <w:r w:rsidDel="00BE205A">
          <w:rPr>
            <w:rFonts w:eastAsia="宋体" w:hint="eastAsia"/>
            <w:sz w:val="28"/>
            <w:szCs w:val="28"/>
          </w:rPr>
          <w:delText>图</w:delText>
        </w:r>
        <w:r w:rsidDel="00BE205A">
          <w:rPr>
            <w:rFonts w:eastAsia="宋体" w:hint="eastAsia"/>
            <w:sz w:val="28"/>
            <w:szCs w:val="28"/>
          </w:rPr>
          <w:delText>2-4-1</w:delText>
        </w:r>
      </w:del>
    </w:p>
    <w:p w:rsidR="001C6B65" w:rsidRDefault="00D96975">
      <w:pPr>
        <w:ind w:left="84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2.5</w:t>
      </w:r>
      <w:proofErr w:type="gramStart"/>
      <w:r>
        <w:rPr>
          <w:rFonts w:eastAsia="宋体" w:hint="eastAsia"/>
          <w:sz w:val="28"/>
          <w:szCs w:val="28"/>
        </w:rPr>
        <w:t>.</w:t>
      </w:r>
      <w:proofErr w:type="gramEnd"/>
      <w:del w:id="10" w:author="boris feng" w:date="2016-08-15T10:53:00Z">
        <w:r w:rsidDel="00BE205A">
          <w:rPr>
            <w:rFonts w:eastAsia="宋体" w:hint="eastAsia"/>
            <w:sz w:val="28"/>
            <w:szCs w:val="28"/>
          </w:rPr>
          <w:delText xml:space="preserve">2 </w:delText>
        </w:r>
      </w:del>
      <w:ins w:id="11" w:author="boris feng" w:date="2016-08-15T10:53:00Z">
        <w:r w:rsidR="00BE205A">
          <w:rPr>
            <w:rFonts w:eastAsia="宋体"/>
            <w:sz w:val="28"/>
            <w:szCs w:val="28"/>
          </w:rPr>
          <w:t>1</w:t>
        </w:r>
        <w:r w:rsidR="00BE205A">
          <w:rPr>
            <w:rFonts w:eastAsia="宋体" w:hint="eastAsia"/>
            <w:sz w:val="28"/>
            <w:szCs w:val="28"/>
          </w:rPr>
          <w:t xml:space="preserve"> </w:t>
        </w:r>
      </w:ins>
      <w:r>
        <w:rPr>
          <w:rFonts w:eastAsia="宋体" w:hint="eastAsia"/>
          <w:sz w:val="28"/>
          <w:szCs w:val="28"/>
        </w:rPr>
        <w:t>实时数据</w:t>
      </w:r>
    </w:p>
    <w:p w:rsidR="001C6B65" w:rsidRDefault="00D96975">
      <w:pPr>
        <w:ind w:left="126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展示选中车辆实时数据，</w:t>
      </w:r>
      <w:ins w:id="12" w:author="boris feng" w:date="2016-08-15T10:53:00Z">
        <w:r w:rsidR="00BE205A">
          <w:rPr>
            <w:rFonts w:eastAsia="宋体" w:hint="eastAsia"/>
            <w:sz w:val="28"/>
            <w:szCs w:val="28"/>
          </w:rPr>
          <w:t>手动更新数据</w:t>
        </w:r>
        <w:r w:rsidR="00EF6F37">
          <w:rPr>
            <w:rFonts w:eastAsia="宋体" w:hint="eastAsia"/>
            <w:sz w:val="28"/>
            <w:szCs w:val="28"/>
          </w:rPr>
          <w:t>，</w:t>
        </w:r>
      </w:ins>
      <w:r>
        <w:rPr>
          <w:rFonts w:eastAsia="宋体" w:hint="eastAsia"/>
          <w:sz w:val="28"/>
          <w:szCs w:val="28"/>
        </w:rPr>
        <w:t>如图：</w:t>
      </w:r>
      <w:r>
        <w:rPr>
          <w:rFonts w:eastAsia="宋体" w:hint="eastAsia"/>
          <w:sz w:val="28"/>
          <w:szCs w:val="28"/>
        </w:rPr>
        <w:t>2-4-2</w:t>
      </w:r>
    </w:p>
    <w:p w:rsidR="001C6B65" w:rsidRDefault="00D96975">
      <w:pPr>
        <w:ind w:left="840" w:firstLine="420"/>
        <w:jc w:val="center"/>
      </w:pPr>
      <w:r>
        <w:rPr>
          <w:noProof/>
        </w:rPr>
        <w:drawing>
          <wp:inline distT="0" distB="0" distL="114300" distR="114300">
            <wp:extent cx="1969770" cy="2839085"/>
            <wp:effectExtent l="9525" t="9525" r="20955" b="2794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2839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</w:pPr>
      <w:r>
        <w:rPr>
          <w:noProof/>
        </w:rPr>
        <w:drawing>
          <wp:inline distT="0" distB="0" distL="114300" distR="114300">
            <wp:extent cx="1982470" cy="332105"/>
            <wp:effectExtent l="9525" t="9525" r="27305" b="20320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332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图</w:t>
      </w:r>
      <w:r>
        <w:rPr>
          <w:rFonts w:eastAsia="宋体" w:hint="eastAsia"/>
          <w:sz w:val="28"/>
          <w:szCs w:val="28"/>
        </w:rPr>
        <w:t>2-4-2</w:t>
      </w:r>
    </w:p>
    <w:p w:rsidR="001C6B65" w:rsidRDefault="00D9697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2.5</w:t>
      </w:r>
      <w:proofErr w:type="gramStart"/>
      <w:r>
        <w:rPr>
          <w:rFonts w:hint="eastAsia"/>
          <w:sz w:val="28"/>
          <w:szCs w:val="28"/>
        </w:rPr>
        <w:t>.</w:t>
      </w:r>
      <w:proofErr w:type="gramEnd"/>
      <w:del w:id="13" w:author="boris feng" w:date="2016-08-15T10:53:00Z">
        <w:r w:rsidDel="00BE205A">
          <w:rPr>
            <w:rFonts w:hint="eastAsia"/>
            <w:sz w:val="28"/>
            <w:szCs w:val="28"/>
          </w:rPr>
          <w:delText xml:space="preserve">3 </w:delText>
        </w:r>
      </w:del>
      <w:ins w:id="14" w:author="boris feng" w:date="2016-08-15T10:53:00Z">
        <w:r w:rsidR="00BE205A">
          <w:rPr>
            <w:sz w:val="28"/>
            <w:szCs w:val="28"/>
          </w:rPr>
          <w:t>2</w:t>
        </w:r>
        <w:r w:rsidR="00BE205A">
          <w:rPr>
            <w:rFonts w:hint="eastAsia"/>
            <w:sz w:val="28"/>
            <w:szCs w:val="28"/>
          </w:rPr>
          <w:t xml:space="preserve"> </w:t>
        </w:r>
      </w:ins>
      <w:r>
        <w:rPr>
          <w:rFonts w:hint="eastAsia"/>
          <w:sz w:val="28"/>
          <w:szCs w:val="28"/>
        </w:rPr>
        <w:t>历史曲线</w:t>
      </w:r>
    </w:p>
    <w:p w:rsidR="001C6B65" w:rsidRDefault="00D9697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展示选中车辆的历史曲线图，</w:t>
      </w:r>
      <w:ins w:id="15" w:author="boris feng" w:date="2016-08-15T10:53:00Z">
        <w:r w:rsidR="00EF6F37">
          <w:rPr>
            <w:rFonts w:hint="eastAsia"/>
            <w:sz w:val="28"/>
            <w:szCs w:val="28"/>
          </w:rPr>
          <w:t>设置起止时间，</w:t>
        </w:r>
      </w:ins>
      <w:ins w:id="16" w:author="boris feng" w:date="2016-08-15T10:54:00Z">
        <w:r w:rsidR="00EF6F37">
          <w:rPr>
            <w:rFonts w:hint="eastAsia"/>
            <w:sz w:val="28"/>
            <w:szCs w:val="28"/>
          </w:rPr>
          <w:t>年月日、时分</w:t>
        </w:r>
        <w:r w:rsidR="00534918">
          <w:rPr>
            <w:rFonts w:hint="eastAsia"/>
            <w:sz w:val="28"/>
            <w:szCs w:val="28"/>
          </w:rPr>
          <w:t>，</w:t>
        </w:r>
      </w:ins>
      <w:ins w:id="17" w:author="boris feng" w:date="2016-08-15T11:02:00Z">
        <w:r w:rsidR="00B74BD6">
          <w:rPr>
            <w:rFonts w:hint="eastAsia"/>
            <w:sz w:val="28"/>
            <w:szCs w:val="28"/>
          </w:rPr>
          <w:t>单曲线一次查询数量控制在</w:t>
        </w:r>
        <w:r w:rsidR="00B74BD6">
          <w:rPr>
            <w:rFonts w:hint="eastAsia"/>
            <w:sz w:val="28"/>
            <w:szCs w:val="28"/>
          </w:rPr>
          <w:t>300</w:t>
        </w:r>
        <w:r w:rsidR="00B74BD6">
          <w:rPr>
            <w:rFonts w:hint="eastAsia"/>
            <w:sz w:val="28"/>
            <w:szCs w:val="28"/>
          </w:rPr>
          <w:t>个节点内。</w:t>
        </w:r>
      </w:ins>
      <w:r>
        <w:rPr>
          <w:rFonts w:hint="eastAsia"/>
          <w:sz w:val="28"/>
          <w:szCs w:val="28"/>
        </w:rPr>
        <w:t>如图：</w:t>
      </w:r>
      <w:r>
        <w:rPr>
          <w:rFonts w:hint="eastAsia"/>
          <w:sz w:val="28"/>
          <w:szCs w:val="28"/>
        </w:rPr>
        <w:t>2-4-3</w:t>
      </w:r>
    </w:p>
    <w:p w:rsidR="001C6B65" w:rsidRDefault="00D96975">
      <w:pPr>
        <w:ind w:left="840"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1849755" cy="2540635"/>
            <wp:effectExtent l="9525" t="9525" r="26670" b="21590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540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</w:pPr>
      <w:bookmarkStart w:id="18" w:name="OLE_LINK1"/>
      <w:r>
        <w:rPr>
          <w:noProof/>
        </w:rPr>
        <w:drawing>
          <wp:inline distT="0" distB="0" distL="114300" distR="114300">
            <wp:extent cx="1849120" cy="332105"/>
            <wp:effectExtent l="9525" t="9525" r="27305" b="20320"/>
            <wp:docPr id="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332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bookmarkEnd w:id="18"/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图</w:t>
      </w:r>
      <w:r>
        <w:rPr>
          <w:rFonts w:eastAsia="宋体" w:hint="eastAsia"/>
          <w:sz w:val="28"/>
          <w:szCs w:val="28"/>
        </w:rPr>
        <w:t>2-4-3</w:t>
      </w:r>
    </w:p>
    <w:p w:rsidR="001C6B65" w:rsidRDefault="00D9697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2.5</w:t>
      </w:r>
      <w:proofErr w:type="gramStart"/>
      <w:r>
        <w:rPr>
          <w:rFonts w:hint="eastAsia"/>
          <w:sz w:val="28"/>
          <w:szCs w:val="28"/>
        </w:rPr>
        <w:t>.</w:t>
      </w:r>
      <w:proofErr w:type="gramEnd"/>
      <w:del w:id="19" w:author="boris feng" w:date="2016-08-15T10:53:00Z">
        <w:r w:rsidDel="00BE205A">
          <w:rPr>
            <w:rFonts w:hint="eastAsia"/>
            <w:sz w:val="28"/>
            <w:szCs w:val="28"/>
          </w:rPr>
          <w:delText xml:space="preserve">4 </w:delText>
        </w:r>
      </w:del>
      <w:ins w:id="20" w:author="boris feng" w:date="2016-08-15T10:53:00Z">
        <w:r w:rsidR="00BE205A">
          <w:rPr>
            <w:sz w:val="28"/>
            <w:szCs w:val="28"/>
          </w:rPr>
          <w:t>3</w:t>
        </w:r>
        <w:r w:rsidR="00BE205A">
          <w:rPr>
            <w:rFonts w:hint="eastAsia"/>
            <w:sz w:val="28"/>
            <w:szCs w:val="28"/>
          </w:rPr>
          <w:t xml:space="preserve"> </w:t>
        </w:r>
      </w:ins>
      <w:r>
        <w:rPr>
          <w:rFonts w:hint="eastAsia"/>
          <w:sz w:val="28"/>
          <w:szCs w:val="28"/>
        </w:rPr>
        <w:t>历史轨迹</w:t>
      </w:r>
    </w:p>
    <w:p w:rsidR="001C6B65" w:rsidRDefault="00D9697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展示选中车辆的历史轨迹图，如图：</w:t>
      </w:r>
      <w:r>
        <w:rPr>
          <w:rFonts w:hint="eastAsia"/>
          <w:sz w:val="28"/>
          <w:szCs w:val="28"/>
        </w:rPr>
        <w:t>2-4-4</w:t>
      </w:r>
    </w:p>
    <w:p w:rsidR="001C6B65" w:rsidRDefault="00D96975">
      <w:pPr>
        <w:ind w:left="840" w:firstLine="420"/>
        <w:jc w:val="center"/>
      </w:pPr>
      <w:bookmarkStart w:id="21" w:name="OLE_LINK2"/>
      <w:r>
        <w:rPr>
          <w:noProof/>
        </w:rPr>
        <w:drawing>
          <wp:inline distT="0" distB="0" distL="114300" distR="114300">
            <wp:extent cx="1905635" cy="2611120"/>
            <wp:effectExtent l="9525" t="9525" r="27940" b="27305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611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bookmarkEnd w:id="21"/>
    </w:p>
    <w:p w:rsidR="001C6B65" w:rsidRDefault="00D96975">
      <w:pPr>
        <w:ind w:left="840" w:firstLine="420"/>
        <w:jc w:val="center"/>
      </w:pPr>
      <w:r>
        <w:rPr>
          <w:noProof/>
        </w:rPr>
        <w:drawing>
          <wp:inline distT="0" distB="0" distL="114300" distR="114300">
            <wp:extent cx="1887220" cy="332105"/>
            <wp:effectExtent l="9525" t="9525" r="27305" b="20320"/>
            <wp:docPr id="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332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图</w:t>
      </w:r>
      <w:r>
        <w:rPr>
          <w:rFonts w:eastAsia="宋体" w:hint="eastAsia"/>
          <w:sz w:val="28"/>
          <w:szCs w:val="28"/>
        </w:rPr>
        <w:t>2-4-4</w:t>
      </w:r>
    </w:p>
    <w:p w:rsidR="001C6B65" w:rsidRDefault="00D9697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2.5.5 </w:t>
      </w:r>
      <w:r>
        <w:rPr>
          <w:rFonts w:hint="eastAsia"/>
          <w:sz w:val="28"/>
          <w:szCs w:val="28"/>
        </w:rPr>
        <w:t>车辆查询</w:t>
      </w:r>
    </w:p>
    <w:p w:rsidR="001C6B65" w:rsidRDefault="00D9697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点击右上角图标弹出车辆查询页面，展示所有客户下的车辆；可模糊查询车辆。如图：</w:t>
      </w:r>
      <w:r>
        <w:rPr>
          <w:rFonts w:hint="eastAsia"/>
          <w:sz w:val="28"/>
          <w:szCs w:val="28"/>
        </w:rPr>
        <w:t>2-4-5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2-4-6</w:t>
      </w:r>
    </w:p>
    <w:p w:rsidR="001C6B65" w:rsidRDefault="001C6B65">
      <w:pPr>
        <w:ind w:left="1260" w:firstLine="420"/>
        <w:rPr>
          <w:sz w:val="28"/>
          <w:szCs w:val="28"/>
        </w:rPr>
      </w:pPr>
    </w:p>
    <w:p w:rsidR="001C6B65" w:rsidRDefault="001C6B65">
      <w:pPr>
        <w:ind w:left="420" w:firstLine="420"/>
        <w:jc w:val="center"/>
      </w:pPr>
      <w:r>
        <w:pict>
          <v:rect id="_x0000_s1037" style="position:absolute;left:0;text-align:left;margin-left:307.4pt;margin-top:7.2pt;width:144.75pt;height:59.25pt;z-index:251714560;v-text-anchor:middle" o:gfxdata="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ZVVpdkAAAAKAQAADwAAAAAAAAABACAAAAAiAAAAZHJzL2Rvd25yZXYueG1sUEsBAhQA&#10;FAAAAAgAh07iQI0mfyljAgAAlQQAAA4AAAAAAAAAAQAgAAAAKAEAAGRycy9lMm9Eb2MueG1sUEsF&#10;BgAAAAAGAAYAWQEAAP0FAAAAAA==&#10;" filled="f" strokecolor="#c00000" strokeweight="1pt">
            <v:textbox>
              <w:txbxContent>
                <w:p w:rsidR="001C6B65" w:rsidRDefault="00D96975">
                  <w:pPr>
                    <w:jc w:val="center"/>
                  </w:pPr>
                  <w:r>
                    <w:rPr>
                      <w:rFonts w:hint="eastAsia"/>
                    </w:rPr>
                    <w:t>此处放置搜索图标，点击可进入车辆搜索页面，如图</w:t>
                  </w:r>
                  <w:r>
                    <w:rPr>
                      <w:rFonts w:hint="eastAsia"/>
                    </w:rPr>
                    <w:t>2-4-6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rect>
        </w:pict>
      </w:r>
      <w:r>
        <w:pict>
          <v:rect id="_x0000_s1036" style="position:absolute;left:0;text-align:left;margin-left:263.15pt;margin-top:11.7pt;width:34.5pt;height:9.75pt;z-index:251713536;v-text-anchor:middle" o:gfxdata="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NLidNwAAAAJAQAADwAAAAAAAAABACAAAAAiAAAAZHJz&#10;L2Rvd25yZXYueG1sUEsBAhQAFAAAAAgAh07iQMTG46JyAgAA1AQAAA4AAAAAAAAAAQAgAAAAKwEA&#10;AGRycy9lMm9Eb2MueG1sUEsFBgAAAAAGAAYAWQEAAA8GAAAAAA==&#10;" fillcolor="#5b9bd5 [3204]" strokecolor="#41719c" strokeweight="1pt"/>
        </w:pict>
      </w:r>
      <w:r w:rsidR="00D96975">
        <w:rPr>
          <w:noProof/>
        </w:rPr>
        <w:drawing>
          <wp:inline distT="0" distB="0" distL="114300" distR="114300">
            <wp:extent cx="1905635" cy="2611120"/>
            <wp:effectExtent l="9525" t="9525" r="27940" b="27305"/>
            <wp:docPr id="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611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图</w:t>
      </w:r>
      <w:r>
        <w:rPr>
          <w:rFonts w:eastAsia="宋体" w:hint="eastAsia"/>
          <w:sz w:val="28"/>
          <w:szCs w:val="28"/>
        </w:rPr>
        <w:t>2-4-5</w:t>
      </w:r>
    </w:p>
    <w:p w:rsidR="001C6B65" w:rsidRDefault="001C6B65">
      <w:pPr>
        <w:ind w:left="420" w:firstLine="420"/>
        <w:jc w:val="center"/>
      </w:pPr>
    </w:p>
    <w:p w:rsidR="001C6B65" w:rsidRDefault="001C6B65">
      <w:pPr>
        <w:ind w:left="420" w:firstLine="420"/>
        <w:jc w:val="center"/>
      </w:pPr>
      <w:r>
        <w:pict>
          <v:rect id="_x0000_s1035" style="position:absolute;left:0;text-align:left;margin-left:328.4pt;margin-top:177.5pt;width:87.75pt;height:30.75pt;z-index:251723776;v-text-anchor:middle" o:gfxdata="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E85nZAAAACwEAAA8AAAAAAAAAAQAgAAAAIgAAAGRycy9kb3ducmV2LnhtbFBLAQIUABQA&#10;AAAIAIdO4kBXu5JyYQIAAJYEAAAOAAAAAAAAAAEAIAAAACgBAABkcnMvZTJvRG9jLnhtbFBLBQYA&#10;AAAABgAGAFkBAAD7BQAAAAA=&#10;" filled="f" strokecolor="#c00000" strokeweight="1pt">
            <v:textbox>
              <w:txbxContent>
                <w:p w:rsidR="001C6B65" w:rsidRDefault="00D96975">
                  <w:pPr>
                    <w:jc w:val="center"/>
                  </w:pPr>
                  <w:r>
                    <w:rPr>
                      <w:rFonts w:hint="eastAsia"/>
                    </w:rPr>
                    <w:t>显示客户信息</w:t>
                  </w:r>
                </w:p>
              </w:txbxContent>
            </v:textbox>
          </v:rect>
        </w:pict>
      </w:r>
      <w:r>
        <w:pict>
          <v:shape id="_x0000_s1034" type="#_x0000_t32" style="position:absolute;left:0;text-align:left;margin-left:225.65pt;margin-top:192.5pt;width:104.25pt;height:0;flip:x;z-index:251722752" o:gfxdata="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vRdGdcAAAALAQAADwAAAAAAAAABACAAAAAiAAAAZHJzL2Rv&#10;d25yZXYueG1sUEsBAhQAFAAAAAgAh07iQOm6qvECAgAAqAMAAA4AAAAAAAAAAQAgAAAAJgEAAGRy&#10;cy9lMm9Eb2MueG1sUEsFBgAAAAAGAAYAWQEAAJoFAAAAAA==&#10;" strokecolor="#5b9bd5 [3204]" strokeweight=".5pt">
            <v:stroke endarrow="open" joinstyle="miter"/>
          </v:shape>
        </w:pict>
      </w:r>
      <w:r>
        <w:pict>
          <v:rect id="_x0000_s1033" style="position:absolute;left:0;text-align:left;margin-left:152.9pt;margin-top:186.5pt;width:67.5pt;height:12.75pt;z-index:251721728;v-text-anchor:middle" o:gfxdata="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OVIWdgA&#10;AAALAQAADwAAAAAAAAABACAAAAAiAAAAZHJzL2Rvd25yZXYueG1sUEsBAhQAFAAAAAgAh07iQFmv&#10;YfFYAgAAigQAAA4AAAAAAAAAAQAgAAAAJwEAAGRycy9lMm9Eb2MueG1sUEsFBgAAAAAGAAYAWQEA&#10;APEFAAAAAA==&#10;" filled="f" strokecolor="#c00000" strokeweight="1pt"/>
        </w:pict>
      </w:r>
      <w:r>
        <w:pict>
          <v:rect id="_x0000_s1032" style="position:absolute;left:0;text-align:left;margin-left:309.65pt;margin-top:95.85pt;width:110.25pt;height:52.5pt;z-index:251720704;v-text-anchor:middle" o:gfxdata="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TcSqtgAAAALAQAADwAAAAAAAAABACAAAAAiAAAAZHJzL2Rvd25yZXYueG1sUEsBAhQAFAAA&#10;AAgAh07iQJ+1hNFhAgAAlgQAAA4AAAAAAAAAAQAgAAAAJwEAAGRycy9lMm9Eb2MueG1sUEsFBgAA&#10;AAAGAAYAWQEAAPoFAAAAAA==&#10;" filled="f" strokecolor="#c00000" strokeweight="1pt">
            <v:textbox>
              <w:txbxContent>
                <w:p w:rsidR="001C6B65" w:rsidRDefault="00D96975">
                  <w:pPr>
                    <w:jc w:val="center"/>
                  </w:pPr>
                  <w:r>
                    <w:rPr>
                      <w:rFonts w:hint="eastAsia"/>
                    </w:rPr>
                    <w:t>单击车辆跳转至电容监控页面，显示相应信息</w:t>
                  </w:r>
                </w:p>
              </w:txbxContent>
            </v:textbox>
          </v:rect>
        </w:pict>
      </w:r>
      <w:r>
        <w:pict>
          <v:shape id="_x0000_s1031" type="#_x0000_t32" style="position:absolute;left:0;text-align:left;margin-left:256.4pt;margin-top:110.85pt;width:51.75pt;height:0;flip:x;z-index:251719680" o:gfxdata="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uw3J9gAAAALAQAADwAAAAAAAAABACAAAAAiAAAAZHJz&#10;L2Rvd25yZXYueG1sUEsBAhQAFAAAAAgAh07iQKoYiEkEAgAApwMAAA4AAAAAAAAAAQAgAAAAJwEA&#10;AGRycy9lMm9Eb2MueG1sUEsFBgAAAAAGAAYAWQEAAJ0FAAAAAA==&#10;" strokecolor="#5b9bd5 [3204]" strokeweight=".5pt">
            <v:stroke endarrow="open" joinstyle="miter"/>
          </v:shape>
        </w:pict>
      </w:r>
      <w:r>
        <w:pict>
          <v:rect id="_x0000_s1030" style="position:absolute;left:0;text-align:left;margin-left:157.4pt;margin-top:104.1pt;width:89.25pt;height:15.75pt;z-index:251718656;v-text-anchor:middle" o:gfxdata="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U&#10;0jMo2gAAAAsBAAAPAAAAAAAAAAEAIAAAACIAAABkcnMvZG93bnJldi54bWxQSwECFAAUAAAACACH&#10;TuJAPX2czVsCAACLBAAADgAAAAAAAAABACAAAAApAQAAZHJzL2Uyb0RvYy54bWxQSwUGAAAAAAYA&#10;BgBZAQAA9gUAAAAA&#10;" filled="f" strokecolor="#c00000" strokeweight="1pt"/>
        </w:pict>
      </w:r>
      <w:r>
        <w:pict>
          <v:rect id="_x0000_s1029" style="position:absolute;left:0;text-align:left;margin-left:340.4pt;margin-top:14.1pt;width:90.75pt;height:50.25pt;z-index:251717632;v-text-anchor:middle" o:gfxdata="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g6/U1wAAAAoBAAAPAAAAAAAAAAEAIAAAACIAAABkcnMvZG93bnJldi54bWxQSwECFAAUAAAA&#10;CACHTuJATYxyrmECAACWBAAADgAAAAAAAAABACAAAAAmAQAAZHJzL2Uyb0RvYy54bWxQSwUGAAAA&#10;AAYABgBZAQAA+QUAAAAA&#10;" filled="f" strokecolor="#c00000" strokeweight="1pt">
            <v:textbox>
              <w:txbxContent>
                <w:p w:rsidR="001C6B65" w:rsidRDefault="00D96975">
                  <w:pPr>
                    <w:jc w:val="center"/>
                  </w:pPr>
                  <w:r>
                    <w:rPr>
                      <w:rFonts w:hint="eastAsia"/>
                    </w:rPr>
                    <w:t>可模糊查询车辆</w:t>
                  </w:r>
                </w:p>
              </w:txbxContent>
            </v:textbox>
          </v:rect>
        </w:pict>
      </w:r>
      <w:r>
        <w:pict>
          <v:shape id="_x0000_s1028" type="#_x0000_t32" style="position:absolute;left:0;text-align:left;margin-left:292.4pt;margin-top:38.1pt;width:45pt;height:0;flip:x;z-index:251716608" o:gfxdata="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+tSK9YAAAAJAQAADwAAAAAAAAAB&#10;ACAAAAAiAAAAZHJzL2Rvd25yZXYueG1sUEsBAhQAFAAAAAgAh07iQCGfRPcSAgAAzwMAAA4AAAAA&#10;AAAAAQAgAAAAJQEAAGRycy9lMm9Eb2MueG1sUEsFBgAAAAAGAAYAWQEAAKkFAAAAAA==&#10;" strokecolor="#5b9bd5 [3204]" strokeweight=".5pt">
            <v:stroke endarrow="open" joinstyle="miter"/>
          </v:shape>
        </w:pict>
      </w:r>
      <w:r>
        <w:pict>
          <v:rect id="_x0000_s1027" style="position:absolute;left:0;text-align:left;margin-left:160.4pt;margin-top:29.1pt;width:132pt;height:18pt;z-index:251715584;v-text-anchor:middle" o:gfxdata="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rbn&#10;ydgAAAAJAQAADwAAAAAAAAABACAAAAAiAAAAZHJzL2Rvd25yZXYueG1sUEsBAhQAFAAAAAgAh07i&#10;QDXxyvlbAgAAiwQAAA4AAAAAAAAAAQAgAAAAJwEAAGRycy9lMm9Eb2MueG1sUEsFBgAAAAAGAAYA&#10;WQEAAPQFAAAAAA==&#10;" filled="f" strokecolor="#c00000" strokeweight="1pt"/>
        </w:pict>
      </w:r>
      <w:r w:rsidR="00D96975">
        <w:rPr>
          <w:noProof/>
        </w:rPr>
        <w:drawing>
          <wp:inline distT="0" distB="0" distL="114300" distR="114300">
            <wp:extent cx="1894205" cy="2961005"/>
            <wp:effectExtent l="9525" t="9525" r="20320" b="20320"/>
            <wp:docPr id="5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2961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bookmarkStart w:id="22" w:name="_GoBack"/>
      <w:r>
        <w:rPr>
          <w:rFonts w:eastAsia="宋体" w:hint="eastAsia"/>
          <w:sz w:val="28"/>
          <w:szCs w:val="28"/>
        </w:rPr>
        <w:lastRenderedPageBreak/>
        <w:t>图</w:t>
      </w:r>
      <w:r>
        <w:rPr>
          <w:rFonts w:eastAsia="宋体" w:hint="eastAsia"/>
          <w:sz w:val="28"/>
          <w:szCs w:val="28"/>
        </w:rPr>
        <w:t>2-4-6</w:t>
      </w:r>
    </w:p>
    <w:bookmarkEnd w:id="22"/>
    <w:p w:rsidR="001C6B65" w:rsidRDefault="00D96975">
      <w:pPr>
        <w:ind w:left="42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2.6</w:t>
      </w:r>
      <w:r>
        <w:rPr>
          <w:rFonts w:eastAsia="宋体" w:hint="eastAsia"/>
          <w:sz w:val="28"/>
          <w:szCs w:val="28"/>
        </w:rPr>
        <w:t>设置页面</w:t>
      </w:r>
    </w:p>
    <w:p w:rsidR="001C6B65" w:rsidRDefault="00D96975">
      <w:pPr>
        <w:ind w:left="84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其他功能设定页面，如：退出登录；检查版本等。如图：</w:t>
      </w:r>
      <w:r>
        <w:rPr>
          <w:rFonts w:eastAsia="宋体" w:hint="eastAsia"/>
          <w:sz w:val="28"/>
          <w:szCs w:val="28"/>
        </w:rPr>
        <w:t>2-6</w:t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895475" cy="361950"/>
            <wp:effectExtent l="0" t="0" r="952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noProof/>
          <w:sz w:val="28"/>
          <w:szCs w:val="28"/>
        </w:rPr>
        <w:drawing>
          <wp:inline distT="0" distB="0" distL="114300" distR="114300">
            <wp:extent cx="1847215" cy="2526665"/>
            <wp:effectExtent l="9525" t="9525" r="10160" b="16510"/>
            <wp:docPr id="6" name="图片 6" descr="Screenshot_2016-07-08-13-5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6-07-08-13-51-5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252666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</w:pPr>
      <w:r>
        <w:rPr>
          <w:noProof/>
        </w:rPr>
        <w:drawing>
          <wp:inline distT="0" distB="0" distL="114300" distR="114300">
            <wp:extent cx="1849120" cy="305435"/>
            <wp:effectExtent l="9525" t="9525" r="27305" b="279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305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图</w:t>
      </w:r>
      <w:r>
        <w:rPr>
          <w:rFonts w:eastAsia="宋体" w:hint="eastAsia"/>
          <w:sz w:val="28"/>
          <w:szCs w:val="28"/>
        </w:rPr>
        <w:t>2-5</w:t>
      </w:r>
    </w:p>
    <w:p w:rsidR="001C6B65" w:rsidRDefault="00D96975">
      <w:pPr>
        <w:ind w:left="42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2.7</w:t>
      </w:r>
      <w:r>
        <w:rPr>
          <w:rFonts w:eastAsia="宋体" w:hint="eastAsia"/>
          <w:sz w:val="28"/>
          <w:szCs w:val="28"/>
        </w:rPr>
        <w:t>多条件查询页面</w:t>
      </w:r>
    </w:p>
    <w:p w:rsidR="001C6B65" w:rsidRDefault="00D96975">
      <w:pPr>
        <w:ind w:left="840" w:firstLine="42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可根据输入条件及类型进行查询相应数据。如图：</w:t>
      </w:r>
      <w:r>
        <w:rPr>
          <w:rFonts w:eastAsia="宋体" w:hint="eastAsia"/>
          <w:sz w:val="28"/>
          <w:szCs w:val="28"/>
        </w:rPr>
        <w:t>2-8</w:t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858010" cy="371475"/>
            <wp:effectExtent l="0" t="0" r="8890" b="952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noProof/>
          <w:sz w:val="28"/>
          <w:szCs w:val="28"/>
        </w:rPr>
        <w:lastRenderedPageBreak/>
        <w:drawing>
          <wp:inline distT="0" distB="0" distL="114300" distR="114300">
            <wp:extent cx="1827530" cy="2178050"/>
            <wp:effectExtent l="9525" t="9525" r="10795" b="22225"/>
            <wp:docPr id="9" name="图片 9" descr="Screenshot_2016-07-08-13-58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6-07-08-13-58-57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21780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C6B65" w:rsidRDefault="00D96975">
      <w:pPr>
        <w:ind w:left="840" w:firstLine="420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图</w:t>
      </w:r>
      <w:r>
        <w:rPr>
          <w:rFonts w:eastAsia="宋体" w:hint="eastAsia"/>
          <w:sz w:val="28"/>
          <w:szCs w:val="28"/>
        </w:rPr>
        <w:t>2-6</w:t>
      </w:r>
    </w:p>
    <w:p w:rsidR="001C6B65" w:rsidRDefault="001C6B65">
      <w:pPr>
        <w:ind w:left="420" w:firstLine="420"/>
        <w:jc w:val="center"/>
        <w:rPr>
          <w:sz w:val="28"/>
          <w:szCs w:val="28"/>
        </w:rPr>
      </w:pPr>
    </w:p>
    <w:sectPr w:rsidR="001C6B65" w:rsidSect="001C6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975" w:rsidRDefault="00D96975" w:rsidP="00BE205A">
      <w:pPr>
        <w:spacing w:after="0" w:line="240" w:lineRule="auto"/>
      </w:pPr>
      <w:r>
        <w:separator/>
      </w:r>
    </w:p>
  </w:endnote>
  <w:endnote w:type="continuationSeparator" w:id="0">
    <w:p w:rsidR="00D96975" w:rsidRDefault="00D96975" w:rsidP="00BE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975" w:rsidRDefault="00D96975" w:rsidP="00BE205A">
      <w:pPr>
        <w:spacing w:after="0" w:line="240" w:lineRule="auto"/>
      </w:pPr>
      <w:r>
        <w:separator/>
      </w:r>
    </w:p>
  </w:footnote>
  <w:footnote w:type="continuationSeparator" w:id="0">
    <w:p w:rsidR="00D96975" w:rsidRDefault="00D96975" w:rsidP="00BE2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AB8BC"/>
    <w:multiLevelType w:val="singleLevel"/>
    <w:tmpl w:val="572AB8BC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572ABA26"/>
    <w:multiLevelType w:val="singleLevel"/>
    <w:tmpl w:val="572ABA26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1DF62D3"/>
    <w:rsid w:val="001C6B65"/>
    <w:rsid w:val="00534918"/>
    <w:rsid w:val="005C1C46"/>
    <w:rsid w:val="00B74BD6"/>
    <w:rsid w:val="00BC262D"/>
    <w:rsid w:val="00BE205A"/>
    <w:rsid w:val="00D96975"/>
    <w:rsid w:val="00EF6F37"/>
    <w:rsid w:val="016E0594"/>
    <w:rsid w:val="03DE7F4C"/>
    <w:rsid w:val="04141EA7"/>
    <w:rsid w:val="04452AFB"/>
    <w:rsid w:val="04BD23BA"/>
    <w:rsid w:val="05742E73"/>
    <w:rsid w:val="082D508B"/>
    <w:rsid w:val="08E67323"/>
    <w:rsid w:val="08F56672"/>
    <w:rsid w:val="0AE1760B"/>
    <w:rsid w:val="0B131836"/>
    <w:rsid w:val="0C92184B"/>
    <w:rsid w:val="0D9F752F"/>
    <w:rsid w:val="0DC778DC"/>
    <w:rsid w:val="0EBE34C0"/>
    <w:rsid w:val="0ED200C6"/>
    <w:rsid w:val="0FA54DE9"/>
    <w:rsid w:val="112332D0"/>
    <w:rsid w:val="117D6A6F"/>
    <w:rsid w:val="12BD4C1A"/>
    <w:rsid w:val="13190623"/>
    <w:rsid w:val="13F029EB"/>
    <w:rsid w:val="143D000E"/>
    <w:rsid w:val="16113A86"/>
    <w:rsid w:val="17C91819"/>
    <w:rsid w:val="18947F00"/>
    <w:rsid w:val="1B2C01DC"/>
    <w:rsid w:val="1B9D11DA"/>
    <w:rsid w:val="1BD037E4"/>
    <w:rsid w:val="1C5F4EF6"/>
    <w:rsid w:val="1CF76AC9"/>
    <w:rsid w:val="205453FB"/>
    <w:rsid w:val="209B3FA4"/>
    <w:rsid w:val="20E037FA"/>
    <w:rsid w:val="219214E3"/>
    <w:rsid w:val="21E503E9"/>
    <w:rsid w:val="22040A96"/>
    <w:rsid w:val="229C33A7"/>
    <w:rsid w:val="22E82B13"/>
    <w:rsid w:val="24304CFC"/>
    <w:rsid w:val="2452126B"/>
    <w:rsid w:val="24CA28A4"/>
    <w:rsid w:val="25D13B95"/>
    <w:rsid w:val="276A63F2"/>
    <w:rsid w:val="29A45C3D"/>
    <w:rsid w:val="2B170EBD"/>
    <w:rsid w:val="2C760517"/>
    <w:rsid w:val="2DEB5E7F"/>
    <w:rsid w:val="2E5806CD"/>
    <w:rsid w:val="2ECC0140"/>
    <w:rsid w:val="30121181"/>
    <w:rsid w:val="30594B71"/>
    <w:rsid w:val="30E54023"/>
    <w:rsid w:val="32E350DE"/>
    <w:rsid w:val="337A4FF7"/>
    <w:rsid w:val="33CA415B"/>
    <w:rsid w:val="34851C0E"/>
    <w:rsid w:val="357C4298"/>
    <w:rsid w:val="38217A99"/>
    <w:rsid w:val="3BDB5868"/>
    <w:rsid w:val="3C7845E7"/>
    <w:rsid w:val="3DD604B1"/>
    <w:rsid w:val="3FDC1F39"/>
    <w:rsid w:val="417468A8"/>
    <w:rsid w:val="41DF62D3"/>
    <w:rsid w:val="42E449BF"/>
    <w:rsid w:val="434005D2"/>
    <w:rsid w:val="43C135B2"/>
    <w:rsid w:val="447E20E8"/>
    <w:rsid w:val="48905E1E"/>
    <w:rsid w:val="4952189B"/>
    <w:rsid w:val="49E31AF6"/>
    <w:rsid w:val="4B465A50"/>
    <w:rsid w:val="4DA541E5"/>
    <w:rsid w:val="4DC41D93"/>
    <w:rsid w:val="4F65772C"/>
    <w:rsid w:val="4F703E34"/>
    <w:rsid w:val="504C2A45"/>
    <w:rsid w:val="50B61769"/>
    <w:rsid w:val="51A8446E"/>
    <w:rsid w:val="52DF79EC"/>
    <w:rsid w:val="53F571F9"/>
    <w:rsid w:val="54926F3B"/>
    <w:rsid w:val="54EB16A4"/>
    <w:rsid w:val="55924A2C"/>
    <w:rsid w:val="56502AED"/>
    <w:rsid w:val="56FC035D"/>
    <w:rsid w:val="5915337A"/>
    <w:rsid w:val="594356F7"/>
    <w:rsid w:val="59C970DB"/>
    <w:rsid w:val="5BD55C91"/>
    <w:rsid w:val="5CFC04C9"/>
    <w:rsid w:val="5D38272C"/>
    <w:rsid w:val="5F2D0DEB"/>
    <w:rsid w:val="602124D9"/>
    <w:rsid w:val="60677DD6"/>
    <w:rsid w:val="618E0E10"/>
    <w:rsid w:val="63DC6553"/>
    <w:rsid w:val="64254EEE"/>
    <w:rsid w:val="65881115"/>
    <w:rsid w:val="6BD466EE"/>
    <w:rsid w:val="6C2E0C49"/>
    <w:rsid w:val="6EED1744"/>
    <w:rsid w:val="731C181F"/>
    <w:rsid w:val="734B2B28"/>
    <w:rsid w:val="73A11697"/>
    <w:rsid w:val="73A43E36"/>
    <w:rsid w:val="75BB4885"/>
    <w:rsid w:val="75F005A6"/>
    <w:rsid w:val="76117D63"/>
    <w:rsid w:val="77EF2FCD"/>
    <w:rsid w:val="783437B8"/>
    <w:rsid w:val="7958603C"/>
    <w:rsid w:val="79AF4230"/>
    <w:rsid w:val="7D1F5BB7"/>
    <w:rsid w:val="7E985B99"/>
    <w:rsid w:val="7F3C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  <o:rules v:ext="edit">
        <o:r id="V:Rule1" type="callout" idref="# 227"/>
        <o:r id="V:Rule2" type="callout" idref="#_x0000_s1041"/>
        <o:r id="V:Rule3" type="connector" idref="#_x0000_s1039"/>
        <o:r id="V:Rule4" type="connector" idref="#_x0000_s1034"/>
        <o:r id="V:Rule5" type="connector" idref="#_x0000_s1031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6B6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1C6B65"/>
    <w:pPr>
      <w:jc w:val="left"/>
    </w:pPr>
  </w:style>
  <w:style w:type="table" w:styleId="a4">
    <w:name w:val="Table Grid"/>
    <w:basedOn w:val="a1"/>
    <w:qFormat/>
    <w:rsid w:val="001C6B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BE205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rsid w:val="00BE205A"/>
    <w:rPr>
      <w:rFonts w:ascii="宋体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BE20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rsid w:val="00BE205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footer"/>
    <w:basedOn w:val="a"/>
    <w:link w:val="Char1"/>
    <w:rsid w:val="00BE20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rsid w:val="00BE205A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122</Words>
  <Characters>699</Characters>
  <Application>Microsoft Office Word</Application>
  <DocSecurity>0</DocSecurity>
  <Lines>5</Lines>
  <Paragraphs>1</Paragraphs>
  <ScaleCrop>false</ScaleCrop>
  <Company>avp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guojiajin</dc:creator>
  <cp:lastModifiedBy>boris feng</cp:lastModifiedBy>
  <cp:revision>5</cp:revision>
  <dcterms:created xsi:type="dcterms:W3CDTF">2016-05-05T02:38:00Z</dcterms:created>
  <dcterms:modified xsi:type="dcterms:W3CDTF">2016-08-15T03:03:00Z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