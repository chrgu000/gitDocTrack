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3F" w:rsidRDefault="002B205D">
      <w:hyperlink r:id="rId5" w:history="1">
        <w:r w:rsidRPr="00E42582">
          <w:rPr>
            <w:rStyle w:val="a3"/>
          </w:rPr>
          <w:t>http://www.yiibai.com/java_generics/java_generics_type_parameters.html</w:t>
        </w:r>
      </w:hyperlink>
    </w:p>
    <w:p w:rsidR="002B205D" w:rsidRDefault="002B205D"/>
    <w:p w:rsidR="001875E4" w:rsidRPr="001875E4" w:rsidRDefault="001875E4" w:rsidP="001875E4">
      <w:pPr>
        <w:widowControl/>
        <w:shd w:val="clear" w:color="auto" w:fill="FFFFFF"/>
        <w:jc w:val="left"/>
        <w:rPr>
          <w:rFonts w:ascii="Helvetica" w:eastAsia="宋体" w:hAnsi="Helvetica" w:cs="Helvetica"/>
          <w:color w:val="AAAAAA"/>
          <w:kern w:val="0"/>
          <w:szCs w:val="21"/>
        </w:rPr>
      </w:pPr>
      <w:ins w:id="0" w:author="Unknown">
        <w:r w:rsidRPr="001875E4">
          <w:rPr>
            <w:rFonts w:ascii="Helvetica" w:eastAsia="宋体" w:hAnsi="Helvetica" w:cs="Helvetica"/>
            <w:color w:val="AAAAAA"/>
            <w:kern w:val="0"/>
            <w:szCs w:val="21"/>
            <w:bdr w:val="none" w:sz="0" w:space="0" w:color="auto" w:frame="1"/>
          </w:rPr>
          <w:br/>
        </w:r>
      </w:ins>
    </w:p>
    <w:p w:rsidR="001875E4" w:rsidRPr="001875E4" w:rsidRDefault="001875E4" w:rsidP="001875E4">
      <w:pPr>
        <w:widowControl/>
        <w:shd w:val="clear" w:color="auto" w:fill="FFFFFF"/>
        <w:jc w:val="left"/>
        <w:rPr>
          <w:rFonts w:ascii="Helvetica" w:eastAsia="宋体" w:hAnsi="Helvetica" w:cs="Helvetica"/>
          <w:color w:val="AAAAAA"/>
          <w:kern w:val="0"/>
          <w:szCs w:val="21"/>
        </w:rPr>
      </w:pPr>
      <w:r w:rsidRPr="001875E4">
        <w:rPr>
          <w:rFonts w:ascii="Helvetica" w:eastAsia="宋体" w:hAnsi="Helvetica" w:cs="Helvetica"/>
          <w:noProof/>
          <w:color w:val="0000AA"/>
          <w:kern w:val="0"/>
          <w:szCs w:val="21"/>
        </w:rPr>
        <w:drawing>
          <wp:inline distT="0" distB="0" distL="0" distR="0">
            <wp:extent cx="6953250" cy="857250"/>
            <wp:effectExtent l="0" t="0" r="0" b="0"/>
            <wp:docPr id="1" name="图片 1" descr="java直播学习群QQ群:172393525">
              <a:hlinkClick xmlns:a="http://schemas.openxmlformats.org/drawingml/2006/main" r:id="rId6" tgtFrame="&quot;_blank&quot;" tooltip="&quot;java直播学习群QQ群:17239352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直播学习群QQ群:172393525">
                      <a:hlinkClick r:id="rId6" tgtFrame="&quot;_blank&quot;" tooltip="&quot;java直播学习群QQ群:17239352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E4" w:rsidRPr="001875E4" w:rsidRDefault="001875E4" w:rsidP="001875E4">
      <w:pPr>
        <w:widowControl/>
        <w:shd w:val="clear" w:color="auto" w:fill="FFFFFF"/>
        <w:spacing w:after="120" w:line="375" w:lineRule="atLeast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按照约定，类型参数名称命名为单个大写字母，以便可以在使用普通类或接口名称时能够容易地区分类型参数。以下是常用的类型参数名称列表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E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元素，主要由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集合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(Collections)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框架使用。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K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键，主要用于表示映射中的键的参数类型。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V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值，主要用于表示映射中的值的参数类型。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N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数字，主要用于表示数字。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T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类型，主要用于表示第一类通用型参数。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S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类型，主要用于表示第二类通用类型参数。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U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类型，主要用于表示第三类通用类型参数。</w:t>
      </w:r>
    </w:p>
    <w:p w:rsidR="001875E4" w:rsidRPr="001875E4" w:rsidRDefault="001875E4" w:rsidP="001875E4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V - 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类型，主要用于表示第四个通用类型参数。</w:t>
      </w:r>
    </w:p>
    <w:p w:rsidR="001875E4" w:rsidRPr="001875E4" w:rsidRDefault="001875E4" w:rsidP="001875E4">
      <w:pPr>
        <w:widowControl/>
        <w:shd w:val="clear" w:color="auto" w:fill="FFFFFF"/>
        <w:spacing w:after="120" w:line="375" w:lineRule="atLeast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以下示例将展示上述概念的使用。</w:t>
      </w:r>
    </w:p>
    <w:p w:rsidR="001875E4" w:rsidRPr="001875E4" w:rsidRDefault="001875E4" w:rsidP="001875E4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inherit" w:eastAsia="宋体" w:hAnsi="inherit" w:cs="Helvetica"/>
          <w:b/>
          <w:bCs/>
          <w:color w:val="555555"/>
          <w:kern w:val="0"/>
          <w:sz w:val="27"/>
          <w:szCs w:val="27"/>
        </w:rPr>
      </w:pPr>
      <w:bookmarkStart w:id="1" w:name="示例"/>
      <w:bookmarkEnd w:id="1"/>
      <w:r w:rsidRPr="001875E4">
        <w:rPr>
          <w:rFonts w:ascii="inherit" w:eastAsia="宋体" w:hAnsi="inherit" w:cs="Helvetica"/>
          <w:b/>
          <w:bCs/>
          <w:color w:val="555555"/>
          <w:kern w:val="0"/>
          <w:sz w:val="27"/>
          <w:szCs w:val="27"/>
        </w:rPr>
        <w:t>示例</w:t>
      </w:r>
    </w:p>
    <w:p w:rsidR="001875E4" w:rsidRPr="001875E4" w:rsidRDefault="001875E4" w:rsidP="001875E4">
      <w:pPr>
        <w:widowControl/>
        <w:shd w:val="clear" w:color="auto" w:fill="FFFFFF"/>
        <w:spacing w:after="120" w:line="375" w:lineRule="atLeast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使用您喜欢的编辑器创建以下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程序，并保存到一个文件：</w:t>
      </w:r>
      <w:r w:rsidRPr="001875E4">
        <w:rPr>
          <w:rFonts w:ascii="Helvetica" w:eastAsia="宋体" w:hAnsi="Helvetica" w:cs="Helvetica"/>
          <w:i/>
          <w:iCs/>
          <w:color w:val="333344"/>
          <w:kern w:val="0"/>
          <w:sz w:val="23"/>
          <w:szCs w:val="23"/>
        </w:rPr>
        <w:t>TypeParameterNamingConventions.java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中，代码如下所示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package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yiibai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util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ArrayList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util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HashMap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util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util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Map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TypeParameterNamingConventions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static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main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[]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args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MyBox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Integer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MyBox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Integer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box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Integer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valueOf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990055"/>
          <w:kern w:val="0"/>
          <w:sz w:val="20"/>
          <w:szCs w:val="20"/>
        </w:rPr>
        <w:t>199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"Hello World"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System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"Integer Value :%d\n"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getFirst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System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"String Value :%s\n"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getSecond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Pair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pair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Pair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pair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addKeyValue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"1"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valueOf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990055"/>
          <w:kern w:val="0"/>
          <w:sz w:val="20"/>
          <w:szCs w:val="20"/>
        </w:rPr>
        <w:t>100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System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"(Pair)Integer Value :%d\n"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pair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"1"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CustomList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MyBox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CustomList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MyBox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addItem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box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System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669900"/>
          <w:kern w:val="0"/>
          <w:sz w:val="20"/>
          <w:szCs w:val="20"/>
        </w:rPr>
        <w:t>"(CustomList)Integer Value :%d\n"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getItem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getFirst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MyBox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 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 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T 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 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this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this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getFirst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return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getSecond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return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Pair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Map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map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HashMap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addKeyValue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 key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 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map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put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key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 key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return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map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key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CustomList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 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ArrayList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1875E4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addItem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E 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value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 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getItem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int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index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1875E4">
        <w:rPr>
          <w:rFonts w:ascii="Consolas" w:eastAsia="宋体" w:hAnsi="Consolas" w:cs="Consolas"/>
          <w:color w:val="0077AA"/>
          <w:kern w:val="0"/>
          <w:sz w:val="20"/>
          <w:szCs w:val="20"/>
        </w:rPr>
        <w:t>return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1875E4">
        <w:rPr>
          <w:rFonts w:ascii="Consolas" w:eastAsia="宋体" w:hAnsi="Consolas" w:cs="Consolas"/>
          <w:color w:val="DD4A68"/>
          <w:kern w:val="0"/>
          <w:sz w:val="20"/>
          <w:szCs w:val="20"/>
        </w:rPr>
        <w:t>get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);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BBBBBB"/>
          <w:kern w:val="0"/>
          <w:sz w:val="16"/>
          <w:szCs w:val="16"/>
        </w:rPr>
        <w:t>Java</w:t>
      </w:r>
    </w:p>
    <w:p w:rsidR="001875E4" w:rsidRPr="001875E4" w:rsidRDefault="001875E4" w:rsidP="001875E4">
      <w:pPr>
        <w:widowControl/>
        <w:shd w:val="clear" w:color="auto" w:fill="FFFFFF"/>
        <w:spacing w:after="120" w:line="375" w:lineRule="atLeast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>执行上面示例代码，将得到以下结果</w:t>
      </w:r>
      <w:r w:rsidRPr="001875E4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Integer Value :199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String Value :Hello World</w:t>
      </w:r>
    </w:p>
    <w:p w:rsidR="001875E4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(Pair)Integer Value :100</w:t>
      </w:r>
    </w:p>
    <w:p w:rsidR="002B205D" w:rsidRPr="001875E4" w:rsidRDefault="001875E4" w:rsidP="001875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1875E4">
        <w:rPr>
          <w:rFonts w:ascii="Consolas" w:eastAsia="宋体" w:hAnsi="Consolas" w:cs="Consolas"/>
          <w:color w:val="000000"/>
          <w:kern w:val="0"/>
          <w:sz w:val="20"/>
          <w:szCs w:val="20"/>
        </w:rPr>
        <w:t>(CustomList)Integer Value :199</w:t>
      </w:r>
      <w:bookmarkStart w:id="2" w:name="_GoBack"/>
      <w:bookmarkEnd w:id="2"/>
    </w:p>
    <w:sectPr w:rsidR="002B205D" w:rsidRPr="0018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80078"/>
    <w:multiLevelType w:val="multilevel"/>
    <w:tmpl w:val="5CF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6E"/>
    <w:rsid w:val="001875E4"/>
    <w:rsid w:val="0028183F"/>
    <w:rsid w:val="002B205D"/>
    <w:rsid w:val="004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C4B19-8492-4322-AEEB-030242A6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7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05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75E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87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875E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8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5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75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87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.qq.com/?_wv=1027&amp;k=46RCS7y" TargetMode="External"/><Relationship Id="rId5" Type="http://schemas.openxmlformats.org/officeDocument/2006/relationships/hyperlink" Target="http://www.yiibai.com/java_generics/java_generics_type_paramet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2017-08-22T10:17:00Z</dcterms:created>
  <dcterms:modified xsi:type="dcterms:W3CDTF">2017-08-22T10:18:00Z</dcterms:modified>
</cp:coreProperties>
</file>